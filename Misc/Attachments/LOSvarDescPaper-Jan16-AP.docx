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F87FC" w14:textId="3D59EA4D" w:rsidR="0092326D" w:rsidRPr="00B53C42" w:rsidRDefault="0059145C" w:rsidP="0059145C">
      <w:pPr>
        <w:spacing w:line="480" w:lineRule="auto"/>
        <w:rPr>
          <w:rFonts w:ascii="Arial" w:hAnsi="Arial" w:cs="Arial"/>
          <w:b/>
          <w:bCs/>
        </w:rPr>
      </w:pPr>
      <w:commentRangeStart w:id="0"/>
      <w:r w:rsidRPr="00B53C42">
        <w:rPr>
          <w:rFonts w:ascii="Arial" w:hAnsi="Arial" w:cs="Arial"/>
          <w:b/>
          <w:bCs/>
        </w:rPr>
        <w:t xml:space="preserve">ORIGINAL RESEARCH </w:t>
      </w:r>
      <w:commentRangeEnd w:id="0"/>
      <w:r w:rsidR="00A05BB5">
        <w:rPr>
          <w:rStyle w:val="CommentReference"/>
          <w:rFonts w:asciiTheme="minorHAnsi" w:eastAsiaTheme="minorHAnsi" w:hAnsiTheme="minorHAnsi" w:cstheme="minorBidi"/>
          <w:lang w:eastAsia="en-US"/>
        </w:rPr>
        <w:commentReference w:id="0"/>
      </w:r>
    </w:p>
    <w:p w14:paraId="3578DA0C" w14:textId="77777777" w:rsidR="0092326D" w:rsidRPr="00B53C42" w:rsidRDefault="0092326D" w:rsidP="0001789A">
      <w:pPr>
        <w:spacing w:line="480" w:lineRule="auto"/>
        <w:jc w:val="center"/>
        <w:rPr>
          <w:rFonts w:ascii="Arial" w:hAnsi="Arial" w:cs="Arial"/>
        </w:rPr>
      </w:pPr>
    </w:p>
    <w:p w14:paraId="76A0B10B" w14:textId="77777777" w:rsidR="0092326D" w:rsidRPr="00B53C42" w:rsidRDefault="0092326D" w:rsidP="0001789A">
      <w:pPr>
        <w:spacing w:line="480" w:lineRule="auto"/>
        <w:jc w:val="center"/>
        <w:rPr>
          <w:rFonts w:ascii="Arial" w:hAnsi="Arial" w:cs="Arial"/>
        </w:rPr>
      </w:pPr>
    </w:p>
    <w:p w14:paraId="6E286835" w14:textId="77777777" w:rsidR="0092326D" w:rsidRPr="00B53C42" w:rsidRDefault="0092326D" w:rsidP="0001789A">
      <w:pPr>
        <w:spacing w:line="480" w:lineRule="auto"/>
        <w:jc w:val="center"/>
        <w:rPr>
          <w:rFonts w:ascii="Arial" w:hAnsi="Arial" w:cs="Arial"/>
        </w:rPr>
      </w:pPr>
    </w:p>
    <w:p w14:paraId="7D53600C" w14:textId="77777777" w:rsidR="0092326D" w:rsidRPr="00B53C42" w:rsidRDefault="0092326D" w:rsidP="0001789A">
      <w:pPr>
        <w:spacing w:line="480" w:lineRule="auto"/>
        <w:jc w:val="center"/>
        <w:rPr>
          <w:rFonts w:ascii="Arial" w:hAnsi="Arial" w:cs="Arial"/>
        </w:rPr>
      </w:pPr>
    </w:p>
    <w:p w14:paraId="6545C21E" w14:textId="65931054" w:rsidR="00EA644A" w:rsidRPr="00B53C42" w:rsidRDefault="00EA644A" w:rsidP="008D0274">
      <w:pPr>
        <w:spacing w:line="480" w:lineRule="auto"/>
        <w:rPr>
          <w:rFonts w:ascii="Arial" w:hAnsi="Arial" w:cs="Arial"/>
        </w:rPr>
      </w:pPr>
    </w:p>
    <w:p w14:paraId="2EB37595" w14:textId="3282EC17" w:rsidR="0092326D" w:rsidRPr="00B53C42" w:rsidRDefault="0092326D" w:rsidP="0092326D">
      <w:pPr>
        <w:spacing w:line="480" w:lineRule="auto"/>
        <w:jc w:val="center"/>
        <w:rPr>
          <w:rFonts w:ascii="Arial" w:hAnsi="Arial" w:cs="Arial"/>
        </w:rPr>
      </w:pPr>
      <w:r w:rsidRPr="00B53C42">
        <w:rPr>
          <w:rFonts w:ascii="Arial" w:hAnsi="Arial" w:cs="Arial"/>
        </w:rPr>
        <w:t>A</w:t>
      </w:r>
      <w:r w:rsidR="00BD1BFD" w:rsidRPr="00B53C42">
        <w:rPr>
          <w:rFonts w:ascii="Arial" w:hAnsi="Arial" w:cs="Arial"/>
        </w:rPr>
        <w:t xml:space="preserve"> Descriptive Analysis of </w:t>
      </w:r>
      <w:r w:rsidR="00EA644A" w:rsidRPr="00B53C42">
        <w:rPr>
          <w:rFonts w:ascii="Arial" w:hAnsi="Arial" w:cs="Arial"/>
        </w:rPr>
        <w:t xml:space="preserve">Hospital Type and </w:t>
      </w:r>
      <w:r w:rsidRPr="00B53C42">
        <w:rPr>
          <w:rFonts w:ascii="Arial" w:hAnsi="Arial" w:cs="Arial"/>
        </w:rPr>
        <w:t xml:space="preserve">Length of Stay </w:t>
      </w:r>
      <w:r w:rsidR="00BD1BFD" w:rsidRPr="00B53C42">
        <w:rPr>
          <w:rFonts w:ascii="Arial" w:hAnsi="Arial" w:cs="Arial"/>
        </w:rPr>
        <w:t>for</w:t>
      </w:r>
      <w:r w:rsidRPr="00B53C42">
        <w:rPr>
          <w:rFonts w:ascii="Arial" w:hAnsi="Arial" w:cs="Arial"/>
        </w:rPr>
        <w:t xml:space="preserve"> Ontarians Hospitalized </w:t>
      </w:r>
      <w:r w:rsidR="00FB5067" w:rsidRPr="00B53C42">
        <w:rPr>
          <w:rFonts w:ascii="Arial" w:hAnsi="Arial" w:cs="Arial"/>
        </w:rPr>
        <w:t>with</w:t>
      </w:r>
      <w:r w:rsidRPr="00B53C42">
        <w:rPr>
          <w:rFonts w:ascii="Arial" w:hAnsi="Arial" w:cs="Arial"/>
        </w:rPr>
        <w:t xml:space="preserve"> Schizophrenia</w:t>
      </w:r>
      <w:r w:rsidR="00EA644A" w:rsidRPr="00B53C42">
        <w:rPr>
          <w:rFonts w:ascii="Arial" w:hAnsi="Arial" w:cs="Arial"/>
        </w:rPr>
        <w:t xml:space="preserve"> Between 2014 and 2021</w:t>
      </w:r>
    </w:p>
    <w:p w14:paraId="1B08EC15" w14:textId="77777777" w:rsidR="00B86E68" w:rsidRPr="00B53C42" w:rsidRDefault="00B86E68" w:rsidP="0092326D">
      <w:pPr>
        <w:spacing w:line="480" w:lineRule="auto"/>
        <w:jc w:val="center"/>
        <w:rPr>
          <w:rFonts w:ascii="Arial" w:hAnsi="Arial" w:cs="Arial"/>
        </w:rPr>
      </w:pPr>
    </w:p>
    <w:p w14:paraId="262FA715" w14:textId="77777777" w:rsidR="00032518" w:rsidRPr="00B53C42" w:rsidRDefault="00032518" w:rsidP="0092326D">
      <w:pPr>
        <w:spacing w:line="480" w:lineRule="auto"/>
        <w:jc w:val="center"/>
        <w:rPr>
          <w:rFonts w:ascii="Arial" w:hAnsi="Arial" w:cs="Arial"/>
        </w:rPr>
      </w:pPr>
    </w:p>
    <w:p w14:paraId="7109A629" w14:textId="77777777" w:rsidR="00032518" w:rsidRPr="00B53C42" w:rsidRDefault="00032518" w:rsidP="0092326D">
      <w:pPr>
        <w:spacing w:line="480" w:lineRule="auto"/>
        <w:jc w:val="center"/>
        <w:rPr>
          <w:rFonts w:ascii="Arial" w:hAnsi="Arial" w:cs="Arial"/>
        </w:rPr>
      </w:pPr>
    </w:p>
    <w:p w14:paraId="0AE83506" w14:textId="77777777" w:rsidR="00EA644A" w:rsidRPr="00B53C42" w:rsidRDefault="00EA644A" w:rsidP="0092326D">
      <w:pPr>
        <w:spacing w:line="480" w:lineRule="auto"/>
        <w:jc w:val="center"/>
        <w:rPr>
          <w:rFonts w:ascii="Arial" w:hAnsi="Arial" w:cs="Arial"/>
        </w:rPr>
      </w:pPr>
    </w:p>
    <w:p w14:paraId="548FA32F" w14:textId="2D510A97" w:rsidR="004241B0" w:rsidRPr="00B53C42" w:rsidRDefault="00EF3F91" w:rsidP="0001789A">
      <w:pPr>
        <w:spacing w:line="480" w:lineRule="auto"/>
        <w:jc w:val="center"/>
        <w:rPr>
          <w:rFonts w:ascii="Arial" w:hAnsi="Arial" w:cs="Arial"/>
          <w:vertAlign w:val="superscript"/>
        </w:rPr>
      </w:pPr>
      <w:r w:rsidRPr="00B53C42">
        <w:rPr>
          <w:rFonts w:ascii="Arial" w:hAnsi="Arial" w:cs="Arial"/>
        </w:rPr>
        <w:t>Andrew Putman</w:t>
      </w:r>
      <w:r w:rsidR="0059145C" w:rsidRPr="00B53C42">
        <w:rPr>
          <w:rFonts w:ascii="Arial" w:hAnsi="Arial" w:cs="Arial"/>
          <w:vertAlign w:val="superscript"/>
        </w:rPr>
        <w:t>1</w:t>
      </w:r>
      <w:r w:rsidR="00206BF9">
        <w:rPr>
          <w:rFonts w:ascii="Arial" w:hAnsi="Arial" w:cs="Arial"/>
          <w:vertAlign w:val="superscript"/>
        </w:rPr>
        <w:t>,2</w:t>
      </w:r>
      <w:r w:rsidRPr="00B53C42">
        <w:rPr>
          <w:rFonts w:ascii="Arial" w:hAnsi="Arial" w:cs="Arial"/>
        </w:rPr>
        <w:t xml:space="preserve">, </w:t>
      </w:r>
      <w:r w:rsidR="003F48BD">
        <w:rPr>
          <w:rFonts w:ascii="Arial" w:hAnsi="Arial" w:cs="Arial"/>
        </w:rPr>
        <w:t>Joyce Mason, PhD</w:t>
      </w:r>
      <w:r w:rsidR="003F48BD" w:rsidRPr="0098139A">
        <w:rPr>
          <w:rFonts w:ascii="Arial" w:hAnsi="Arial" w:cs="Arial"/>
          <w:vertAlign w:val="superscript"/>
        </w:rPr>
        <w:t>3</w:t>
      </w:r>
      <w:r w:rsidR="003F48BD">
        <w:rPr>
          <w:rFonts w:ascii="Arial" w:hAnsi="Arial" w:cs="Arial"/>
        </w:rPr>
        <w:t xml:space="preserve">, </w:t>
      </w:r>
      <w:r w:rsidRPr="00B53C42">
        <w:rPr>
          <w:rFonts w:ascii="Arial" w:hAnsi="Arial" w:cs="Arial"/>
        </w:rPr>
        <w:t>David Rudoler</w:t>
      </w:r>
      <w:r w:rsidR="0059145C" w:rsidRPr="00B53C42">
        <w:rPr>
          <w:rFonts w:ascii="Arial" w:hAnsi="Arial" w:cs="Arial"/>
        </w:rPr>
        <w:t>, PhD</w:t>
      </w:r>
      <w:r w:rsidR="0059145C" w:rsidRPr="00B53C42">
        <w:rPr>
          <w:rFonts w:ascii="Arial" w:hAnsi="Arial" w:cs="Arial"/>
          <w:vertAlign w:val="superscript"/>
        </w:rPr>
        <w:t>1,2</w:t>
      </w:r>
    </w:p>
    <w:p w14:paraId="066DF8A7" w14:textId="03351B0B" w:rsidR="0059145C" w:rsidRDefault="0059145C" w:rsidP="00032518">
      <w:pPr>
        <w:spacing w:line="480" w:lineRule="auto"/>
        <w:jc w:val="center"/>
        <w:rPr>
          <w:rFonts w:ascii="Arial" w:hAnsi="Arial" w:cs="Arial"/>
          <w:i/>
          <w:iCs/>
        </w:rPr>
      </w:pPr>
      <w:bookmarkStart w:id="1" w:name="_Hlk150951180"/>
      <w:bookmarkStart w:id="2" w:name="OLE_LINK1"/>
      <w:r w:rsidRPr="00B53C42">
        <w:rPr>
          <w:rFonts w:ascii="Arial" w:hAnsi="Arial" w:cs="Arial"/>
          <w:i/>
          <w:iCs/>
          <w:vertAlign w:val="superscript"/>
        </w:rPr>
        <w:t>1</w:t>
      </w:r>
      <w:bookmarkEnd w:id="1"/>
      <w:bookmarkEnd w:id="2"/>
      <w:r w:rsidRPr="00B53C42">
        <w:rPr>
          <w:rFonts w:ascii="Arial" w:hAnsi="Arial" w:cs="Arial"/>
          <w:i/>
          <w:iCs/>
        </w:rPr>
        <w:t>Ontario Shores Centre for Mental Health Sciences</w:t>
      </w:r>
      <w:r w:rsidR="00032518" w:rsidRPr="00B53C42">
        <w:rPr>
          <w:rFonts w:ascii="Arial" w:hAnsi="Arial" w:cs="Arial"/>
          <w:i/>
          <w:iCs/>
        </w:rPr>
        <w:t>, Whitby, Ontario, Canada</w:t>
      </w:r>
      <w:r w:rsidR="00032518" w:rsidRPr="00B53C42">
        <w:rPr>
          <w:rFonts w:ascii="Arial" w:hAnsi="Arial" w:cs="Arial"/>
          <w:i/>
          <w:iCs/>
        </w:rPr>
        <w:br/>
      </w:r>
      <w:r w:rsidRPr="00B53C42">
        <w:rPr>
          <w:rFonts w:ascii="Arial" w:hAnsi="Arial" w:cs="Arial"/>
          <w:i/>
          <w:iCs/>
          <w:vertAlign w:val="superscript"/>
        </w:rPr>
        <w:t>2</w:t>
      </w:r>
      <w:r w:rsidRPr="00B53C42">
        <w:rPr>
          <w:rFonts w:ascii="Arial" w:hAnsi="Arial" w:cs="Arial"/>
          <w:i/>
          <w:iCs/>
        </w:rPr>
        <w:t>Faculty of Health Sciences, Ontario Tech University, Oshawa, O</w:t>
      </w:r>
      <w:r w:rsidR="00032518" w:rsidRPr="00B53C42">
        <w:rPr>
          <w:rFonts w:ascii="Arial" w:hAnsi="Arial" w:cs="Arial"/>
          <w:i/>
          <w:iCs/>
        </w:rPr>
        <w:t>ntario, Canada</w:t>
      </w:r>
    </w:p>
    <w:p w14:paraId="29D936DF" w14:textId="37AEA25A" w:rsidR="003F48BD" w:rsidRPr="00B53C42" w:rsidRDefault="003F48BD" w:rsidP="00032518">
      <w:pPr>
        <w:spacing w:line="480" w:lineRule="auto"/>
        <w:jc w:val="center"/>
        <w:rPr>
          <w:rFonts w:ascii="Arial" w:hAnsi="Arial" w:cs="Arial"/>
          <w:i/>
          <w:iCs/>
        </w:rPr>
      </w:pPr>
      <w:r w:rsidRPr="003F48BD">
        <w:rPr>
          <w:rFonts w:ascii="Arial" w:hAnsi="Arial" w:cs="Arial"/>
          <w:i/>
          <w:iCs/>
          <w:vertAlign w:val="superscript"/>
        </w:rPr>
        <w:t>3</w:t>
      </w:r>
      <w:r>
        <w:rPr>
          <w:rFonts w:ascii="Arial" w:hAnsi="Arial" w:cs="Arial"/>
          <w:i/>
          <w:iCs/>
        </w:rPr>
        <w:t>Centre for Addiction and Mental Health, Toronto, Ontario, Canada</w:t>
      </w:r>
    </w:p>
    <w:p w14:paraId="013D07EC" w14:textId="77777777" w:rsidR="00032518" w:rsidRPr="00B53C42" w:rsidRDefault="00032518" w:rsidP="00032518">
      <w:pPr>
        <w:spacing w:line="480" w:lineRule="auto"/>
        <w:jc w:val="center"/>
        <w:rPr>
          <w:rFonts w:ascii="Arial" w:hAnsi="Arial" w:cs="Arial"/>
          <w:i/>
          <w:iCs/>
        </w:rPr>
      </w:pPr>
    </w:p>
    <w:p w14:paraId="40271248" w14:textId="77777777" w:rsidR="00032518" w:rsidRPr="00B53C42" w:rsidRDefault="00032518" w:rsidP="00032518">
      <w:pPr>
        <w:spacing w:line="480" w:lineRule="auto"/>
        <w:jc w:val="center"/>
        <w:rPr>
          <w:rFonts w:ascii="Arial" w:hAnsi="Arial" w:cs="Arial"/>
          <w:i/>
          <w:iCs/>
        </w:rPr>
      </w:pPr>
    </w:p>
    <w:p w14:paraId="17A23BF4" w14:textId="77777777" w:rsidR="00032518" w:rsidRPr="00B53C42" w:rsidRDefault="00032518" w:rsidP="00032518">
      <w:pPr>
        <w:spacing w:line="480" w:lineRule="auto"/>
        <w:jc w:val="center"/>
        <w:rPr>
          <w:rFonts w:ascii="Arial" w:hAnsi="Arial" w:cs="Arial"/>
          <w:i/>
          <w:iCs/>
        </w:rPr>
      </w:pPr>
    </w:p>
    <w:p w14:paraId="1F26F75B" w14:textId="77777777" w:rsidR="00032518" w:rsidRPr="00B53C42" w:rsidRDefault="00032518" w:rsidP="003F48BD">
      <w:pPr>
        <w:spacing w:line="480" w:lineRule="auto"/>
        <w:rPr>
          <w:rFonts w:ascii="Arial" w:hAnsi="Arial" w:cs="Arial"/>
          <w:i/>
          <w:iCs/>
        </w:rPr>
      </w:pPr>
    </w:p>
    <w:p w14:paraId="60217E2A" w14:textId="77777777" w:rsidR="00032518" w:rsidRPr="00B53C42" w:rsidRDefault="00032518" w:rsidP="00032518">
      <w:pPr>
        <w:spacing w:line="480" w:lineRule="auto"/>
        <w:jc w:val="center"/>
        <w:rPr>
          <w:rFonts w:ascii="Arial" w:hAnsi="Arial" w:cs="Arial"/>
          <w:i/>
          <w:iCs/>
        </w:rPr>
      </w:pPr>
    </w:p>
    <w:p w14:paraId="7F7BA840" w14:textId="68D36AE1" w:rsidR="00032518" w:rsidRPr="00B53C42" w:rsidRDefault="00032518" w:rsidP="00032518">
      <w:pPr>
        <w:spacing w:line="480" w:lineRule="auto"/>
        <w:rPr>
          <w:rFonts w:ascii="Arial" w:hAnsi="Arial" w:cs="Arial"/>
          <w:b/>
          <w:bCs/>
        </w:rPr>
      </w:pPr>
      <w:r w:rsidRPr="00B53C42">
        <w:rPr>
          <w:rFonts w:ascii="Arial" w:hAnsi="Arial" w:cs="Arial"/>
          <w:b/>
          <w:bCs/>
        </w:rPr>
        <w:t>Corresponding Author</w:t>
      </w:r>
    </w:p>
    <w:p w14:paraId="7E7C2788" w14:textId="648387B7" w:rsidR="00032518" w:rsidRPr="00B53C42" w:rsidRDefault="00032518" w:rsidP="00032518">
      <w:pPr>
        <w:spacing w:line="480" w:lineRule="auto"/>
        <w:rPr>
          <w:rFonts w:ascii="Arial" w:hAnsi="Arial" w:cs="Arial"/>
        </w:rPr>
      </w:pPr>
      <w:r w:rsidRPr="00B53C42">
        <w:rPr>
          <w:rFonts w:ascii="Arial" w:hAnsi="Arial" w:cs="Arial"/>
        </w:rPr>
        <w:t>David Rudoler</w:t>
      </w:r>
    </w:p>
    <w:p w14:paraId="351F4528" w14:textId="3CD08082" w:rsidR="00032518" w:rsidRPr="00B53C42" w:rsidRDefault="00000000" w:rsidP="00032518">
      <w:pPr>
        <w:spacing w:line="480" w:lineRule="auto"/>
        <w:rPr>
          <w:rFonts w:ascii="Arial" w:hAnsi="Arial" w:cs="Arial"/>
        </w:rPr>
      </w:pPr>
      <w:hyperlink r:id="rId12" w:history="1">
        <w:r w:rsidR="00032518" w:rsidRPr="00B53C42">
          <w:rPr>
            <w:rStyle w:val="Hyperlink"/>
            <w:rFonts w:ascii="Arial" w:hAnsi="Arial" w:cs="Arial"/>
          </w:rPr>
          <w:t>David.Rudoler@ontariotechu.ca</w:t>
        </w:r>
      </w:hyperlink>
    </w:p>
    <w:p w14:paraId="7548E65F" w14:textId="6487902E" w:rsidR="00032518" w:rsidRPr="00B53C42" w:rsidRDefault="00032518" w:rsidP="004241B0">
      <w:pPr>
        <w:spacing w:line="480" w:lineRule="auto"/>
        <w:rPr>
          <w:rFonts w:ascii="Arial" w:hAnsi="Arial" w:cs="Arial"/>
        </w:rPr>
      </w:pPr>
      <w:r w:rsidRPr="00B53C42">
        <w:rPr>
          <w:rFonts w:ascii="Arial" w:hAnsi="Arial" w:cs="Arial"/>
        </w:rPr>
        <w:t>905-721-7668 ext. 3186</w:t>
      </w:r>
      <w:r w:rsidR="004241B0" w:rsidRPr="00B53C42">
        <w:rPr>
          <w:rFonts w:ascii="Arial" w:hAnsi="Arial" w:cs="Arial"/>
        </w:rPr>
        <w:br w:type="page"/>
      </w:r>
      <w:r w:rsidR="004241B0" w:rsidRPr="00B53C42">
        <w:rPr>
          <w:rFonts w:ascii="Arial" w:hAnsi="Arial" w:cs="Arial"/>
          <w:b/>
          <w:bCs/>
          <w:sz w:val="28"/>
          <w:szCs w:val="28"/>
        </w:rPr>
        <w:lastRenderedPageBreak/>
        <w:t>Abstract</w:t>
      </w:r>
      <w:r w:rsidR="004241B0" w:rsidRPr="00B53C42">
        <w:rPr>
          <w:rFonts w:ascii="Arial" w:hAnsi="Arial" w:cs="Arial"/>
          <w:b/>
          <w:bCs/>
        </w:rPr>
        <w:br/>
      </w:r>
      <w:r w:rsidR="00F1491B" w:rsidRPr="00B53C42">
        <w:rPr>
          <w:rFonts w:ascii="Arial" w:hAnsi="Arial" w:cs="Arial"/>
          <w:b/>
          <w:bCs/>
          <w:i/>
          <w:iCs/>
        </w:rPr>
        <w:t>Objective</w:t>
      </w:r>
      <w:r w:rsidR="004241B0" w:rsidRPr="00B53C42">
        <w:rPr>
          <w:rFonts w:ascii="Arial" w:hAnsi="Arial" w:cs="Arial"/>
          <w:b/>
          <w:bCs/>
          <w:i/>
          <w:iCs/>
        </w:rPr>
        <w:t>:</w:t>
      </w:r>
      <w:r w:rsidR="004241B0" w:rsidRPr="00B53C42">
        <w:rPr>
          <w:rFonts w:ascii="Arial" w:hAnsi="Arial" w:cs="Arial"/>
          <w:b/>
          <w:bCs/>
        </w:rPr>
        <w:t xml:space="preserve"> </w:t>
      </w:r>
      <w:r w:rsidRPr="00B53C42">
        <w:rPr>
          <w:rFonts w:ascii="Arial" w:hAnsi="Arial" w:cs="Arial"/>
        </w:rPr>
        <w:br/>
      </w:r>
      <w:r w:rsidR="004241B0" w:rsidRPr="00B53C42">
        <w:rPr>
          <w:rFonts w:ascii="Arial" w:hAnsi="Arial" w:cs="Arial"/>
          <w:b/>
          <w:bCs/>
          <w:i/>
          <w:iCs/>
        </w:rPr>
        <w:t>Method:</w:t>
      </w:r>
      <w:r w:rsidR="00FB5067" w:rsidRPr="00B53C42">
        <w:rPr>
          <w:rFonts w:ascii="Arial" w:hAnsi="Arial" w:cs="Arial"/>
          <w:b/>
          <w:bCs/>
        </w:rPr>
        <w:t xml:space="preserve"> </w:t>
      </w:r>
      <w:r w:rsidRPr="00B53C42">
        <w:rPr>
          <w:rFonts w:ascii="Arial" w:hAnsi="Arial" w:cs="Arial"/>
        </w:rPr>
        <w:br/>
      </w:r>
      <w:r w:rsidR="004241B0" w:rsidRPr="00B53C42">
        <w:rPr>
          <w:rFonts w:ascii="Arial" w:hAnsi="Arial" w:cs="Arial"/>
          <w:b/>
          <w:bCs/>
          <w:i/>
          <w:iCs/>
        </w:rPr>
        <w:t>Results:</w:t>
      </w:r>
      <w:r w:rsidR="00E00072" w:rsidRPr="00B53C42">
        <w:rPr>
          <w:rFonts w:ascii="Arial" w:hAnsi="Arial" w:cs="Arial"/>
          <w:b/>
          <w:bCs/>
        </w:rPr>
        <w:t xml:space="preserve"> </w:t>
      </w:r>
    </w:p>
    <w:p w14:paraId="645F5DD1" w14:textId="08BAAED8" w:rsidR="004241B0" w:rsidRPr="00B53C42" w:rsidRDefault="00F1491B" w:rsidP="004241B0">
      <w:pPr>
        <w:spacing w:line="480" w:lineRule="auto"/>
        <w:rPr>
          <w:rFonts w:ascii="Arial" w:hAnsi="Arial" w:cs="Arial"/>
        </w:rPr>
      </w:pPr>
      <w:r w:rsidRPr="00B53C42">
        <w:rPr>
          <w:rFonts w:ascii="Arial" w:hAnsi="Arial" w:cs="Arial"/>
          <w:b/>
          <w:bCs/>
          <w:i/>
          <w:iCs/>
        </w:rPr>
        <w:t>Conclusion</w:t>
      </w:r>
      <w:r w:rsidR="004241B0" w:rsidRPr="00B53C42">
        <w:rPr>
          <w:rFonts w:ascii="Arial" w:hAnsi="Arial" w:cs="Arial"/>
          <w:b/>
          <w:bCs/>
          <w:i/>
          <w:iCs/>
        </w:rPr>
        <w:t>:</w:t>
      </w:r>
      <w:r w:rsidR="004241B0" w:rsidRPr="00B53C42">
        <w:rPr>
          <w:rFonts w:ascii="Arial" w:hAnsi="Arial" w:cs="Arial"/>
          <w:b/>
          <w:bCs/>
        </w:rPr>
        <w:t xml:space="preserve"> </w:t>
      </w:r>
    </w:p>
    <w:p w14:paraId="2D15BE72" w14:textId="77777777" w:rsidR="00032518" w:rsidRPr="00B53C42" w:rsidRDefault="00032518" w:rsidP="004241B0">
      <w:pPr>
        <w:spacing w:line="480" w:lineRule="auto"/>
        <w:rPr>
          <w:rFonts w:ascii="Arial" w:hAnsi="Arial" w:cs="Arial"/>
        </w:rPr>
      </w:pPr>
    </w:p>
    <w:p w14:paraId="4961F78E" w14:textId="2399397F" w:rsidR="00F1491B" w:rsidRPr="00B53C42" w:rsidRDefault="00F1491B" w:rsidP="004241B0">
      <w:pPr>
        <w:spacing w:line="480" w:lineRule="auto"/>
        <w:rPr>
          <w:rFonts w:ascii="Arial" w:hAnsi="Arial" w:cs="Arial"/>
        </w:rPr>
      </w:pPr>
      <w:proofErr w:type="spellStart"/>
      <w:r w:rsidRPr="00B53C42">
        <w:rPr>
          <w:rFonts w:ascii="Arial" w:hAnsi="Arial" w:cs="Arial"/>
          <w:b/>
          <w:bCs/>
        </w:rPr>
        <w:t>MeSH</w:t>
      </w:r>
      <w:proofErr w:type="spellEnd"/>
      <w:r w:rsidRPr="00B53C42">
        <w:rPr>
          <w:rFonts w:ascii="Arial" w:hAnsi="Arial" w:cs="Arial"/>
          <w:b/>
          <w:bCs/>
        </w:rPr>
        <w:t xml:space="preserve"> Terms</w:t>
      </w:r>
      <w:r w:rsidRPr="00B53C42">
        <w:rPr>
          <w:rFonts w:ascii="Arial" w:hAnsi="Arial" w:cs="Arial"/>
        </w:rPr>
        <w:t xml:space="preserve">: </w:t>
      </w:r>
    </w:p>
    <w:p w14:paraId="4898BD20" w14:textId="269C464C" w:rsidR="0092326D" w:rsidRPr="00B53C42" w:rsidRDefault="00F1491B" w:rsidP="00F1491B">
      <w:pPr>
        <w:rPr>
          <w:rFonts w:ascii="Arial" w:hAnsi="Arial" w:cs="Arial"/>
          <w:b/>
          <w:bCs/>
          <w:sz w:val="28"/>
          <w:szCs w:val="28"/>
        </w:rPr>
      </w:pPr>
      <w:r w:rsidRPr="00B53C42">
        <w:rPr>
          <w:rFonts w:ascii="Arial" w:hAnsi="Arial" w:cs="Arial"/>
          <w:b/>
          <w:bCs/>
          <w:sz w:val="28"/>
          <w:szCs w:val="28"/>
        </w:rPr>
        <w:br w:type="page"/>
      </w:r>
    </w:p>
    <w:p w14:paraId="68126EED" w14:textId="027A5814" w:rsidR="007C78F6" w:rsidRDefault="00BD1698" w:rsidP="007C78F6">
      <w:pPr>
        <w:spacing w:line="480" w:lineRule="auto"/>
        <w:rPr>
          <w:rFonts w:ascii="Arial" w:hAnsi="Arial" w:cs="Arial"/>
        </w:rPr>
      </w:pPr>
      <w:r w:rsidRPr="00B53C42">
        <w:rPr>
          <w:rFonts w:ascii="Arial" w:hAnsi="Arial" w:cs="Arial"/>
          <w:b/>
          <w:bCs/>
          <w:sz w:val="28"/>
          <w:szCs w:val="28"/>
        </w:rPr>
        <w:lastRenderedPageBreak/>
        <w:t>Introduction</w:t>
      </w:r>
    </w:p>
    <w:p w14:paraId="072408B6" w14:textId="26299925" w:rsidR="0039638A" w:rsidRDefault="00E12FA1" w:rsidP="007C78F6">
      <w:pPr>
        <w:spacing w:line="480" w:lineRule="auto"/>
        <w:rPr>
          <w:rFonts w:ascii="Arial" w:hAnsi="Arial" w:cs="Arial"/>
        </w:rPr>
      </w:pPr>
      <w:r>
        <w:rPr>
          <w:rFonts w:ascii="Arial" w:hAnsi="Arial" w:cs="Arial"/>
        </w:rPr>
        <w:t>V</w:t>
      </w:r>
      <w:r w:rsidR="0039638A" w:rsidRPr="0039638A">
        <w:rPr>
          <w:rFonts w:ascii="Arial" w:hAnsi="Arial" w:cs="Arial"/>
        </w:rPr>
        <w:t>ariation</w:t>
      </w:r>
      <w:r>
        <w:rPr>
          <w:rFonts w:ascii="Arial" w:hAnsi="Arial" w:cs="Arial"/>
        </w:rPr>
        <w:t>s</w:t>
      </w:r>
      <w:r w:rsidR="0039638A" w:rsidRPr="0039638A">
        <w:rPr>
          <w:rFonts w:ascii="Arial" w:hAnsi="Arial" w:cs="Arial"/>
        </w:rPr>
        <w:t xml:space="preserve"> in care delivery </w:t>
      </w:r>
      <w:r>
        <w:rPr>
          <w:rFonts w:ascii="Arial" w:hAnsi="Arial" w:cs="Arial"/>
        </w:rPr>
        <w:t>are</w:t>
      </w:r>
      <w:r w:rsidR="0081344B" w:rsidRPr="0039638A">
        <w:rPr>
          <w:rFonts w:ascii="Arial" w:hAnsi="Arial" w:cs="Arial"/>
        </w:rPr>
        <w:t xml:space="preserve"> </w:t>
      </w:r>
      <w:r>
        <w:rPr>
          <w:rFonts w:ascii="Arial" w:hAnsi="Arial" w:cs="Arial"/>
        </w:rPr>
        <w:t xml:space="preserve">acceptable and </w:t>
      </w:r>
      <w:r w:rsidR="0081344B">
        <w:rPr>
          <w:rFonts w:ascii="Arial" w:hAnsi="Arial" w:cs="Arial"/>
        </w:rPr>
        <w:t>expected</w:t>
      </w:r>
      <w:r w:rsidR="0081344B" w:rsidRPr="0039638A">
        <w:rPr>
          <w:rFonts w:ascii="Arial" w:hAnsi="Arial" w:cs="Arial"/>
        </w:rPr>
        <w:t xml:space="preserve"> </w:t>
      </w:r>
      <w:r>
        <w:rPr>
          <w:rFonts w:ascii="Arial" w:hAnsi="Arial" w:cs="Arial"/>
        </w:rPr>
        <w:t>when</w:t>
      </w:r>
      <w:r w:rsidR="0081344B">
        <w:rPr>
          <w:rFonts w:ascii="Arial" w:hAnsi="Arial" w:cs="Arial"/>
        </w:rPr>
        <w:t xml:space="preserve"> </w:t>
      </w:r>
      <w:r>
        <w:rPr>
          <w:rFonts w:ascii="Arial" w:hAnsi="Arial" w:cs="Arial"/>
        </w:rPr>
        <w:t>care delivery</w:t>
      </w:r>
      <w:r w:rsidR="0081344B">
        <w:rPr>
          <w:rFonts w:ascii="Arial" w:hAnsi="Arial" w:cs="Arial"/>
        </w:rPr>
        <w:t xml:space="preserve"> </w:t>
      </w:r>
      <w:r>
        <w:rPr>
          <w:rFonts w:ascii="Arial" w:hAnsi="Arial" w:cs="Arial"/>
        </w:rPr>
        <w:t>is being adapted</w:t>
      </w:r>
      <w:r w:rsidR="0081344B">
        <w:rPr>
          <w:rFonts w:ascii="Arial" w:hAnsi="Arial" w:cs="Arial"/>
        </w:rPr>
        <w:t xml:space="preserve"> to </w:t>
      </w:r>
      <w:r>
        <w:rPr>
          <w:rFonts w:ascii="Arial" w:hAnsi="Arial" w:cs="Arial"/>
        </w:rPr>
        <w:t>better facilitate</w:t>
      </w:r>
      <w:r w:rsidR="0081344B">
        <w:rPr>
          <w:rFonts w:ascii="Arial" w:hAnsi="Arial" w:cs="Arial"/>
        </w:rPr>
        <w:t xml:space="preserve"> </w:t>
      </w:r>
      <w:r>
        <w:rPr>
          <w:rFonts w:ascii="Arial" w:hAnsi="Arial" w:cs="Arial"/>
        </w:rPr>
        <w:t>that person</w:t>
      </w:r>
      <w:r w:rsidR="0081344B">
        <w:rPr>
          <w:rFonts w:ascii="Arial" w:hAnsi="Arial" w:cs="Arial"/>
        </w:rPr>
        <w:t>’s</w:t>
      </w:r>
      <w:r w:rsidR="0039638A" w:rsidRPr="0039638A">
        <w:rPr>
          <w:rFonts w:ascii="Arial" w:hAnsi="Arial" w:cs="Arial"/>
        </w:rPr>
        <w:t xml:space="preserve"> </w:t>
      </w:r>
      <w:r>
        <w:rPr>
          <w:rFonts w:ascii="Arial" w:hAnsi="Arial" w:cs="Arial"/>
        </w:rPr>
        <w:t>care</w:t>
      </w:r>
      <w:r w:rsidR="0081344B">
        <w:rPr>
          <w:rFonts w:ascii="Arial" w:hAnsi="Arial" w:cs="Arial"/>
        </w:rPr>
        <w:t xml:space="preserve"> goals and </w:t>
      </w:r>
      <w:r w:rsidR="0039638A" w:rsidRPr="0039638A">
        <w:rPr>
          <w:rFonts w:ascii="Arial" w:hAnsi="Arial" w:cs="Arial"/>
        </w:rPr>
        <w:t>needs. However, if the variations are caused by organizational factors like culture, budget constraints, or local resources, they can result in inefficiencies in healthcare resource utilization and variations in health outcomes</w:t>
      </w:r>
      <w:r w:rsidR="0081344B">
        <w:rPr>
          <w:rFonts w:ascii="Arial" w:hAnsi="Arial" w:cs="Arial"/>
        </w:rPr>
        <w:fldChar w:fldCharType="begin"/>
      </w:r>
      <w:r w:rsidR="007A2D9A">
        <w:rPr>
          <w:rFonts w:ascii="Arial" w:hAnsi="Arial" w:cs="Arial"/>
        </w:rPr>
        <w:instrText xml:space="preserve"> ADDIN ZOTERO_ITEM CSL_CITATION {"citationID":"GQYwCbns","properties":{"formattedCitation":"\\super 1,2\\nosupersub{}","plainCitation":"1,2","noteIndex":0},"citationItems":[{"id":1212,"uris":["http://zotero.org/users/9678671/items/XP2PITWE"],"itemData":{"id":1212,"type":"article-journal","abstract":"Rationale, aims, and objectives Unwarranted clinical variation is a topic of heightened interest in health care systems around the world. While there are many publications and reports on clinical variation, few studies are conceptually grounded in a theoretical model. This study describes the empirical foundations of the field and proposes an analytic framework. Method Structured construct mapping of published empirical studies which explicitly address unwarranted clinical variation. Results A total of 190 studies were classified in terms of three key dimensions: perspective (assessing variation across geographical areas or across providers); criteria for assessment (measuring absolute variation against a standard, or relative variation within a comparator group); and object of analysis (using process, structure/resource, or outcome metrics). Conclusion Consideration of the results of the mapping exercise—together with a review of adjustment, explanatory and stratification variables, and the factors associated with residual variation—informed the development of an analytic framework. This framework highlights the role that agency and motivation, evidence and judgement, and personal and organizational capacity play in clinical decision making and reveals key facets that distinguish warranted from unwarranted clinical variation. From a measurement perspective, it underlines the need for careful consideration of attribution, aggregation, models of care, and temporality in any assessment.","container-title":"Journal of Evaluation in Clinical Practice","DOI":"10.1111/jep.13181","ISSN":"1365-2753","issue":"3","language":"en","license":"© 2019 The Authors Journal of Evaluation in Clinical Practice Published by John Wiley &amp; Sons Ltd","note":"_eprint: https://onlinelibrary.wiley.com/doi/pdf/10.1111/jep.13181","page":"687-696","source":"Wiley Online Library","title":"Unwarranted clinical variation in health care: Definitions and proposal of an analytic framework","title-short":"Unwarranted clinical variation in health care","volume":"26","author":[{"family":"Sutherland","given":"Kim"},{"family":"Levesque","given":"Jean-Frederic"}],"issued":{"date-parts":[["2020"]]}}},{"id":1214,"uris":["http://zotero.org/users/9678671/items/KEWB37PY"],"itemData":{"id":1214,"type":"article-journal","container-title":"BMJ : British Medical Journal","ISSN":"0959-8138","issue":"7370","journalAbbreviation":"BMJ","note":"PMID: 12399352\nPMCID: PMC1124450","page":"961-964","source":"PubMed Central","title":"Unwarranted variations in healthcare delivery: implications for academic medical centres","title-short":"Unwarranted variations in healthcare delivery","volume":"325","author":[{"family":"Wennberg","given":"John E"}],"issued":{"date-parts":[["2002",10,26]]}}}],"schema":"https://github.com/citation-style-language/schema/raw/master/csl-citation.json"} </w:instrText>
      </w:r>
      <w:r w:rsidR="0081344B">
        <w:rPr>
          <w:rFonts w:ascii="Arial" w:hAnsi="Arial" w:cs="Arial"/>
        </w:rPr>
        <w:fldChar w:fldCharType="separate"/>
      </w:r>
      <w:r w:rsidR="0081344B" w:rsidRPr="0081344B">
        <w:rPr>
          <w:rFonts w:ascii="Arial" w:hAnsi="Arial" w:cs="Arial"/>
          <w:vertAlign w:val="superscript"/>
        </w:rPr>
        <w:t>1,2</w:t>
      </w:r>
      <w:r w:rsidR="0081344B">
        <w:rPr>
          <w:rFonts w:ascii="Arial" w:hAnsi="Arial" w:cs="Arial"/>
        </w:rPr>
        <w:fldChar w:fldCharType="end"/>
      </w:r>
      <w:r w:rsidR="0039638A" w:rsidRPr="0039638A">
        <w:rPr>
          <w:rFonts w:ascii="Arial" w:hAnsi="Arial" w:cs="Arial"/>
        </w:rPr>
        <w:t>. Previous research indicates that there is significant variation in the delivery of inpatient services for individuals diagnosed with schizophrenia</w:t>
      </w:r>
      <w:r w:rsidR="0081344B">
        <w:rPr>
          <w:rFonts w:ascii="Arial" w:hAnsi="Arial" w:cs="Arial"/>
        </w:rPr>
        <w:fldChar w:fldCharType="begin"/>
      </w:r>
      <w:r w:rsidR="007A2D9A">
        <w:rPr>
          <w:rFonts w:ascii="Arial" w:hAnsi="Arial" w:cs="Arial"/>
        </w:rPr>
        <w:instrText xml:space="preserve"> ADDIN ZOTERO_ITEM CSL_CITATION {"citationID":"qjxsNs3w","properties":{"formattedCitation":"\\super 3\\uc0\\u8211{}5\\nosupersub{}","plainCitation":"3–5","noteIndex":0},"citationItems":[{"id":270,"uris":["http://zotero.org/users/9678671/items/TI88HXY7"],"itemData":{"id":270,"type":"article-journal","abstract":"Background\nThe length of stay (LOS) of patients with schizophrenia has been a wide concern of researchers. Reasonable management of the LOS to achieve a balance between quality of treatment and efficient medical source allocation has become a significant issue in clinical work in psychiatry. Figuring out the factors related to the LOS of schizophrenia patients can help optimize its management by the hospital.\n\nMethod\nThe essential information of patients was obtained from the electronic medical record system. The variables were divided into the following kinds: demographic, clinical, and biochemical. Univariate analysis and multivariate analysis were conducted to find the potential factors related to the LOS of schizophrenia patients. Receiver operating characteristic analyses were conducted to evaluate the accuracy of judging the LOS of the regression model.\n\nResult\nA total of 1,160 patients with schizophrenia were enrolled in our research. Our results demonstrated that the status of unmarried (single, separated, divorced, or widowed) and the abnormality of thyroid-stimulating hormone (TSH) were risk factors for the longer LOS of schizophrenia patients. The area under the curve was 0.576, which meant that the regression model had a certain predictive value.\n\nConclusion\nTo our knowledge, this research is the first study to analyze the effect of various factors, including the biochemical index, on the LOS of a single type of mental disorder. Marital status and TSH were proven to be related to the LOS of schizophrenia patients. The results of this study provided reference factors of LOS for clinical psychiatry, which will be helpful to the management of hospitalization and in optimizing the allocation of medical sources.","container-title":"Frontiers in Psychiatry","DOI":"10.3389/fpsyt.2021.818254","ISSN":"1664-0640","journalAbbreviation":"Front Psychiatry","note":"PMID: 35140640\nPMCID: PMC8818940","page":"818254","source":"PubMed Central","title":"Factors Related to the Length of Stay for Patients With Schizophrenia: A Retrospective Study","title-short":"Factors Related to the Length of Stay for Patients With Schizophrenia","volume":"12","author":[{"family":"Cheng","given":"Peng"},{"family":"Wang","given":"Lirong"},{"family":"Xu","given":"Lizhi"},{"family":"Zhou","given":"Ying"},{"family":"Zhang","given":"Li"},{"family":"Li","given":"Weihui"}],"issued":{"date-parts":[["2022",1,24]]}}},{"id":271,"uris":["http://zotero.org/users/9678671/items/3W5BPSUL"],"itemData":{"id":271,"type":"article-journal","abstract":"Objectives: Schizophrenia and associated illnesses account for a large proportion of mental illness burden and health care expenditures, with the majority of expense involving inpatient care. To date, the literature exploring factors associated with length of stay (LOS) and functional improvement during inpatient care is underdeveloped. In response, this study examined the association between patient characteristics, LOS, and functional improvement using Ontario Mental Health Reporting System (OMHRS) data from 2005 to 2015.\nMethods: The associations of patient characteristics (including key demographics, psychosocial variables, reasons for admission, and service use history) and 2 outcome measures (LOS and Global Assessment of Functioning [GAF]) were analysed with generalised linear mixed modelling (GLMM). From 2005 to 2015, a total of 48,498 episodes for distinct patients from 18 psychiatric hospitals and 57 general hospitals in Ontario were included.\nResults: For psychiatric and general hospitals, mean LOS was 96.6 and 20.5 days, and mean GAF improvement was 14.8 and 16.1, respectively. The majority of associations probed demonstrated a high degree of significance with similar patterns across general and tertiary facility contexts. Older age and more recent readmission following a psychiatric discharge were associated with longer LOS and less GAF improvement. Recent experience of adverse life events and substance misuse were associated with shorter LOS.\nConclusions: While the findings of this exploratory cross-sectional analysis will require further inquiry with respect to validity and reliability, they suggest that a different service pathway is likely required for individuals with greater psychosocial challenge and extensive service use histories.","container-title":"The Canadian Journal of Psychiatry","DOI":"10.1177/0706743716680167","ISSN":"0706-7437, 1497-0015","issue":"12","journalAbbreviation":"Can J Psychiatry","language":"en","page":"854-863","source":"DOI.org (Crossref)","title":"Patient Characteristics, Length of Stay, and Functional Improvement for Schizophrenia Spectrum Disorders: A Population Study of Inpatient Care in Ontario 2005 to 2015","title-short":"Patient Characteristics, Length of Stay, and Functional Improvement for Schizophrenia Spectrum Disorders","volume":"62","author":[{"family":"Chen","given":"Sheng"},{"family":"Collins","given":"April"},{"family":"Anderson","given":"Kelly"},{"family":"McKenzie","given":"Kwame"},{"family":"Kidd","given":"Sean"}],"issued":{"date-parts":[["2017",12]]}}},{"id":1218,"uris":["http://zotero.org/users/9678671/items/AA4JW8HK"],"itemData":{"id":1218,"type":"article-journal","abstract":"Objective:\n\nThis study examined the extent to which hospital and regional characteristics are associated with length of hospitalization among patients with serious mental illness.\n\nMethods:\n\nData from the Pennsylvania Health Care Cost Containment Council and 2006 American Hospital Association data were obtained. The sample consisted of 106 hospitals from which 45,497 adults with serious mental illness were discharged in 2006. Guided by the extended version of Andersen's health care utilization model, hierarchical linear modeling, including patient case mix, hospital, and regional characteristics, was used to explain variations in hospitalization length.\n\nResults:\n\nThe average length of stay was 10.0±3.0 days. Stays were longer at psychiatric hospitals than at general acute care facilities and at hospitals with a greater percentage of Medicare patients and patients with serious mental illness and a higher rate of readmission. In terms of regional characteristics, stays were also longer at hospitals in counties where the county mental health program received a larger percentage of the state's mental health budget and a smaller share of the budget was used for residential care.\n\nConclusions:\n\nHospital type and case mix, along with the presence of housing resources funded by county mental health programs, were found to be associated with variations in length of hospitalization. Further research of a longitudinal or prospective nature is required to determine whether the availability of housing programs for persons with mental disorders leads to shorter hospital stays for those in crisis and to determine whether longer stays are the result of differences in hospital practices. (Psychiatric Services 63:889–895, 2012; doi: 10.1176/appi.ps.201100412)","container-title":"Psychiatric Services","DOI":"10.1176/appi.ps.201100412","ISSN":"1075-2730","issue":"9","journalAbbreviation":"PS","note":"publisher: American Psychiatric Publishing","page":"889-895","source":"ps.psychiatryonline.org (Atypon)","title":"Length of Inpatient Stay of Persons With Serious Mental Illness: Effects of Hospital and Regional Characteristics","title-short":"Length of Inpatient Stay of Persons With Serious Mental Illness","volume":"63","author":[{"family":"Lee","given":"Sungkyu"},{"family":"Rothbard","given":"Aileen B."},{"family":"Noll","given":"Elizabeth L."}],"issued":{"date-parts":[["2012",9]]}}}],"schema":"https://github.com/citation-style-language/schema/raw/master/csl-citation.json"} </w:instrText>
      </w:r>
      <w:r w:rsidR="0081344B">
        <w:rPr>
          <w:rFonts w:ascii="Arial" w:hAnsi="Arial" w:cs="Arial"/>
        </w:rPr>
        <w:fldChar w:fldCharType="separate"/>
      </w:r>
      <w:r w:rsidR="0081344B" w:rsidRPr="0081344B">
        <w:rPr>
          <w:rFonts w:ascii="Arial" w:hAnsi="Arial" w:cs="Arial"/>
          <w:vertAlign w:val="superscript"/>
        </w:rPr>
        <w:t>3–5</w:t>
      </w:r>
      <w:r w:rsidR="0081344B">
        <w:rPr>
          <w:rFonts w:ascii="Arial" w:hAnsi="Arial" w:cs="Arial"/>
        </w:rPr>
        <w:fldChar w:fldCharType="end"/>
      </w:r>
      <w:r w:rsidR="0039638A" w:rsidRPr="0039638A">
        <w:rPr>
          <w:rFonts w:ascii="Arial" w:hAnsi="Arial" w:cs="Arial"/>
        </w:rPr>
        <w:t>. Yet, little is known about the organizational factors that may contribute to this variation. By understanding the level of variation in care delivery and the extent to which it is influenced by organizational factors, we can identify opportunities for intervention.</w:t>
      </w:r>
      <w:r w:rsidR="0039638A">
        <w:rPr>
          <w:rFonts w:ascii="Arial" w:hAnsi="Arial" w:cs="Arial"/>
        </w:rPr>
        <w:t xml:space="preserve"> </w:t>
      </w:r>
    </w:p>
    <w:p w14:paraId="560234A5" w14:textId="439C52B6" w:rsidR="004D3866" w:rsidRDefault="002A7844" w:rsidP="007C78F6">
      <w:pPr>
        <w:spacing w:line="480" w:lineRule="auto"/>
        <w:rPr>
          <w:rFonts w:ascii="Arial" w:hAnsi="Arial" w:cs="Arial"/>
        </w:rPr>
      </w:pPr>
      <w:r>
        <w:rPr>
          <w:rFonts w:ascii="Arial" w:hAnsi="Arial" w:cs="Arial"/>
        </w:rPr>
        <w:t xml:space="preserve"> </w:t>
      </w:r>
      <w:r w:rsidR="0039638A">
        <w:rPr>
          <w:rFonts w:ascii="Arial" w:hAnsi="Arial" w:cs="Arial"/>
        </w:rPr>
        <w:tab/>
      </w:r>
      <w:r w:rsidR="00185E51" w:rsidRPr="00B53C42">
        <w:rPr>
          <w:rFonts w:ascii="Arial" w:hAnsi="Arial" w:cs="Arial"/>
        </w:rPr>
        <w:t>Globally, the lifetime prevalence of schizophrenia is around 1%, affect</w:t>
      </w:r>
      <w:r w:rsidR="00AA1E35" w:rsidRPr="00B53C42">
        <w:rPr>
          <w:rFonts w:ascii="Arial" w:hAnsi="Arial" w:cs="Arial"/>
        </w:rPr>
        <w:t>ing</w:t>
      </w:r>
      <w:r w:rsidR="00185E51" w:rsidRPr="00B53C42">
        <w:rPr>
          <w:rFonts w:ascii="Arial" w:hAnsi="Arial" w:cs="Arial"/>
        </w:rPr>
        <w:t xml:space="preserve"> approximately 20 million people around the world</w:t>
      </w:r>
      <w:r w:rsidR="001D3804">
        <w:rPr>
          <w:rFonts w:ascii="Arial" w:hAnsi="Arial" w:cs="Arial"/>
        </w:rPr>
        <w:t>.</w:t>
      </w:r>
      <w:r w:rsidR="00185E51" w:rsidRPr="00B53C42">
        <w:rPr>
          <w:rFonts w:ascii="Arial" w:hAnsi="Arial" w:cs="Arial"/>
        </w:rPr>
        <w:fldChar w:fldCharType="begin"/>
      </w:r>
      <w:r w:rsidR="007A2D9A">
        <w:rPr>
          <w:rFonts w:ascii="Arial" w:hAnsi="Arial" w:cs="Arial"/>
        </w:rPr>
        <w:instrText xml:space="preserve"> ADDIN ZOTERO_ITEM CSL_CITATION {"citationID":"ccmgI1U9","properties":{"formattedCitation":"\\super 6,7\\nosupersub{}","plainCitation":"6,7","noteIndex":0},"citationItems":[{"id":136,"uris":["http://zotero.org/users/9678671/items/IU9XSF65"],"itemData":{"id":136,"type":"article-journal","abstract":"Relapse in patients with schizophrenia has devastating repercussions, including worsening symptoms, impaired functioning, cognitive deterioration and reduced quality of life. This progressive decline exacerbates the burden of illness on patients and their families. Relapse prevention is identified as a key therapeutic aim; however, the absence of widely accepted relapse definition criteria considerably hampers achieving this goal. We conducted a literature review in order to investigate the reporting of relapses and the validity of hospitalization as a proxy for relapse in patients with schizophrenia. The primary aim was to assess the range and validity of methods used to define relapse in observational or naturalistic settings. The secondary aim was to capture information on factors that predicted or influenced the risk of relapse. A structured search of the PubMed database identified articles that discussed relapse, and hospitalization as a proxy of relapse, in patients with schizophrenia. National and international guidelines were also reviewed. Of the 150 publications and guidelines identified, 87 defined relapse and 62% of these discussed hospitalization. Where hospitalization was discussed, this was as a proxy for, or a component of, relapse in the majority of cases. However, hospitalization duration and type varied and were not always well defined. Scales were used to define relapse in 53 instances; 10 different scales were used and multiple scales often appeared within the same definition. There were 95 references to factors that may drive relapse, including non-adherence to antipsychotic medication (21/95), stress/depression (11/95) and substance abuse (9/95). Twenty-five publications discussed the potential of antipsychotic therapy to reduce relapse rates—continuous antipsychotic therapy was associated with reduced frequency and duration of hospitalization. Non-pharmacological interventions, such as psychoeducation and cognitive behavioural therapy, were also commonly reported as factors that may reduce relapse. In conclusion, this review identified numerous factors used to define relapse. Hospitalization was the factor most frequently used and represents a useful proxy for relapse when reporting in a naturalistic setting. Several factors were reported to increase the risk of relapse, and observation of these may aid the identification of at-risk patients.","container-title":"Annals of General Psychiatry","DOI":"10.1186/1744-859X-12-32","ISSN":"1744-859X","issue":"1","journalAbbreviation":"Annals of General Psychiatry","page":"32","source":"BioMed Central","title":"Definitions and drivers of relapse in patients with schizophrenia: a systematic literature review","title-short":"Definitions and drivers of relapse in patients with schizophrenia","volume":"12","author":[{"family":"Olivares","given":"José M."},{"family":"Sermon","given":"Jan"},{"family":"Hemels","given":"Michiel"},{"family":"Schreiner","given":"Andreas"}],"issued":{"date-parts":[["2013",10,23]]}}},{"id":137,"uris":["http://zotero.org/users/9678671/items/7MS5RPJV"],"itemData":{"id":137,"type":"article-journal","abstract":"To examine real-world patterns of antipsychotic use in patients with schizophrenia Australia.","container-title":"BMC Psychiatry","DOI":"10.1186/s12888-022-03755-z","ISSN":"1471-244X","issue":"1","journalAbbreviation":"BMC Psychiatry","page":"110","source":"BioMed Central","title":"Antipsychotic prescribing patterns in Australia: a retrospective analysis","title-short":"Antipsychotic prescribing patterns in Australia","volume":"22","author":[{"family":"Pai","given":"Nagesh"},{"family":"Acar","given":"Mustafa"},{"family":"Juneja","given":"Prabhjot"},{"family":"Kouhkamari","given":"Mahsa Hosseini"},{"family":"Siva","given":"Sinthuja"},{"family":"Mullan","given":"Judy"}],"issued":{"date-parts":[["2022",2,12]]}}}],"schema":"https://github.com/citation-style-language/schema/raw/master/csl-citation.json"} </w:instrText>
      </w:r>
      <w:r w:rsidR="00185E51" w:rsidRPr="00B53C42">
        <w:rPr>
          <w:rFonts w:ascii="Arial" w:hAnsi="Arial" w:cs="Arial"/>
        </w:rPr>
        <w:fldChar w:fldCharType="separate"/>
      </w:r>
      <w:r w:rsidR="0081344B" w:rsidRPr="0081344B">
        <w:rPr>
          <w:rFonts w:ascii="Arial" w:hAnsi="Arial" w:cs="Arial"/>
          <w:vertAlign w:val="superscript"/>
        </w:rPr>
        <w:t>6,7</w:t>
      </w:r>
      <w:r w:rsidR="00185E51" w:rsidRPr="00B53C42">
        <w:rPr>
          <w:rFonts w:ascii="Arial" w:hAnsi="Arial" w:cs="Arial"/>
        </w:rPr>
        <w:fldChar w:fldCharType="end"/>
      </w:r>
      <w:r w:rsidR="007C78F6">
        <w:rPr>
          <w:rFonts w:ascii="Arial" w:hAnsi="Arial" w:cs="Arial"/>
        </w:rPr>
        <w:t xml:space="preserve"> </w:t>
      </w:r>
      <w:r w:rsidR="00185E51" w:rsidRPr="00B53C42">
        <w:rPr>
          <w:rFonts w:ascii="Arial" w:hAnsi="Arial" w:cs="Arial"/>
        </w:rPr>
        <w:t>People experiencing schizophrenia-related symptoms typically require intense health care interventions, often including hospital admission</w:t>
      </w:r>
      <w:r w:rsidR="001D3804">
        <w:rPr>
          <w:rFonts w:ascii="Arial" w:hAnsi="Arial" w:cs="Arial"/>
        </w:rPr>
        <w:t>.</w:t>
      </w:r>
      <w:r w:rsidR="00185E51" w:rsidRPr="00B53C42">
        <w:rPr>
          <w:rFonts w:ascii="Arial" w:hAnsi="Arial" w:cs="Arial"/>
        </w:rPr>
        <w:fldChar w:fldCharType="begin"/>
      </w:r>
      <w:r w:rsidR="007A2D9A">
        <w:rPr>
          <w:rFonts w:ascii="Arial" w:hAnsi="Arial" w:cs="Arial"/>
        </w:rPr>
        <w:instrText xml:space="preserve"> ADDIN ZOTERO_ITEM CSL_CITATION {"citationID":"yBVZvnGz","properties":{"formattedCitation":"\\super 6\\nosupersub{}","plainCitation":"6","noteIndex":0},"citationItems":[{"id":136,"uris":["http://zotero.org/users/9678671/items/IU9XSF65"],"itemData":{"id":136,"type":"article-journal","abstract":"Relapse in patients with schizophrenia has devastating repercussions, including worsening symptoms, impaired functioning, cognitive deterioration and reduced quality of life. This progressive decline exacerbates the burden of illness on patients and their families. Relapse prevention is identified as a key therapeutic aim; however, the absence of widely accepted relapse definition criteria considerably hampers achieving this goal. We conducted a literature review in order to investigate the reporting of relapses and the validity of hospitalization as a proxy for relapse in patients with schizophrenia. The primary aim was to assess the range and validity of methods used to define relapse in observational or naturalistic settings. The secondary aim was to capture information on factors that predicted or influenced the risk of relapse. A structured search of the PubMed database identified articles that discussed relapse, and hospitalization as a proxy of relapse, in patients with schizophrenia. National and international guidelines were also reviewed. Of the 150 publications and guidelines identified, 87 defined relapse and 62% of these discussed hospitalization. Where hospitalization was discussed, this was as a proxy for, or a component of, relapse in the majority of cases. However, hospitalization duration and type varied and were not always well defined. Scales were used to define relapse in 53 instances; 10 different scales were used and multiple scales often appeared within the same definition. There were 95 references to factors that may drive relapse, including non-adherence to antipsychotic medication (21/95), stress/depression (11/95) and substance abuse (9/95). Twenty-five publications discussed the potential of antipsychotic therapy to reduce relapse rates—continuous antipsychotic therapy was associated with reduced frequency and duration of hospitalization. Non-pharmacological interventions, such as psychoeducation and cognitive behavioural therapy, were also commonly reported as factors that may reduce relapse. In conclusion, this review identified numerous factors used to define relapse. Hospitalization was the factor most frequently used and represents a useful proxy for relapse when reporting in a naturalistic setting. Several factors were reported to increase the risk of relapse, and observation of these may aid the identification of at-risk patients.","container-title":"Annals of General Psychiatry","DOI":"10.1186/1744-859X-12-32","ISSN":"1744-859X","issue":"1","journalAbbreviation":"Annals of General Psychiatry","page":"32","source":"BioMed Central","title":"Definitions and drivers of relapse in patients with schizophrenia: a systematic literature review","title-short":"Definitions and drivers of relapse in patients with schizophrenia","volume":"12","author":[{"family":"Olivares","given":"José M."},{"family":"Sermon","given":"Jan"},{"family":"Hemels","given":"Michiel"},{"family":"Schreiner","given":"Andreas"}],"issued":{"date-parts":[["2013",10,23]]}}}],"schema":"https://github.com/citation-style-language/schema/raw/master/csl-citation.json"} </w:instrText>
      </w:r>
      <w:r w:rsidR="00185E51" w:rsidRPr="00B53C42">
        <w:rPr>
          <w:rFonts w:ascii="Arial" w:hAnsi="Arial" w:cs="Arial"/>
        </w:rPr>
        <w:fldChar w:fldCharType="separate"/>
      </w:r>
      <w:r w:rsidR="0081344B" w:rsidRPr="0081344B">
        <w:rPr>
          <w:rFonts w:ascii="Arial" w:hAnsi="Arial" w:cs="Arial"/>
          <w:vertAlign w:val="superscript"/>
        </w:rPr>
        <w:t>6</w:t>
      </w:r>
      <w:r w:rsidR="00185E51" w:rsidRPr="00B53C42">
        <w:rPr>
          <w:rFonts w:ascii="Arial" w:hAnsi="Arial" w:cs="Arial"/>
        </w:rPr>
        <w:fldChar w:fldCharType="end"/>
      </w:r>
      <w:r w:rsidR="00185E51" w:rsidRPr="00B53C42">
        <w:rPr>
          <w:rFonts w:ascii="Arial" w:hAnsi="Arial" w:cs="Arial"/>
        </w:rPr>
        <w:t xml:space="preserve"> Hospitalizations for schizophrenia and other psychotic disorders</w:t>
      </w:r>
      <w:r w:rsidR="00374089" w:rsidRPr="00B53C42">
        <w:rPr>
          <w:rFonts w:ascii="Arial" w:hAnsi="Arial" w:cs="Arial"/>
        </w:rPr>
        <w:t xml:space="preserve"> </w:t>
      </w:r>
      <w:r w:rsidR="00AA1E35" w:rsidRPr="00B53C42">
        <w:rPr>
          <w:rFonts w:ascii="Arial" w:hAnsi="Arial" w:cs="Arial"/>
        </w:rPr>
        <w:t>currently represent</w:t>
      </w:r>
      <w:r w:rsidR="00374089" w:rsidRPr="00B53C42">
        <w:rPr>
          <w:rFonts w:ascii="Arial" w:hAnsi="Arial" w:cs="Arial"/>
        </w:rPr>
        <w:t xml:space="preserve"> </w:t>
      </w:r>
      <w:r w:rsidR="00185E51" w:rsidRPr="00B53C42">
        <w:rPr>
          <w:rFonts w:ascii="Arial" w:hAnsi="Arial" w:cs="Arial"/>
        </w:rPr>
        <w:t xml:space="preserve">one fifth of </w:t>
      </w:r>
      <w:r w:rsidR="00374089" w:rsidRPr="00B53C42">
        <w:rPr>
          <w:rFonts w:ascii="Arial" w:hAnsi="Arial" w:cs="Arial"/>
        </w:rPr>
        <w:t xml:space="preserve">all </w:t>
      </w:r>
      <w:r w:rsidR="00185E51" w:rsidRPr="00B53C42">
        <w:rPr>
          <w:rFonts w:ascii="Arial" w:hAnsi="Arial" w:cs="Arial"/>
        </w:rPr>
        <w:t xml:space="preserve">mental health hospitalizations in </w:t>
      </w:r>
      <w:r w:rsidR="00BD1698" w:rsidRPr="00B53C42">
        <w:rPr>
          <w:rFonts w:ascii="Arial" w:hAnsi="Arial" w:cs="Arial"/>
        </w:rPr>
        <w:t xml:space="preserve">the province of </w:t>
      </w:r>
      <w:r w:rsidR="00185E51" w:rsidRPr="00B53C42">
        <w:rPr>
          <w:rFonts w:ascii="Arial" w:hAnsi="Arial" w:cs="Arial"/>
        </w:rPr>
        <w:t>Ontario</w:t>
      </w:r>
      <w:r w:rsidR="00BD1698" w:rsidRPr="00B53C42">
        <w:rPr>
          <w:rFonts w:ascii="Arial" w:hAnsi="Arial" w:cs="Arial"/>
        </w:rPr>
        <w:t>, Canada</w:t>
      </w:r>
      <w:r w:rsidR="001D3804">
        <w:rPr>
          <w:rFonts w:ascii="Arial" w:hAnsi="Arial" w:cs="Arial"/>
        </w:rPr>
        <w:t>.</w:t>
      </w:r>
      <w:commentRangeStart w:id="3"/>
      <w:commentRangeStart w:id="4"/>
      <w:r w:rsidR="00AA1E35" w:rsidRPr="00B53C42">
        <w:rPr>
          <w:rFonts w:ascii="Arial" w:hAnsi="Arial" w:cs="Arial"/>
        </w:rPr>
        <w:fldChar w:fldCharType="begin"/>
      </w:r>
      <w:r w:rsidR="007A2D9A">
        <w:rPr>
          <w:rFonts w:ascii="Arial" w:hAnsi="Arial" w:cs="Arial"/>
        </w:rPr>
        <w:instrText xml:space="preserve"> ADDIN ZOTERO_ITEM CSL_CITATION {"citationID":"ZiclczOB","properties":{"formattedCitation":"\\super 8\\nosupersub{}","plainCitation":"8","noteIndex":0},"citationItems":[{"id":135,"uris":["http://zotero.org/users/9678671/items/8SKRAY2K"],"itemData":{"id":135,"type":"report","abstract":"This Quick Stats product provides 2020–2021 data on hospitalization rates, average length of \nstay, high-volume inpatient surgeries and hospitalizations by province/territory, as well as trends \non in-hospital births.\n\nUnless otherwise indicated, this product uses data provided by Canada’s provinces and territories.","collection-title":"Quick Stats 2020-2021","event-place":"Ottawa, ON","genre":"Aggregate Data","publisher":"Canadian Institute for Health Information","publisher-place":"Ottawa, ON","title":"Inpatient Hospitalization, Surgery and Newborn Statistics, 2020–2021","URL":"https://www.cihi.ca/sites/default/files/document/dad-hmdb-childbirth-2020-2021-data-tables-en.xlsx","author":[{"literal":"Canadian Institute for Health Information"}],"accessed":{"date-parts":[["2022",11,15]]},"issued":{"date-parts":[["2022"]]}}}],"schema":"https://github.com/citation-style-language/schema/raw/master/csl-citation.json"} </w:instrText>
      </w:r>
      <w:r w:rsidR="00AA1E35" w:rsidRPr="00B53C42">
        <w:rPr>
          <w:rFonts w:ascii="Arial" w:hAnsi="Arial" w:cs="Arial"/>
        </w:rPr>
        <w:fldChar w:fldCharType="separate"/>
      </w:r>
      <w:r w:rsidR="0081344B" w:rsidRPr="0081344B">
        <w:rPr>
          <w:rFonts w:ascii="Arial" w:hAnsi="Arial" w:cs="Arial"/>
          <w:vertAlign w:val="superscript"/>
        </w:rPr>
        <w:t>8</w:t>
      </w:r>
      <w:r w:rsidR="00AA1E35" w:rsidRPr="00B53C42">
        <w:rPr>
          <w:rFonts w:ascii="Arial" w:hAnsi="Arial" w:cs="Arial"/>
        </w:rPr>
        <w:fldChar w:fldCharType="end"/>
      </w:r>
      <w:commentRangeEnd w:id="3"/>
      <w:r w:rsidR="00EB4CD6">
        <w:rPr>
          <w:rStyle w:val="CommentReference"/>
          <w:rFonts w:asciiTheme="minorHAnsi" w:eastAsiaTheme="minorHAnsi" w:hAnsiTheme="minorHAnsi" w:cstheme="minorBidi"/>
          <w:lang w:eastAsia="en-US"/>
        </w:rPr>
        <w:commentReference w:id="3"/>
      </w:r>
      <w:commentRangeEnd w:id="4"/>
      <w:r w:rsidR="00D73A27">
        <w:rPr>
          <w:rStyle w:val="CommentReference"/>
          <w:rFonts w:asciiTheme="minorHAnsi" w:eastAsiaTheme="minorHAnsi" w:hAnsiTheme="minorHAnsi" w:cstheme="minorBidi"/>
          <w:lang w:eastAsia="en-US"/>
        </w:rPr>
        <w:commentReference w:id="4"/>
      </w:r>
      <w:r w:rsidR="00AA1E35" w:rsidRPr="00B53C42">
        <w:rPr>
          <w:rFonts w:ascii="Arial" w:hAnsi="Arial" w:cs="Arial"/>
        </w:rPr>
        <w:t xml:space="preserve"> Additionally,</w:t>
      </w:r>
      <w:r w:rsidR="00374089" w:rsidRPr="00B53C42">
        <w:rPr>
          <w:rFonts w:ascii="Arial" w:hAnsi="Arial" w:cs="Arial"/>
        </w:rPr>
        <w:t xml:space="preserve"> t</w:t>
      </w:r>
      <w:r w:rsidR="00185E51" w:rsidRPr="00B53C42">
        <w:rPr>
          <w:rFonts w:ascii="Arial" w:hAnsi="Arial" w:cs="Arial"/>
        </w:rPr>
        <w:t>he total number of Ontarians discharged after hospitalization for psychotic disorders</w:t>
      </w:r>
      <w:r w:rsidR="00AA1E35" w:rsidRPr="00B53C42">
        <w:rPr>
          <w:rFonts w:ascii="Arial" w:hAnsi="Arial" w:cs="Arial"/>
        </w:rPr>
        <w:t xml:space="preserve"> has been</w:t>
      </w:r>
      <w:r w:rsidR="00185E51" w:rsidRPr="00B53C42">
        <w:rPr>
          <w:rFonts w:ascii="Arial" w:hAnsi="Arial" w:cs="Arial"/>
        </w:rPr>
        <w:t xml:space="preserve"> </w:t>
      </w:r>
      <w:del w:id="5" w:author="Andrew Putman [2]" w:date="2023-12-27T16:00:00Z">
        <w:r w:rsidR="00185E51" w:rsidRPr="00B53C42" w:rsidDel="00D73A27">
          <w:rPr>
            <w:rFonts w:ascii="Arial" w:hAnsi="Arial" w:cs="Arial"/>
          </w:rPr>
          <w:delText xml:space="preserve">steadily </w:delText>
        </w:r>
      </w:del>
      <w:r w:rsidR="00185E51" w:rsidRPr="00B53C42">
        <w:rPr>
          <w:rFonts w:ascii="Arial" w:hAnsi="Arial" w:cs="Arial"/>
        </w:rPr>
        <w:t>increasing</w:t>
      </w:r>
      <w:ins w:id="6" w:author="Andrew Putman [2]" w:date="2023-12-27T16:00:00Z">
        <w:r w:rsidR="00D73A27">
          <w:rPr>
            <w:rFonts w:ascii="Arial" w:hAnsi="Arial" w:cs="Arial"/>
          </w:rPr>
          <w:t xml:space="preserve"> on average</w:t>
        </w:r>
      </w:ins>
      <w:r w:rsidR="00F65E60" w:rsidRPr="00B53C42">
        <w:rPr>
          <w:rFonts w:ascii="Arial" w:hAnsi="Arial" w:cs="Arial"/>
        </w:rPr>
        <w:t xml:space="preserve">, rising </w:t>
      </w:r>
      <w:r w:rsidR="00AA1E35" w:rsidRPr="00B53C42">
        <w:rPr>
          <w:rFonts w:ascii="Arial" w:hAnsi="Arial" w:cs="Arial"/>
        </w:rPr>
        <w:t xml:space="preserve">more than 15% </w:t>
      </w:r>
      <w:del w:id="7" w:author="Andrew Putman [2]" w:date="2023-12-27T16:02:00Z">
        <w:r w:rsidR="00185E51" w:rsidRPr="00B53C42" w:rsidDel="00D73A27">
          <w:rPr>
            <w:rFonts w:ascii="Arial" w:hAnsi="Arial" w:cs="Arial"/>
          </w:rPr>
          <w:delText xml:space="preserve">from </w:delText>
        </w:r>
      </w:del>
      <w:ins w:id="8" w:author="Andrew Putman [2]" w:date="2023-12-27T16:02:00Z">
        <w:r w:rsidR="00D73A27">
          <w:rPr>
            <w:rFonts w:ascii="Arial" w:hAnsi="Arial" w:cs="Arial"/>
          </w:rPr>
          <w:t>between</w:t>
        </w:r>
        <w:r w:rsidR="00D73A27" w:rsidRPr="00B53C42">
          <w:rPr>
            <w:rFonts w:ascii="Arial" w:hAnsi="Arial" w:cs="Arial"/>
          </w:rPr>
          <w:t xml:space="preserve"> </w:t>
        </w:r>
      </w:ins>
      <w:del w:id="9" w:author="Andrew Putman [2]" w:date="2023-12-27T16:02:00Z">
        <w:r w:rsidR="00185E51" w:rsidRPr="00B53C42" w:rsidDel="00D73A27">
          <w:rPr>
            <w:rFonts w:ascii="Arial" w:hAnsi="Arial" w:cs="Arial"/>
          </w:rPr>
          <w:delText xml:space="preserve">18,402 in </w:delText>
        </w:r>
        <w:r w:rsidR="00F65E60" w:rsidRPr="00B53C42" w:rsidDel="00D73A27">
          <w:rPr>
            <w:rFonts w:ascii="Arial" w:hAnsi="Arial" w:cs="Arial"/>
          </w:rPr>
          <w:delText xml:space="preserve">the </w:delText>
        </w:r>
      </w:del>
      <w:r w:rsidR="00185E51" w:rsidRPr="00B53C42">
        <w:rPr>
          <w:rFonts w:ascii="Arial" w:hAnsi="Arial" w:cs="Arial"/>
        </w:rPr>
        <w:t>2016/2017</w:t>
      </w:r>
      <w:ins w:id="10" w:author="Andrew Putman [2]" w:date="2023-12-27T16:02:00Z">
        <w:r w:rsidR="00D73A27">
          <w:rPr>
            <w:rFonts w:ascii="Arial" w:hAnsi="Arial" w:cs="Arial"/>
          </w:rPr>
          <w:t xml:space="preserve"> (</w:t>
        </w:r>
        <w:r w:rsidR="00D73A27" w:rsidRPr="00B53C42">
          <w:rPr>
            <w:rFonts w:ascii="Arial" w:hAnsi="Arial" w:cs="Arial"/>
          </w:rPr>
          <w:t>18,402</w:t>
        </w:r>
        <w:r w:rsidR="00D73A27">
          <w:rPr>
            <w:rFonts w:ascii="Arial" w:hAnsi="Arial" w:cs="Arial"/>
          </w:rPr>
          <w:t xml:space="preserve"> discharges)</w:t>
        </w:r>
      </w:ins>
      <w:r w:rsidR="00F65E60" w:rsidRPr="00B53C42">
        <w:rPr>
          <w:rFonts w:ascii="Arial" w:hAnsi="Arial" w:cs="Arial"/>
        </w:rPr>
        <w:t xml:space="preserve"> </w:t>
      </w:r>
      <w:del w:id="11" w:author="Andrew Putman [2]" w:date="2023-12-27T16:02:00Z">
        <w:r w:rsidR="00185E51" w:rsidRPr="00B53C42" w:rsidDel="00586BB1">
          <w:rPr>
            <w:rFonts w:ascii="Arial" w:hAnsi="Arial" w:cs="Arial"/>
          </w:rPr>
          <w:delText>to 21,402 in</w:delText>
        </w:r>
      </w:del>
      <w:ins w:id="12" w:author="Andrew Putman [2]" w:date="2023-12-27T16:02:00Z">
        <w:r w:rsidR="00586BB1">
          <w:rPr>
            <w:rFonts w:ascii="Arial" w:hAnsi="Arial" w:cs="Arial"/>
          </w:rPr>
          <w:t>and</w:t>
        </w:r>
      </w:ins>
      <w:r w:rsidR="00185E51" w:rsidRPr="00B53C42">
        <w:rPr>
          <w:rFonts w:ascii="Arial" w:hAnsi="Arial" w:cs="Arial"/>
        </w:rPr>
        <w:t xml:space="preserve"> 2020/</w:t>
      </w:r>
      <w:r w:rsidR="00F65E60" w:rsidRPr="00B53C42">
        <w:rPr>
          <w:rFonts w:ascii="Arial" w:hAnsi="Arial" w:cs="Arial"/>
        </w:rPr>
        <w:t>20</w:t>
      </w:r>
      <w:r w:rsidR="00185E51" w:rsidRPr="00B53C42">
        <w:rPr>
          <w:rFonts w:ascii="Arial" w:hAnsi="Arial" w:cs="Arial"/>
        </w:rPr>
        <w:t>2</w:t>
      </w:r>
      <w:r w:rsidR="00AA1E35" w:rsidRPr="00B53C42">
        <w:rPr>
          <w:rFonts w:ascii="Arial" w:hAnsi="Arial" w:cs="Arial"/>
        </w:rPr>
        <w:t>1</w:t>
      </w:r>
      <w:ins w:id="13" w:author="Andrew Putman [2]" w:date="2023-12-27T16:02:00Z">
        <w:r w:rsidR="00586BB1">
          <w:rPr>
            <w:rFonts w:ascii="Arial" w:hAnsi="Arial" w:cs="Arial"/>
          </w:rPr>
          <w:t xml:space="preserve"> (</w:t>
        </w:r>
        <w:r w:rsidR="00586BB1" w:rsidRPr="00B53C42">
          <w:rPr>
            <w:rFonts w:ascii="Arial" w:hAnsi="Arial" w:cs="Arial"/>
          </w:rPr>
          <w:t>21,402</w:t>
        </w:r>
        <w:r w:rsidR="00586BB1">
          <w:rPr>
            <w:rFonts w:ascii="Arial" w:hAnsi="Arial" w:cs="Arial"/>
          </w:rPr>
          <w:t xml:space="preserve"> discharges)</w:t>
        </w:r>
      </w:ins>
      <w:r w:rsidR="001D3804">
        <w:rPr>
          <w:rFonts w:ascii="Arial" w:hAnsi="Arial" w:cs="Arial"/>
        </w:rPr>
        <w:t>.</w:t>
      </w:r>
      <w:r w:rsidR="00F65E60" w:rsidRPr="00B53C42">
        <w:rPr>
          <w:rFonts w:ascii="Arial" w:hAnsi="Arial" w:cs="Arial"/>
        </w:rPr>
        <w:fldChar w:fldCharType="begin"/>
      </w:r>
      <w:r w:rsidR="007A2D9A">
        <w:rPr>
          <w:rFonts w:ascii="Arial" w:hAnsi="Arial" w:cs="Arial"/>
        </w:rPr>
        <w:instrText xml:space="preserve"> ADDIN ZOTERO_ITEM CSL_CITATION {"citationID":"zO0CIjOk","properties":{"formattedCitation":"\\super 9\\nosupersub{}","plainCitation":"9","noteIndex":0},"citationItems":[{"id":127,"uris":["http://zotero.org/users/9678671/items/A5ZR82UN"],"itemData":{"id":127,"type":"webpage","container-title":"Canadian Institute for Health Information","title":"Mental Health and Substance Use Disorder Discharges | CIHI","URL":"https://www.cihi.ca/en/indicators/mental-health-and-substance-use-disorder-discharges","author":[{"literal":"Canadian Institute for Health Information"}],"accessed":{"date-parts":[["2022",11,26]]},"issued":{"date-parts":[["2022"]]}}}],"schema":"https://github.com/citation-style-language/schema/raw/master/csl-citation.json"} </w:instrText>
      </w:r>
      <w:r w:rsidR="00F65E60" w:rsidRPr="00B53C42">
        <w:rPr>
          <w:rFonts w:ascii="Arial" w:hAnsi="Arial" w:cs="Arial"/>
        </w:rPr>
        <w:fldChar w:fldCharType="separate"/>
      </w:r>
      <w:r w:rsidR="0081344B" w:rsidRPr="0081344B">
        <w:rPr>
          <w:rFonts w:ascii="Arial" w:hAnsi="Arial" w:cs="Arial"/>
          <w:vertAlign w:val="superscript"/>
        </w:rPr>
        <w:t>9</w:t>
      </w:r>
      <w:r w:rsidR="00F65E60" w:rsidRPr="00B53C42">
        <w:rPr>
          <w:rFonts w:ascii="Arial" w:hAnsi="Arial" w:cs="Arial"/>
        </w:rPr>
        <w:fldChar w:fldCharType="end"/>
      </w:r>
      <w:r w:rsidR="00185E51" w:rsidRPr="00B53C42">
        <w:rPr>
          <w:rFonts w:ascii="Arial" w:hAnsi="Arial" w:cs="Arial"/>
        </w:rPr>
        <w:t xml:space="preserve"> </w:t>
      </w:r>
      <w:commentRangeStart w:id="14"/>
      <w:commentRangeStart w:id="15"/>
      <w:r w:rsidR="00AA1E35" w:rsidRPr="00B53C42">
        <w:rPr>
          <w:rFonts w:ascii="Arial" w:hAnsi="Arial" w:cs="Arial"/>
        </w:rPr>
        <w:t>On</w:t>
      </w:r>
      <w:commentRangeEnd w:id="14"/>
      <w:r w:rsidR="00EB4CD6">
        <w:rPr>
          <w:rStyle w:val="CommentReference"/>
          <w:rFonts w:asciiTheme="minorHAnsi" w:eastAsiaTheme="minorHAnsi" w:hAnsiTheme="minorHAnsi" w:cstheme="minorBidi"/>
          <w:lang w:eastAsia="en-US"/>
        </w:rPr>
        <w:commentReference w:id="14"/>
      </w:r>
      <w:commentRangeEnd w:id="15"/>
      <w:r w:rsidR="005C75B6">
        <w:rPr>
          <w:rStyle w:val="CommentReference"/>
          <w:rFonts w:asciiTheme="minorHAnsi" w:eastAsiaTheme="minorHAnsi" w:hAnsiTheme="minorHAnsi" w:cstheme="minorBidi"/>
          <w:lang w:eastAsia="en-US"/>
        </w:rPr>
        <w:commentReference w:id="15"/>
      </w:r>
      <w:r w:rsidR="00AA1E35" w:rsidRPr="00B53C42">
        <w:rPr>
          <w:rFonts w:ascii="Arial" w:hAnsi="Arial" w:cs="Arial"/>
        </w:rPr>
        <w:t xml:space="preserve"> top of</w:t>
      </w:r>
      <w:r w:rsidR="00185E51" w:rsidRPr="00B53C42">
        <w:rPr>
          <w:rFonts w:ascii="Arial" w:hAnsi="Arial" w:cs="Arial"/>
        </w:rPr>
        <w:t xml:space="preserve"> the higher frequency of hospitalization</w:t>
      </w:r>
      <w:r w:rsidR="00F65E60" w:rsidRPr="00B53C42">
        <w:rPr>
          <w:rFonts w:ascii="Arial" w:hAnsi="Arial" w:cs="Arial"/>
        </w:rPr>
        <w:t>s</w:t>
      </w:r>
      <w:r w:rsidR="00185E51" w:rsidRPr="00B53C42">
        <w:rPr>
          <w:rFonts w:ascii="Arial" w:hAnsi="Arial" w:cs="Arial"/>
        </w:rPr>
        <w:t xml:space="preserve"> </w:t>
      </w:r>
      <w:r w:rsidR="00F65E60" w:rsidRPr="00B53C42">
        <w:rPr>
          <w:rFonts w:ascii="Arial" w:hAnsi="Arial" w:cs="Arial"/>
        </w:rPr>
        <w:t>that</w:t>
      </w:r>
      <w:r w:rsidR="00185E51" w:rsidRPr="00B53C42">
        <w:rPr>
          <w:rFonts w:ascii="Arial" w:hAnsi="Arial" w:cs="Arial"/>
        </w:rPr>
        <w:t xml:space="preserve"> people diagnosed with schizophrenia</w:t>
      </w:r>
      <w:r w:rsidR="00F65E60" w:rsidRPr="00B53C42">
        <w:rPr>
          <w:rFonts w:ascii="Arial" w:hAnsi="Arial" w:cs="Arial"/>
        </w:rPr>
        <w:t xml:space="preserve"> experience</w:t>
      </w:r>
      <w:r w:rsidR="00185E51" w:rsidRPr="00B53C42">
        <w:rPr>
          <w:rFonts w:ascii="Arial" w:hAnsi="Arial" w:cs="Arial"/>
        </w:rPr>
        <w:t>, they also typically</w:t>
      </w:r>
      <w:r w:rsidR="00F65E60" w:rsidRPr="00B53C42">
        <w:rPr>
          <w:rFonts w:ascii="Arial" w:hAnsi="Arial" w:cs="Arial"/>
        </w:rPr>
        <w:t xml:space="preserve"> have longer in-patient </w:t>
      </w:r>
      <w:r w:rsidR="00185E51" w:rsidRPr="00B53C42">
        <w:rPr>
          <w:rFonts w:ascii="Arial" w:hAnsi="Arial" w:cs="Arial"/>
        </w:rPr>
        <w:t>length of stays</w:t>
      </w:r>
      <w:r w:rsidR="004D10EB" w:rsidRPr="00B53C42">
        <w:rPr>
          <w:rFonts w:ascii="Arial" w:hAnsi="Arial" w:cs="Arial"/>
        </w:rPr>
        <w:t xml:space="preserve"> </w:t>
      </w:r>
      <w:r w:rsidR="002454FD">
        <w:rPr>
          <w:rFonts w:ascii="Arial" w:hAnsi="Arial" w:cs="Arial"/>
        </w:rPr>
        <w:t>(</w:t>
      </w:r>
      <w:r w:rsidR="004D10EB" w:rsidRPr="00B53C42">
        <w:rPr>
          <w:rFonts w:ascii="Arial" w:hAnsi="Arial" w:cs="Arial"/>
        </w:rPr>
        <w:t>LOS</w:t>
      </w:r>
      <w:r w:rsidR="002454FD">
        <w:rPr>
          <w:rFonts w:ascii="Arial" w:hAnsi="Arial" w:cs="Arial"/>
        </w:rPr>
        <w:t>)</w:t>
      </w:r>
      <w:r w:rsidR="00F65E60" w:rsidRPr="00B53C42">
        <w:rPr>
          <w:rFonts w:ascii="Arial" w:hAnsi="Arial" w:cs="Arial"/>
        </w:rPr>
        <w:t xml:space="preserve"> than hospitalizations for non-psychotic mental illnesses,</w:t>
      </w:r>
      <w:r w:rsidR="00185E51" w:rsidRPr="00B53C42">
        <w:rPr>
          <w:rFonts w:ascii="Arial" w:hAnsi="Arial" w:cs="Arial"/>
        </w:rPr>
        <w:t xml:space="preserve"> both in Canada and globally</w:t>
      </w:r>
      <w:r w:rsidR="001D3804">
        <w:rPr>
          <w:rFonts w:ascii="Arial" w:hAnsi="Arial" w:cs="Arial"/>
        </w:rPr>
        <w:t>.</w:t>
      </w:r>
      <w:r w:rsidR="00F65E60" w:rsidRPr="00B53C42">
        <w:rPr>
          <w:rFonts w:ascii="Arial" w:hAnsi="Arial" w:cs="Arial"/>
        </w:rPr>
        <w:fldChar w:fldCharType="begin"/>
      </w:r>
      <w:r w:rsidR="007A2D9A">
        <w:rPr>
          <w:rFonts w:ascii="Arial" w:hAnsi="Arial" w:cs="Arial"/>
        </w:rPr>
        <w:instrText xml:space="preserve"> ADDIN ZOTERO_ITEM CSL_CITATION {"citationID":"EBHReGjB","properties":{"formattedCitation":"\\super 3,4,9,10\\nosupersub{}","plainCitation":"3,4,9,10","noteIndex":0},"citationItems":[{"id":127,"uris":["http://zotero.org/users/9678671/items/A5ZR82UN"],"itemData":{"id":127,"type":"webpage","container-title":"Canadian Institute for Health Information","title":"Mental Health and Substance Use Disorder Discharges | CIHI","URL":"https://www.cihi.ca/en/indicators/mental-health-and-substance-use-disorder-discharges","author":[{"literal":"Canadian Institute for Health Information"}],"accessed":{"date-parts":[["2022",11,26]]},"issued":{"date-parts":[["2022"]]}}},{"id":270,"uris":["http://zotero.org/users/9678671/items/TI88HXY7"],"itemData":{"id":270,"type":"article-journal","abstract":"Background\nThe length of stay (LOS) of patients with schizophrenia has been a wide concern of researchers. Reasonable management of the LOS to achieve a balance between quality of treatment and efficient medical source allocation has become a significant issue in clinical work in psychiatry. Figuring out the factors related to the LOS of schizophrenia patients can help optimize its management by the hospital.\n\nMethod\nThe essential information of patients was obtained from the electronic medical record system. The variables were divided into the following kinds: demographic, clinical, and biochemical. Univariate analysis and multivariate analysis were conducted to find the potential factors related to the LOS of schizophrenia patients. Receiver operating characteristic analyses were conducted to evaluate the accuracy of judging the LOS of the regression model.\n\nResult\nA total of 1,160 patients with schizophrenia were enrolled in our research. Our results demonstrated that the status of unmarried (single, separated, divorced, or widowed) and the abnormality of thyroid-stimulating hormone (TSH) were risk factors for the longer LOS of schizophrenia patients. The area under the curve was 0.576, which meant that the regression model had a certain predictive value.\n\nConclusion\nTo our knowledge, this research is the first study to analyze the effect of various factors, including the biochemical index, on the LOS of a single type of mental disorder. Marital status and TSH were proven to be related to the LOS of schizophrenia patients. The results of this study provided reference factors of LOS for clinical psychiatry, which will be helpful to the management of hospitalization and in optimizing the allocation of medical sources.","container-title":"Frontiers in Psychiatry","DOI":"10.3389/fpsyt.2021.818254","ISSN":"1664-0640","journalAbbreviation":"Front Psychiatry","note":"PMID: 35140640\nPMCID: PMC8818940","page":"818254","source":"PubMed Central","title":"Factors Related to the Length of Stay for Patients With Schizophrenia: A Retrospective Study","title-short":"Factors Related to the Length of Stay for Patients With Schizophrenia","volume":"12","author":[{"family":"Cheng","given":"Peng"},{"family":"Wang","given":"Lirong"},{"family":"Xu","given":"Lizhi"},{"family":"Zhou","given":"Ying"},{"family":"Zhang","given":"Li"},{"family":"Li","given":"Weihui"}],"issued":{"date-parts":[["2022",1,24]]}}},{"id":267,"uris":["http://zotero.org/users/9678671/items/88BJ6RWM"],"itemData":{"id":267,"type":"article-journal","abstract":"Serious mental illness (SMI), which encompasses a set of chronic conditions such as schizophrenia, bipolar disorder and other psychoses, accounts for 3.4 m (7 %) total bed days in the English NHS. The introduction of prospective payment to reimburse hospitals makes an understanding of the key drivers of length of stay (LOS) imperative. Existing evidence, based on mainly small scale and cross-sectional studies, is mixed. Our study is the first to use large-scale national routine data to track English hospitals’ LOS for patients with a main diagnosis of SMI over time to examine the patient and local area factors influencing LOS and quantify the provider level effects to draw out the implications for payment systems.","container-title":"BMC Health Services Research","DOI":"10.1186/s12913-015-1107-6","ISSN":"1472-6963","issue":"1","journalAbbreviation":"BMC Health Services Research","page":"439","source":"BioMed Central","title":"Determinants of hospital length of stay for people with serious mental illness in England and implications for payment systems: a regression analysis","title-short":"Determinants of hospital length of stay for people with serious mental illness in England and implications for payment systems","volume":"15","author":[{"family":"Jacobs","given":"Rowena"},{"family":"Gutacker","given":"Nils"},{"family":"Mason","given":"Anne"},{"family":"Goddard","given":"Maria"},{"family":"Gravelle","given":"Hugh"},{"family":"Kendrick","given":"Tony"},{"family":"Gilbody","given":"Simon"}],"issued":{"date-parts":[["2015",9,30]]}}},{"id":271,"uris":["http://zotero.org/users/9678671/items/3W5BPSUL"],"itemData":{"id":271,"type":"article-journal","abstract":"Objectives: Schizophrenia and associated illnesses account for a large proportion of mental illness burden and health care expenditures, with the majority of expense involving inpatient care. To date, the literature exploring factors associated with length of stay (LOS) and functional improvement during inpatient care is underdeveloped. In response, this study examined the association between patient characteristics, LOS, and functional improvement using Ontario Mental Health Reporting System (OMHRS) data from 2005 to 2015.\nMethods: The associations of patient characteristics (including key demographics, psychosocial variables, reasons for admission, and service use history) and 2 outcome measures (LOS and Global Assessment of Functioning [GAF]) were analysed with generalised linear mixed modelling (GLMM). From 2005 to 2015, a total of 48,498 episodes for distinct patients from 18 psychiatric hospitals and 57 general hospitals in Ontario were included.\nResults: For psychiatric and general hospitals, mean LOS was 96.6 and 20.5 days, and mean GAF improvement was 14.8 and 16.1, respectively. The majority of associations probed demonstrated a high degree of significance with similar patterns across general and tertiary facility contexts. Older age and more recent readmission following a psychiatric discharge were associated with longer LOS and less GAF improvement. Recent experience of adverse life events and substance misuse were associated with shorter LOS.\nConclusions: While the findings of this exploratory cross-sectional analysis will require further inquiry with respect to validity and reliability, they suggest that a different service pathway is likely required for individuals with greater psychosocial challenge and extensive service use histories.","container-title":"The Canadian Journal of Psychiatry","DOI":"10.1177/0706743716680167","ISSN":"0706-7437, 1497-0015","issue":"12","journalAbbreviation":"Can J Psychiatry","language":"en","page":"854-863","source":"DOI.org (Crossref)","title":"Patient Characteristics, Length of Stay, and Functional Improvement for Schizophrenia Spectrum Disorders: A Population Study of Inpatient Care in Ontario 2005 to 2015","title-short":"Patient Characteristics, Length of Stay, and Functional Improvement for Schizophrenia Spectrum Disorders","volume":"62","author":[{"family":"Chen","given":"Sheng"},{"family":"Collins","given":"April"},{"family":"Anderson","given":"Kelly"},{"family":"McKenzie","given":"Kwame"},{"family":"Kidd","given":"Sean"}],"issued":{"date-parts":[["2017",12]]}}}],"schema":"https://github.com/citation-style-language/schema/raw/master/csl-citation.json"} </w:instrText>
      </w:r>
      <w:r w:rsidR="00F65E60" w:rsidRPr="00B53C42">
        <w:rPr>
          <w:rFonts w:ascii="Arial" w:hAnsi="Arial" w:cs="Arial"/>
        </w:rPr>
        <w:fldChar w:fldCharType="separate"/>
      </w:r>
      <w:r w:rsidR="0081344B" w:rsidRPr="0081344B">
        <w:rPr>
          <w:rFonts w:ascii="Arial" w:hAnsi="Arial" w:cs="Arial"/>
          <w:vertAlign w:val="superscript"/>
        </w:rPr>
        <w:t>3,4,9,10</w:t>
      </w:r>
      <w:r w:rsidR="00F65E60" w:rsidRPr="00B53C42">
        <w:rPr>
          <w:rFonts w:ascii="Arial" w:hAnsi="Arial" w:cs="Arial"/>
        </w:rPr>
        <w:fldChar w:fldCharType="end"/>
      </w:r>
    </w:p>
    <w:p w14:paraId="325C7837" w14:textId="32A8B9C7" w:rsidR="00F34E2A" w:rsidRDefault="00185E51" w:rsidP="00F34E2A">
      <w:pPr>
        <w:spacing w:line="480" w:lineRule="auto"/>
        <w:ind w:firstLine="720"/>
        <w:rPr>
          <w:rFonts w:ascii="Arial" w:hAnsi="Arial" w:cs="Arial"/>
        </w:rPr>
      </w:pPr>
      <w:r w:rsidRPr="00B53C42">
        <w:rPr>
          <w:rFonts w:ascii="Arial" w:hAnsi="Arial" w:cs="Arial"/>
        </w:rPr>
        <w:t xml:space="preserve">An additional layer of complexity in </w:t>
      </w:r>
      <w:r w:rsidR="00BD1698" w:rsidRPr="00B53C42">
        <w:rPr>
          <w:rFonts w:ascii="Arial" w:hAnsi="Arial" w:cs="Arial"/>
        </w:rPr>
        <w:t>interpreting</w:t>
      </w:r>
      <w:r w:rsidRPr="00B53C42">
        <w:rPr>
          <w:rFonts w:ascii="Arial" w:hAnsi="Arial" w:cs="Arial"/>
        </w:rPr>
        <w:t xml:space="preserve"> the length of stay for people hospitalized with schizophrenia is the large person-to-person variability of the</w:t>
      </w:r>
      <w:r w:rsidR="00AA1E35" w:rsidRPr="00B53C42">
        <w:rPr>
          <w:rFonts w:ascii="Arial" w:hAnsi="Arial" w:cs="Arial"/>
        </w:rPr>
        <w:t xml:space="preserve">ir </w:t>
      </w:r>
      <w:r w:rsidR="00AA1E35" w:rsidRPr="00B53C42">
        <w:rPr>
          <w:rFonts w:ascii="Arial" w:hAnsi="Arial" w:cs="Arial"/>
        </w:rPr>
        <w:lastRenderedPageBreak/>
        <w:t>inpatient</w:t>
      </w:r>
      <w:r w:rsidRPr="00B53C42">
        <w:rPr>
          <w:rFonts w:ascii="Arial" w:hAnsi="Arial" w:cs="Arial"/>
        </w:rPr>
        <w:t xml:space="preserve"> </w:t>
      </w:r>
      <w:r w:rsidR="00D9771A" w:rsidRPr="00B53C42">
        <w:rPr>
          <w:rFonts w:ascii="Arial" w:hAnsi="Arial" w:cs="Arial"/>
        </w:rPr>
        <w:t>LOS</w:t>
      </w:r>
      <w:r w:rsidR="001D3804">
        <w:rPr>
          <w:rFonts w:ascii="Arial" w:hAnsi="Arial" w:cs="Arial"/>
        </w:rPr>
        <w:t>.</w:t>
      </w:r>
      <w:r w:rsidR="00D9771A" w:rsidRPr="00B53C42">
        <w:rPr>
          <w:rFonts w:ascii="Arial" w:hAnsi="Arial" w:cs="Arial"/>
        </w:rPr>
        <w:fldChar w:fldCharType="begin"/>
      </w:r>
      <w:r w:rsidR="007A2D9A">
        <w:rPr>
          <w:rFonts w:ascii="Arial" w:hAnsi="Arial" w:cs="Arial"/>
        </w:rPr>
        <w:instrText xml:space="preserve"> ADDIN ZOTERO_ITEM CSL_CITATION {"citationID":"OMX3LVjB","properties":{"formattedCitation":"\\super 3,4,10\\nosupersub{}","plainCitation":"3,4,10","noteIndex":0},"citationItems":[{"id":270,"uris":["http://zotero.org/users/9678671/items/TI88HXY7"],"itemData":{"id":270,"type":"article-journal","abstract":"Background\nThe length of stay (LOS) of patients with schizophrenia has been a wide concern of researchers. Reasonable management of the LOS to achieve a balance between quality of treatment and efficient medical source allocation has become a significant issue in clinical work in psychiatry. Figuring out the factors related to the LOS of schizophrenia patients can help optimize its management by the hospital.\n\nMethod\nThe essential information of patients was obtained from the electronic medical record system. The variables were divided into the following kinds: demographic, clinical, and biochemical. Univariate analysis and multivariate analysis were conducted to find the potential factors related to the LOS of schizophrenia patients. Receiver operating characteristic analyses were conducted to evaluate the accuracy of judging the LOS of the regression model.\n\nResult\nA total of 1,160 patients with schizophrenia were enrolled in our research. Our results demonstrated that the status of unmarried (single, separated, divorced, or widowed) and the abnormality of thyroid-stimulating hormone (TSH) were risk factors for the longer LOS of schizophrenia patients. The area under the curve was 0.576, which meant that the regression model had a certain predictive value.\n\nConclusion\nTo our knowledge, this research is the first study to analyze the effect of various factors, including the biochemical index, on the LOS of a single type of mental disorder. Marital status and TSH were proven to be related to the LOS of schizophrenia patients. The results of this study provided reference factors of LOS for clinical psychiatry, which will be helpful to the management of hospitalization and in optimizing the allocation of medical sources.","container-title":"Frontiers in Psychiatry","DOI":"10.3389/fpsyt.2021.818254","ISSN":"1664-0640","journalAbbreviation":"Front Psychiatry","note":"PMID: 35140640\nPMCID: PMC8818940","page":"818254","source":"PubMed Central","title":"Factors Related to the Length of Stay for Patients With Schizophrenia: A Retrospective Study","title-short":"Factors Related to the Length of Stay for Patients With Schizophrenia","volume":"12","author":[{"family":"Cheng","given":"Peng"},{"family":"Wang","given":"Lirong"},{"family":"Xu","given":"Lizhi"},{"family":"Zhou","given":"Ying"},{"family":"Zhang","given":"Li"},{"family":"Li","given":"Weihui"}],"issued":{"date-parts":[["2022",1,24]]}}},{"id":267,"uris":["http://zotero.org/users/9678671/items/88BJ6RWM"],"itemData":{"id":267,"type":"article-journal","abstract":"Serious mental illness (SMI), which encompasses a set of chronic conditions such as schizophrenia, bipolar disorder and other psychoses, accounts for 3.4 m (7 %) total bed days in the English NHS. The introduction of prospective payment to reimburse hospitals makes an understanding of the key drivers of length of stay (LOS) imperative. Existing evidence, based on mainly small scale and cross-sectional studies, is mixed. Our study is the first to use large-scale national routine data to track English hospitals’ LOS for patients with a main diagnosis of SMI over time to examine the patient and local area factors influencing LOS and quantify the provider level effects to draw out the implications for payment systems.","container-title":"BMC Health Services Research","DOI":"10.1186/s12913-015-1107-6","ISSN":"1472-6963","issue":"1","journalAbbreviation":"BMC Health Services Research","page":"439","source":"BioMed Central","title":"Determinants of hospital length of stay for people with serious mental illness in England and implications for payment systems: a regression analysis","title-short":"Determinants of hospital length of stay for people with serious mental illness in England and implications for payment systems","volume":"15","author":[{"family":"Jacobs","given":"Rowena"},{"family":"Gutacker","given":"Nils"},{"family":"Mason","given":"Anne"},{"family":"Goddard","given":"Maria"},{"family":"Gravelle","given":"Hugh"},{"family":"Kendrick","given":"Tony"},{"family":"Gilbody","given":"Simon"}],"issued":{"date-parts":[["2015",9,30]]}}},{"id":271,"uris":["http://zotero.org/users/9678671/items/3W5BPSUL"],"itemData":{"id":271,"type":"article-journal","abstract":"Objectives: Schizophrenia and associated illnesses account for a large proportion of mental illness burden and health care expenditures, with the majority of expense involving inpatient care. To date, the literature exploring factors associated with length of stay (LOS) and functional improvement during inpatient care is underdeveloped. In response, this study examined the association between patient characteristics, LOS, and functional improvement using Ontario Mental Health Reporting System (OMHRS) data from 2005 to 2015.\nMethods: The associations of patient characteristics (including key demographics, psychosocial variables, reasons for admission, and service use history) and 2 outcome measures (LOS and Global Assessment of Functioning [GAF]) were analysed with generalised linear mixed modelling (GLMM). From 2005 to 2015, a total of 48,498 episodes for distinct patients from 18 psychiatric hospitals and 57 general hospitals in Ontario were included.\nResults: For psychiatric and general hospitals, mean LOS was 96.6 and 20.5 days, and mean GAF improvement was 14.8 and 16.1, respectively. The majority of associations probed demonstrated a high degree of significance with similar patterns across general and tertiary facility contexts. Older age and more recent readmission following a psychiatric discharge were associated with longer LOS and less GAF improvement. Recent experience of adverse life events and substance misuse were associated with shorter LOS.\nConclusions: While the findings of this exploratory cross-sectional analysis will require further inquiry with respect to validity and reliability, they suggest that a different service pathway is likely required for individuals with greater psychosocial challenge and extensive service use histories.","container-title":"The Canadian Journal of Psychiatry","DOI":"10.1177/0706743716680167","ISSN":"0706-7437, 1497-0015","issue":"12","journalAbbreviation":"Can J Psychiatry","language":"en","page":"854-863","source":"DOI.org (Crossref)","title":"Patient Characteristics, Length of Stay, and Functional Improvement for Schizophrenia Spectrum Disorders: A Population Study of Inpatient Care in Ontario 2005 to 2015","title-short":"Patient Characteristics, Length of Stay, and Functional Improvement for Schizophrenia Spectrum Disorders","volume":"62","author":[{"family":"Chen","given":"Sheng"},{"family":"Collins","given":"April"},{"family":"Anderson","given":"Kelly"},{"family":"McKenzie","given":"Kwame"},{"family":"Kidd","given":"Sean"}],"issued":{"date-parts":[["2017",12]]}}}],"schema":"https://github.com/citation-style-language/schema/raw/master/csl-citation.json"} </w:instrText>
      </w:r>
      <w:r w:rsidR="00D9771A" w:rsidRPr="00B53C42">
        <w:rPr>
          <w:rFonts w:ascii="Arial" w:hAnsi="Arial" w:cs="Arial"/>
        </w:rPr>
        <w:fldChar w:fldCharType="separate"/>
      </w:r>
      <w:r w:rsidR="0081344B" w:rsidRPr="0081344B">
        <w:rPr>
          <w:rFonts w:ascii="Arial" w:hAnsi="Arial" w:cs="Arial"/>
          <w:vertAlign w:val="superscript"/>
        </w:rPr>
        <w:t>3,4,10</w:t>
      </w:r>
      <w:r w:rsidR="00D9771A" w:rsidRPr="00B53C42">
        <w:rPr>
          <w:rFonts w:ascii="Arial" w:hAnsi="Arial" w:cs="Arial"/>
        </w:rPr>
        <w:fldChar w:fldCharType="end"/>
      </w:r>
      <w:r w:rsidRPr="00B53C42">
        <w:rPr>
          <w:rFonts w:ascii="Arial" w:hAnsi="Arial" w:cs="Arial"/>
        </w:rPr>
        <w:t xml:space="preserve"> Current literature suggests that some of this variation can be attributed to individual-level factors such as clinical characteristics and socio-economic status</w:t>
      </w:r>
      <w:r w:rsidR="001D3804">
        <w:rPr>
          <w:rFonts w:ascii="Arial" w:hAnsi="Arial" w:cs="Arial"/>
        </w:rPr>
        <w:t>,</w:t>
      </w:r>
      <w:r w:rsidR="00D9771A" w:rsidRPr="00B53C42">
        <w:rPr>
          <w:rFonts w:ascii="Arial" w:hAnsi="Arial" w:cs="Arial"/>
        </w:rPr>
        <w:fldChar w:fldCharType="begin"/>
      </w:r>
      <w:r w:rsidR="007A2D9A">
        <w:rPr>
          <w:rFonts w:ascii="Arial" w:hAnsi="Arial" w:cs="Arial"/>
        </w:rPr>
        <w:instrText xml:space="preserve"> ADDIN ZOTERO_ITEM CSL_CITATION {"citationID":"Ez4CZIpl","properties":{"formattedCitation":"\\super 4,6,10,11\\nosupersub{}","plainCitation":"4,6,10,11","noteIndex":0},"citationItems":[{"id":136,"uris":["http://zotero.org/users/9678671/items/IU9XSF65"],"itemData":{"id":136,"type":"article-journal","abstract":"Relapse in patients with schizophrenia has devastating repercussions, including worsening symptoms, impaired functioning, cognitive deterioration and reduced quality of life. This progressive decline exacerbates the burden of illness on patients and their families. Relapse prevention is identified as a key therapeutic aim; however, the absence of widely accepted relapse definition criteria considerably hampers achieving this goal. We conducted a literature review in order to investigate the reporting of relapses and the validity of hospitalization as a proxy for relapse in patients with schizophrenia. The primary aim was to assess the range and validity of methods used to define relapse in observational or naturalistic settings. The secondary aim was to capture information on factors that predicted or influenced the risk of relapse. A structured search of the PubMed database identified articles that discussed relapse, and hospitalization as a proxy of relapse, in patients with schizophrenia. National and international guidelines were also reviewed. Of the 150 publications and guidelines identified, 87 defined relapse and 62% of these discussed hospitalization. Where hospitalization was discussed, this was as a proxy for, or a component of, relapse in the majority of cases. However, hospitalization duration and type varied and were not always well defined. Scales were used to define relapse in 53 instances; 10 different scales were used and multiple scales often appeared within the same definition. There were 95 references to factors that may drive relapse, including non-adherence to antipsychotic medication (21/95), stress/depression (11/95) and substance abuse (9/95). Twenty-five publications discussed the potential of antipsychotic therapy to reduce relapse rates—continuous antipsychotic therapy was associated with reduced frequency and duration of hospitalization. Non-pharmacological interventions, such as psychoeducation and cognitive behavioural therapy, were also commonly reported as factors that may reduce relapse. In conclusion, this review identified numerous factors used to define relapse. Hospitalization was the factor most frequently used and represents a useful proxy for relapse when reporting in a naturalistic setting. Several factors were reported to increase the risk of relapse, and observation of these may aid the identification of at-risk patients.","container-title":"Annals of General Psychiatry","DOI":"10.1186/1744-859X-12-32","ISSN":"1744-859X","issue":"1","journalAbbreviation":"Annals of General Psychiatry","page":"32","source":"BioMed Central","title":"Definitions and drivers of relapse in patients with schizophrenia: a systematic literature review","title-short":"Definitions and drivers of relapse in patients with schizophrenia","volume":"12","author":[{"family":"Olivares","given":"José M."},{"family":"Sermon","given":"Jan"},{"family":"Hemels","given":"Michiel"},{"family":"Schreiner","given":"Andreas"}],"issued":{"date-parts":[["2013",10,23]]}}},{"id":267,"uris":["http://zotero.org/users/9678671/items/88BJ6RWM"],"itemData":{"id":267,"type":"article-journal","abstract":"Serious mental illness (SMI), which encompasses a set of chronic conditions such as schizophrenia, bipolar disorder and other psychoses, accounts for 3.4 m (7 %) total bed days in the English NHS. The introduction of prospective payment to reimburse hospitals makes an understanding of the key drivers of length of stay (LOS) imperative. Existing evidence, based on mainly small scale and cross-sectional studies, is mixed. Our study is the first to use large-scale national routine data to track English hospitals’ LOS for patients with a main diagnosis of SMI over time to examine the patient and local area factors influencing LOS and quantify the provider level effects to draw out the implications for payment systems.","container-title":"BMC Health Services Research","DOI":"10.1186/s12913-015-1107-6","ISSN":"1472-6963","issue":"1","journalAbbreviation":"BMC Health Services Research","page":"439","source":"BioMed Central","title":"Determinants of hospital length of stay for people with serious mental illness in England and implications for payment systems: a regression analysis","title-short":"Determinants of hospital length of stay for people with serious mental illness in England and implications for payment systems","volume":"15","author":[{"family":"Jacobs","given":"Rowena"},{"family":"Gutacker","given":"Nils"},{"family":"Mason","given":"Anne"},{"family":"Goddard","given":"Maria"},{"family":"Gravelle","given":"Hugh"},{"family":"Kendrick","given":"Tony"},{"family":"Gilbody","given":"Simon"}],"issued":{"date-parts":[["2015",9,30]]}}},{"id":271,"uris":["http://zotero.org/users/9678671/items/3W5BPSUL"],"itemData":{"id":271,"type":"article-journal","abstract":"Objectives: Schizophrenia and associated illnesses account for a large proportion of mental illness burden and health care expenditures, with the majority of expense involving inpatient care. To date, the literature exploring factors associated with length of stay (LOS) and functional improvement during inpatient care is underdeveloped. In response, this study examined the association between patient characteristics, LOS, and functional improvement using Ontario Mental Health Reporting System (OMHRS) data from 2005 to 2015.\nMethods: The associations of patient characteristics (including key demographics, psychosocial variables, reasons for admission, and service use history) and 2 outcome measures (LOS and Global Assessment of Functioning [GAF]) were analysed with generalised linear mixed modelling (GLMM). From 2005 to 2015, a total of 48,498 episodes for distinct patients from 18 psychiatric hospitals and 57 general hospitals in Ontario were included.\nResults: For psychiatric and general hospitals, mean LOS was 96.6 and 20.5 days, and mean GAF improvement was 14.8 and 16.1, respectively. The majority of associations probed demonstrated a high degree of significance with similar patterns across general and tertiary facility contexts. Older age and more recent readmission following a psychiatric discharge were associated with longer LOS and less GAF improvement. Recent experience of adverse life events and substance misuse were associated with shorter LOS.\nConclusions: While the findings of this exploratory cross-sectional analysis will require further inquiry with respect to validity and reliability, they suggest that a different service pathway is likely required for individuals with greater psychosocial challenge and extensive service use histories.","container-title":"The Canadian Journal of Psychiatry","DOI":"10.1177/0706743716680167","ISSN":"0706-7437, 1497-0015","issue":"12","journalAbbreviation":"Can J Psychiatry","language":"en","page":"854-863","source":"DOI.org (Crossref)","title":"Patient Characteristics, Length of Stay, and Functional Improvement for Schizophrenia Spectrum Disorders: A Population Study of Inpatient Care in Ontario 2005 to 2015","title-short":"Patient Characteristics, Length of Stay, and Functional Improvement for Schizophrenia Spectrum Disorders","volume":"62","author":[{"family":"Chen","given":"Sheng"},{"family":"Collins","given":"April"},{"family":"Anderson","given":"Kelly"},{"family":"McKenzie","given":"Kwame"},{"family":"Kidd","given":"Sean"}],"issued":{"date-parts":[["2017",12]]}}},{"id":126,"uris":["http://zotero.org/users/9678671/items/YFRRMBMA"],"itemData":{"id":126,"type":"article-journal","abstract":"Schizophrenia is a mental disorder characterized by long hospitalizations and frequent need for chronic/acute psychiatric care. Hospitalizations represent a valuable quality of care indicator in schizophrenia patients. The aim of this study was to describe a nationwide perspective of schizophrenia related hospitalizations. We performed a retrospective observational study using a nationwide hospitalization database containing all hospitalizations registered in Portuguese public hospitals from 2008 to 2015. Hospitalizations with a primary diagnosis of schizophrenia were selected based on the definition by CCS – Clinical Classification Software diagnostic single-level 659. Schizophrenia subtypes were identified based on International Classification of Diseases version 9, Clinical Modification (ICD-9-CM) codes of diagnosis 295.xx. A total of 25,385 hospitalizations were registered belonging to 14,279 patients. 68.0% of the hospitalizations occurred in male patients and the median length of stay was 18.0 days. In male patients’ hospitalizations, the most frequent age group was 31–50 years followed by the age group of 18–30 years (55.9 and 24.0% respectively). For female patients, the most frequent age group was 31–50 years followed by 51–70 years (54.1 and 22.6%, respectively). There were 73 hospitalization with a deadly outcome (0.29%). Paranoid type was the most frequent subtype of schizophrenia (50.5%). The mean hospitalization charges were 3509.7€ per episode, with a total charge of 89.1 M€ in the 8-year period. This is a nationwide study using Big Data analysis giving a broad perspective of schizophrenia hospitalization panorama at a nationwide level. We found differences in hospitalization characteristics according to patients’ gender, age and primary diagnosis.","container-title":"Psychiatric Quarterly","DOI":"10.1007/s11126-020-09793-8","ISSN":"1573-6709","issue":"1","journalAbbreviation":"Psychiatr Q","language":"en","page":"239-248","source":"Springer Link","title":"Schizophrenia Related Hospitalizations – a Big Data Analysis of a National Hospitalization Database","volume":"92","author":[{"family":"Gonçalves-Pinho","given":"Manuel"},{"family":"Ribeiro","given":"João Pedro"},{"family":"Freitas","given":"Alberto"}],"issued":{"date-parts":[["2021",3,1]]}}}],"schema":"https://github.com/citation-style-language/schema/raw/master/csl-citation.json"} </w:instrText>
      </w:r>
      <w:r w:rsidR="00D9771A" w:rsidRPr="00B53C42">
        <w:rPr>
          <w:rFonts w:ascii="Arial" w:hAnsi="Arial" w:cs="Arial"/>
        </w:rPr>
        <w:fldChar w:fldCharType="separate"/>
      </w:r>
      <w:r w:rsidR="0081344B" w:rsidRPr="0081344B">
        <w:rPr>
          <w:rFonts w:ascii="Arial" w:hAnsi="Arial" w:cs="Arial"/>
          <w:vertAlign w:val="superscript"/>
        </w:rPr>
        <w:t>4,6,10,11</w:t>
      </w:r>
      <w:r w:rsidR="00D9771A" w:rsidRPr="00B53C42">
        <w:rPr>
          <w:rFonts w:ascii="Arial" w:hAnsi="Arial" w:cs="Arial"/>
        </w:rPr>
        <w:fldChar w:fldCharType="end"/>
      </w:r>
      <w:r w:rsidRPr="00B53C42">
        <w:rPr>
          <w:rFonts w:ascii="Arial" w:hAnsi="Arial" w:cs="Arial"/>
        </w:rPr>
        <w:t xml:space="preserve"> but there has been </w:t>
      </w:r>
      <w:r w:rsidR="00F34E2A">
        <w:rPr>
          <w:rFonts w:ascii="Arial" w:hAnsi="Arial" w:cs="Arial"/>
        </w:rPr>
        <w:t>less</w:t>
      </w:r>
      <w:r w:rsidRPr="00B53C42">
        <w:rPr>
          <w:rFonts w:ascii="Arial" w:hAnsi="Arial" w:cs="Arial"/>
        </w:rPr>
        <w:t xml:space="preserve"> investigation into variation that </w:t>
      </w:r>
      <w:r w:rsidR="00AB12AD">
        <w:rPr>
          <w:rFonts w:ascii="Arial" w:hAnsi="Arial" w:cs="Arial"/>
        </w:rPr>
        <w:t>is</w:t>
      </w:r>
      <w:r w:rsidRPr="00B53C42">
        <w:rPr>
          <w:rFonts w:ascii="Arial" w:hAnsi="Arial" w:cs="Arial"/>
        </w:rPr>
        <w:t xml:space="preserve"> </w:t>
      </w:r>
      <w:r w:rsidR="00AA1E35" w:rsidRPr="00B53C42">
        <w:rPr>
          <w:rFonts w:ascii="Arial" w:hAnsi="Arial" w:cs="Arial"/>
        </w:rPr>
        <w:t>related</w:t>
      </w:r>
      <w:r w:rsidRPr="00B53C42">
        <w:rPr>
          <w:rFonts w:ascii="Arial" w:hAnsi="Arial" w:cs="Arial"/>
        </w:rPr>
        <w:t xml:space="preserve"> to hospital-level factors</w:t>
      </w:r>
      <w:r w:rsidR="001D3804">
        <w:rPr>
          <w:rFonts w:ascii="Arial" w:hAnsi="Arial" w:cs="Arial"/>
        </w:rPr>
        <w:t>.</w:t>
      </w:r>
      <w:r w:rsidR="007742DD" w:rsidRPr="00B53C42">
        <w:rPr>
          <w:rFonts w:ascii="Arial" w:hAnsi="Arial" w:cs="Arial"/>
        </w:rPr>
        <w:fldChar w:fldCharType="begin"/>
      </w:r>
      <w:r w:rsidR="007A2D9A">
        <w:rPr>
          <w:rFonts w:ascii="Arial" w:hAnsi="Arial" w:cs="Arial"/>
        </w:rPr>
        <w:instrText xml:space="preserve"> ADDIN ZOTERO_ITEM CSL_CITATION {"citationID":"86evr9mc","properties":{"formattedCitation":"\\super 3,10,12\\nosupersub{}","plainCitation":"3,10,12","noteIndex":0},"citationItems":[{"id":270,"uris":["http://zotero.org/users/9678671/items/TI88HXY7"],"itemData":{"id":270,"type":"article-journal","abstract":"Background\nThe length of stay (LOS) of patients with schizophrenia has been a wide concern of researchers. Reasonable management of the LOS to achieve a balance between quality of treatment and efficient medical source allocation has become a significant issue in clinical work in psychiatry. Figuring out the factors related to the LOS of schizophrenia patients can help optimize its management by the hospital.\n\nMethod\nThe essential information of patients was obtained from the electronic medical record system. The variables were divided into the following kinds: demographic, clinical, and biochemical. Univariate analysis and multivariate analysis were conducted to find the potential factors related to the LOS of schizophrenia patients. Receiver operating characteristic analyses were conducted to evaluate the accuracy of judging the LOS of the regression model.\n\nResult\nA total of 1,160 patients with schizophrenia were enrolled in our research. Our results demonstrated that the status of unmarried (single, separated, divorced, or widowed) and the abnormality of thyroid-stimulating hormone (TSH) were risk factors for the longer LOS of schizophrenia patients. The area under the curve was 0.576, which meant that the regression model had a certain predictive value.\n\nConclusion\nTo our knowledge, this research is the first study to analyze the effect of various factors, including the biochemical index, on the LOS of a single type of mental disorder. Marital status and TSH were proven to be related to the LOS of schizophrenia patients. The results of this study provided reference factors of LOS for clinical psychiatry, which will be helpful to the management of hospitalization and in optimizing the allocation of medical sources.","container-title":"Frontiers in Psychiatry","DOI":"10.3389/fpsyt.2021.818254","ISSN":"1664-0640","journalAbbreviation":"Front Psychiatry","note":"PMID: 35140640\nPMCID: PMC8818940","page":"818254","source":"PubMed Central","title":"Factors Related to the Length of Stay for Patients With Schizophrenia: A Retrospective Study","title-short":"Factors Related to the Length of Stay for Patients With Schizophrenia","volume":"12","author":[{"family":"Cheng","given":"Peng"},{"family":"Wang","given":"Lirong"},{"family":"Xu","given":"Lizhi"},{"family":"Zhou","given":"Ying"},{"family":"Zhang","given":"Li"},{"family":"Li","given":"Weihui"}],"issued":{"date-parts":[["2022",1,24]]}}},{"id":267,"uris":["http://zotero.org/users/9678671/items/88BJ6RWM"],"itemData":{"id":267,"type":"article-journal","abstract":"Serious mental illness (SMI), which encompasses a set of chronic conditions such as schizophrenia, bipolar disorder and other psychoses, accounts for 3.4 m (7 %) total bed days in the English NHS. The introduction of prospective payment to reimburse hospitals makes an understanding of the key drivers of length of stay (LOS) imperative. Existing evidence, based on mainly small scale and cross-sectional studies, is mixed. Our study is the first to use large-scale national routine data to track English hospitals’ LOS for patients with a main diagnosis of SMI over time to examine the patient and local area factors influencing LOS and quantify the provider level effects to draw out the implications for payment systems.","container-title":"BMC Health Services Research","DOI":"10.1186/s12913-015-1107-6","ISSN":"1472-6963","issue":"1","journalAbbreviation":"BMC Health Services Research","page":"439","source":"BioMed Central","title":"Determinants of hospital length of stay for people with serious mental illness in England and implications for payment systems: a regression analysis","title-short":"Determinants of hospital length of stay for people with serious mental illness in England and implications for payment systems","volume":"15","author":[{"family":"Jacobs","given":"Rowena"},{"family":"Gutacker","given":"Nils"},{"family":"Mason","given":"Anne"},{"family":"Goddard","given":"Maria"},{"family":"Gravelle","given":"Hugh"},{"family":"Kendrick","given":"Tony"},{"family":"Gilbody","given":"Simon"}],"issued":{"date-parts":[["2015",9,30]]}}},{"id":125,"uris":["http://zotero.org/users/9678671/items/NMBQQGAR"],"itemData":{"id":125,"type":"article-journal","abstract":"Background:Admissions lasting over six months (long-stay) occur frequently among patients with schizophrenia in South Korea.Aims:To identify some patient-level and institution-level factors associated with long-stay status of patients with schizophrenia.Methods:This is a retrospective cross-sectional study. We analysed a nationwide population-based reimbursement claims data set consisting of 496,338 claims for 58,287 patients with schizophrenia between 1 January 2005 and 30 June 2006. A two-level random effects logistic regression model was used to identify those factors.Results:Age (&lt;20 years (ref), 60?69 (OR 2.000, 95% CI: 1.640?2.438), ≥ 70 (2.068, 1.682?2.543)), male gender (1.192, 1.144?1.242), type of national health insurance plan (national health insurance (ref), Medical Care Aid Type 1 (4.299, 4.024?4.593)), secondary diagnosis (none (ref), psychiatric diagnosis (0.719, 0.666?0.777), non-psychiatric diagnosis (0.918, 0.850?0.991)) and type of institution (clinic (ref), psychiatric hospital (2.769, 1.507?5.087)) were associated with likelihood of long-stay status. Institutional variable associated with long-stay status included a higher number of beds (1.073, 1.013?1.137). The number of professionals (0.752, 0.646?0.876) showed negative association with long-stay status.Conclusions:Researchers could improve their assessment of long-stay status of patients with schizophrenia by using a two-level analysis including patient-level and institution-level factors. This study suggests that mental health interventions to reduce the long stay of patients with schizophrenia focus on older male patients, those enrolled in a national medical care aid programme and those admitted to psychiatric hospitals.","container-title":"International Journal of Social Psychiatry","DOI":"10.1177/0020764011431794","ISSN":"0020-7640","issue":"3","journalAbbreviation":"Int J Soc Psychiatry","language":"en","note":"publisher: SAGE Publications Ltd","page":"207-216","source":"SAGE Journals","title":"Factors associated with long-stay status in patients with schizophrenia: An analysis of national databases covering the entire Korean population","title-short":"Factors associated with long-stay status in patients with schizophrenia","volume":"59","author":[{"family":"Chung","given":"Woojin"},{"family":"Chang","given":"Hoo-Sun"},{"family":"Oh","given":"Sun-Min"},{"family":"Yoon","given":"Chung-Won"}],"issued":{"date-parts":[["2013",5,1]]}}}],"schema":"https://github.com/citation-style-language/schema/raw/master/csl-citation.json"} </w:instrText>
      </w:r>
      <w:r w:rsidR="007742DD" w:rsidRPr="00B53C42">
        <w:rPr>
          <w:rFonts w:ascii="Arial" w:hAnsi="Arial" w:cs="Arial"/>
        </w:rPr>
        <w:fldChar w:fldCharType="separate"/>
      </w:r>
      <w:r w:rsidR="0081344B" w:rsidRPr="0081344B">
        <w:rPr>
          <w:rFonts w:ascii="Arial" w:hAnsi="Arial" w:cs="Arial"/>
          <w:vertAlign w:val="superscript"/>
        </w:rPr>
        <w:t>3,10,12</w:t>
      </w:r>
      <w:r w:rsidR="007742DD" w:rsidRPr="00B53C42">
        <w:rPr>
          <w:rFonts w:ascii="Arial" w:hAnsi="Arial" w:cs="Arial"/>
        </w:rPr>
        <w:fldChar w:fldCharType="end"/>
      </w:r>
      <w:r w:rsidR="004D3866">
        <w:rPr>
          <w:rFonts w:ascii="Arial" w:hAnsi="Arial" w:cs="Arial"/>
        </w:rPr>
        <w:t xml:space="preserve"> </w:t>
      </w:r>
      <w:r w:rsidR="00F34E2A" w:rsidRPr="00F34E2A">
        <w:rPr>
          <w:rFonts w:ascii="Arial" w:hAnsi="Arial" w:cs="Arial"/>
        </w:rPr>
        <w:t xml:space="preserve">Chen et al. (2017) </w:t>
      </w:r>
      <w:ins w:id="16" w:author="Andrew Putman [2]" w:date="2023-12-27T16:07:00Z">
        <w:r w:rsidR="00586BB1">
          <w:rPr>
            <w:rFonts w:ascii="Arial" w:hAnsi="Arial" w:cs="Arial"/>
          </w:rPr>
          <w:t xml:space="preserve">have </w:t>
        </w:r>
      </w:ins>
      <w:del w:id="17" w:author="Andrew Putman [2]" w:date="2023-12-27T16:05:00Z">
        <w:r w:rsidR="00F34E2A" w:rsidRPr="00F34E2A" w:rsidDel="00586BB1">
          <w:rPr>
            <w:rFonts w:ascii="Arial" w:hAnsi="Arial" w:cs="Arial"/>
          </w:rPr>
          <w:delText xml:space="preserve">discovered </w:delText>
        </w:r>
        <w:commentRangeStart w:id="18"/>
        <w:commentRangeStart w:id="19"/>
        <w:r w:rsidR="00F34E2A" w:rsidRPr="00F34E2A" w:rsidDel="00586BB1">
          <w:rPr>
            <w:rFonts w:ascii="Arial" w:hAnsi="Arial" w:cs="Arial"/>
          </w:rPr>
          <w:delText>differences</w:delText>
        </w:r>
        <w:commentRangeEnd w:id="18"/>
        <w:r w:rsidR="00083D49" w:rsidDel="00586BB1">
          <w:rPr>
            <w:rStyle w:val="CommentReference"/>
            <w:rFonts w:asciiTheme="minorHAnsi" w:eastAsiaTheme="minorHAnsi" w:hAnsiTheme="minorHAnsi" w:cstheme="minorBidi"/>
            <w:lang w:eastAsia="en-US"/>
          </w:rPr>
          <w:commentReference w:id="18"/>
        </w:r>
        <w:commentRangeEnd w:id="19"/>
        <w:r w:rsidR="005C75B6" w:rsidDel="00586BB1">
          <w:rPr>
            <w:rStyle w:val="CommentReference"/>
            <w:rFonts w:asciiTheme="minorHAnsi" w:eastAsiaTheme="minorHAnsi" w:hAnsiTheme="minorHAnsi" w:cstheme="minorBidi"/>
            <w:lang w:eastAsia="en-US"/>
          </w:rPr>
          <w:commentReference w:id="19"/>
        </w:r>
        <w:r w:rsidR="00F34E2A" w:rsidRPr="00F34E2A" w:rsidDel="00586BB1">
          <w:rPr>
            <w:rFonts w:ascii="Arial" w:hAnsi="Arial" w:cs="Arial"/>
          </w:rPr>
          <w:delText xml:space="preserve"> </w:delText>
        </w:r>
      </w:del>
      <w:ins w:id="20" w:author="Andrew Putman [2]" w:date="2023-12-27T16:05:00Z">
        <w:r w:rsidR="00586BB1">
          <w:rPr>
            <w:rFonts w:ascii="Arial" w:hAnsi="Arial" w:cs="Arial"/>
          </w:rPr>
          <w:t>found that mean</w:t>
        </w:r>
      </w:ins>
      <w:del w:id="21" w:author="Andrew Putman [2]" w:date="2023-12-27T16:05:00Z">
        <w:r w:rsidR="00F34E2A" w:rsidRPr="00F34E2A" w:rsidDel="00586BB1">
          <w:rPr>
            <w:rFonts w:ascii="Arial" w:hAnsi="Arial" w:cs="Arial"/>
          </w:rPr>
          <w:delText>in</w:delText>
        </w:r>
      </w:del>
      <w:r w:rsidR="00F34E2A" w:rsidRPr="00F34E2A">
        <w:rPr>
          <w:rFonts w:ascii="Arial" w:hAnsi="Arial" w:cs="Arial"/>
        </w:rPr>
        <w:t xml:space="preserve"> LOS </w:t>
      </w:r>
      <w:ins w:id="22" w:author="Andrew Putman [2]" w:date="2023-12-27T16:06:00Z">
        <w:r w:rsidR="00586BB1">
          <w:rPr>
            <w:rFonts w:ascii="Arial" w:hAnsi="Arial" w:cs="Arial"/>
          </w:rPr>
          <w:t xml:space="preserve">for </w:t>
        </w:r>
      </w:ins>
      <w:ins w:id="23" w:author="Andrew Putman [2]" w:date="2023-12-27T16:07:00Z">
        <w:r w:rsidR="00586BB1">
          <w:rPr>
            <w:rFonts w:ascii="Arial" w:hAnsi="Arial" w:cs="Arial"/>
          </w:rPr>
          <w:t xml:space="preserve">schizophrenia in </w:t>
        </w:r>
      </w:ins>
      <w:del w:id="24" w:author="Andrew Putman [2]" w:date="2023-12-27T16:06:00Z">
        <w:r w:rsidR="00F34E2A" w:rsidRPr="00F34E2A" w:rsidDel="00586BB1">
          <w:rPr>
            <w:rFonts w:ascii="Arial" w:hAnsi="Arial" w:cs="Arial"/>
          </w:rPr>
          <w:delText xml:space="preserve">between general and </w:delText>
        </w:r>
      </w:del>
      <w:r w:rsidR="00F34E2A" w:rsidRPr="00F34E2A">
        <w:rPr>
          <w:rFonts w:ascii="Arial" w:hAnsi="Arial" w:cs="Arial"/>
        </w:rPr>
        <w:t>specialized psychiatric hospitals in Ontario</w:t>
      </w:r>
      <w:ins w:id="25" w:author="Andrew Putman [2]" w:date="2023-12-27T16:06:00Z">
        <w:r w:rsidR="00586BB1">
          <w:rPr>
            <w:rFonts w:ascii="Arial" w:hAnsi="Arial" w:cs="Arial"/>
          </w:rPr>
          <w:t xml:space="preserve"> was more than quadruple t</w:t>
        </w:r>
      </w:ins>
      <w:ins w:id="26" w:author="Andrew Putman [2]" w:date="2023-12-27T16:07:00Z">
        <w:r w:rsidR="00586BB1">
          <w:rPr>
            <w:rFonts w:ascii="Arial" w:hAnsi="Arial" w:cs="Arial"/>
          </w:rPr>
          <w:t>he</w:t>
        </w:r>
      </w:ins>
      <w:ins w:id="27" w:author="Andrew Putman [2]" w:date="2023-12-27T16:06:00Z">
        <w:r w:rsidR="00586BB1">
          <w:rPr>
            <w:rFonts w:ascii="Arial" w:hAnsi="Arial" w:cs="Arial"/>
          </w:rPr>
          <w:t xml:space="preserve"> mean LOS for s</w:t>
        </w:r>
      </w:ins>
      <w:ins w:id="28" w:author="Andrew Putman [2]" w:date="2023-12-27T16:07:00Z">
        <w:r w:rsidR="00586BB1">
          <w:rPr>
            <w:rFonts w:ascii="Arial" w:hAnsi="Arial" w:cs="Arial"/>
          </w:rPr>
          <w:t>chizophrenia in general hospitals</w:t>
        </w:r>
      </w:ins>
      <w:ins w:id="29" w:author="Andrew Putman [2]" w:date="2023-12-27T16:08:00Z">
        <w:r w:rsidR="00586BB1">
          <w:rPr>
            <w:rFonts w:ascii="Arial" w:hAnsi="Arial" w:cs="Arial"/>
          </w:rPr>
          <w:t xml:space="preserve"> in Ontario between 2005 and 2015</w:t>
        </w:r>
      </w:ins>
      <w:r w:rsidR="00F34E2A" w:rsidRPr="00F34E2A">
        <w:rPr>
          <w:rFonts w:ascii="Arial" w:hAnsi="Arial" w:cs="Arial"/>
        </w:rPr>
        <w:t>.</w:t>
      </w:r>
      <w:ins w:id="30" w:author="Andrew Putman [2]" w:date="2023-12-27T16:11:00Z">
        <w:r w:rsidR="00586BB1">
          <w:rPr>
            <w:rFonts w:ascii="Arial" w:hAnsi="Arial" w:cs="Arial"/>
          </w:rPr>
          <w:t xml:space="preserve"> </w:t>
        </w:r>
      </w:ins>
      <w:ins w:id="31" w:author="Andrew Putman [2]" w:date="2023-12-27T16:09:00Z">
        <w:r w:rsidR="00586BB1">
          <w:rPr>
            <w:rFonts w:ascii="Arial" w:hAnsi="Arial" w:cs="Arial"/>
          </w:rPr>
          <w:t xml:space="preserve">Chen et al. (2017) </w:t>
        </w:r>
      </w:ins>
      <w:ins w:id="32" w:author="Andrew Putman [2]" w:date="2023-12-27T16:11:00Z">
        <w:r w:rsidR="00586BB1">
          <w:rPr>
            <w:rFonts w:ascii="Arial" w:hAnsi="Arial" w:cs="Arial"/>
          </w:rPr>
          <w:t xml:space="preserve">created separate models of </w:t>
        </w:r>
      </w:ins>
      <w:ins w:id="33" w:author="Andrew Putman [2]" w:date="2023-12-27T16:26:00Z">
        <w:r w:rsidR="00480823">
          <w:rPr>
            <w:rFonts w:ascii="Arial" w:hAnsi="Arial" w:cs="Arial"/>
          </w:rPr>
          <w:t xml:space="preserve">individual-level </w:t>
        </w:r>
      </w:ins>
      <w:ins w:id="34" w:author="Andrew Putman [2]" w:date="2023-12-27T16:11:00Z">
        <w:r w:rsidR="00586BB1">
          <w:rPr>
            <w:rFonts w:ascii="Arial" w:hAnsi="Arial" w:cs="Arial"/>
          </w:rPr>
          <w:t xml:space="preserve">factors associated with </w:t>
        </w:r>
      </w:ins>
      <w:ins w:id="35" w:author="Andrew Putman [2]" w:date="2023-12-27T16:10:00Z">
        <w:r w:rsidR="00586BB1">
          <w:rPr>
            <w:rFonts w:ascii="Arial" w:hAnsi="Arial" w:cs="Arial"/>
          </w:rPr>
          <w:t xml:space="preserve">LOS </w:t>
        </w:r>
      </w:ins>
      <w:ins w:id="36" w:author="Andrew Putman [2]" w:date="2023-12-27T16:13:00Z">
        <w:r w:rsidR="00503ACE">
          <w:rPr>
            <w:rFonts w:ascii="Arial" w:hAnsi="Arial" w:cs="Arial"/>
          </w:rPr>
          <w:t>for each hospital setting and reported significan</w:t>
        </w:r>
      </w:ins>
      <w:ins w:id="37" w:author="Andrew Putman [2]" w:date="2023-12-27T16:14:00Z">
        <w:r w:rsidR="00503ACE">
          <w:rPr>
            <w:rFonts w:ascii="Arial" w:hAnsi="Arial" w:cs="Arial"/>
          </w:rPr>
          <w:t xml:space="preserve">t associations between </w:t>
        </w:r>
      </w:ins>
      <w:ins w:id="38" w:author="Andrew Putman [2]" w:date="2023-12-27T16:13:00Z">
        <w:r w:rsidR="00503ACE">
          <w:rPr>
            <w:rFonts w:ascii="Arial" w:hAnsi="Arial" w:cs="Arial"/>
          </w:rPr>
          <w:t xml:space="preserve">longer LOS </w:t>
        </w:r>
      </w:ins>
      <w:ins w:id="39" w:author="Andrew Putman [2]" w:date="2023-12-27T16:15:00Z">
        <w:r w:rsidR="00503ACE">
          <w:rPr>
            <w:rFonts w:ascii="Arial" w:hAnsi="Arial" w:cs="Arial"/>
          </w:rPr>
          <w:t xml:space="preserve">and </w:t>
        </w:r>
      </w:ins>
      <w:ins w:id="40" w:author="Andrew Putman [2]" w:date="2023-12-27T16:26:00Z">
        <w:r w:rsidR="00480823">
          <w:rPr>
            <w:rFonts w:ascii="Arial" w:hAnsi="Arial" w:cs="Arial"/>
          </w:rPr>
          <w:t>patient</w:t>
        </w:r>
      </w:ins>
      <w:ins w:id="41" w:author="Andrew Putman [2]" w:date="2023-12-27T16:25:00Z">
        <w:r w:rsidR="00480823">
          <w:rPr>
            <w:rFonts w:ascii="Arial" w:hAnsi="Arial" w:cs="Arial"/>
          </w:rPr>
          <w:t xml:space="preserve"> </w:t>
        </w:r>
      </w:ins>
      <w:ins w:id="42" w:author="Andrew Putman [2]" w:date="2023-12-27T16:15:00Z">
        <w:r w:rsidR="00503ACE">
          <w:rPr>
            <w:rFonts w:ascii="Arial" w:hAnsi="Arial" w:cs="Arial"/>
          </w:rPr>
          <w:t>demographic</w:t>
        </w:r>
      </w:ins>
      <w:ins w:id="43" w:author="Andrew Putman [2]" w:date="2023-12-27T16:25:00Z">
        <w:r w:rsidR="00480823">
          <w:rPr>
            <w:rFonts w:ascii="Arial" w:hAnsi="Arial" w:cs="Arial"/>
          </w:rPr>
          <w:t xml:space="preserve"> </w:t>
        </w:r>
      </w:ins>
      <w:ins w:id="44" w:author="Andrew Putman [2]" w:date="2023-12-27T16:27:00Z">
        <w:r w:rsidR="00480823">
          <w:rPr>
            <w:rFonts w:ascii="Arial" w:hAnsi="Arial" w:cs="Arial"/>
          </w:rPr>
          <w:t>characteristics</w:t>
        </w:r>
      </w:ins>
      <w:ins w:id="45" w:author="Andrew Putman [2]" w:date="2023-12-27T16:15:00Z">
        <w:r w:rsidR="00503ACE">
          <w:rPr>
            <w:rFonts w:ascii="Arial" w:hAnsi="Arial" w:cs="Arial"/>
          </w:rPr>
          <w:t xml:space="preserve"> (e.g.</w:t>
        </w:r>
      </w:ins>
      <w:ins w:id="46" w:author="Andrew Putman [2]" w:date="2023-12-27T16:17:00Z">
        <w:r w:rsidR="00503ACE">
          <w:rPr>
            <w:rFonts w:ascii="Arial" w:hAnsi="Arial" w:cs="Arial"/>
          </w:rPr>
          <w:t>,</w:t>
        </w:r>
      </w:ins>
      <w:ins w:id="47" w:author="Andrew Putman [2]" w:date="2023-12-27T16:15:00Z">
        <w:r w:rsidR="00503ACE">
          <w:rPr>
            <w:rFonts w:ascii="Arial" w:hAnsi="Arial" w:cs="Arial"/>
          </w:rPr>
          <w:t xml:space="preserve"> age), psychosocial factors (</w:t>
        </w:r>
      </w:ins>
      <w:ins w:id="48" w:author="Andrew Putman [2]" w:date="2023-12-27T16:16:00Z">
        <w:r w:rsidR="00503ACE">
          <w:rPr>
            <w:rFonts w:ascii="Arial" w:hAnsi="Arial" w:cs="Arial"/>
          </w:rPr>
          <w:t>e.g</w:t>
        </w:r>
      </w:ins>
      <w:ins w:id="49" w:author="Andrew Putman [2]" w:date="2023-12-27T16:17:00Z">
        <w:r w:rsidR="00503ACE">
          <w:rPr>
            <w:rFonts w:ascii="Arial" w:hAnsi="Arial" w:cs="Arial"/>
          </w:rPr>
          <w:t>.,</w:t>
        </w:r>
      </w:ins>
      <w:ins w:id="50" w:author="Andrew Putman [2]" w:date="2023-12-27T16:16:00Z">
        <w:r w:rsidR="00503ACE">
          <w:rPr>
            <w:rFonts w:ascii="Arial" w:hAnsi="Arial" w:cs="Arial"/>
          </w:rPr>
          <w:t xml:space="preserve"> marital </w:t>
        </w:r>
      </w:ins>
      <w:ins w:id="51" w:author="Andrew Putman [2]" w:date="2023-12-27T16:17:00Z">
        <w:r w:rsidR="00503ACE">
          <w:rPr>
            <w:rFonts w:ascii="Arial" w:hAnsi="Arial" w:cs="Arial"/>
          </w:rPr>
          <w:t>status</w:t>
        </w:r>
      </w:ins>
      <w:ins w:id="52" w:author="Andrew Putman [2]" w:date="2023-12-27T16:16:00Z">
        <w:r w:rsidR="00503ACE">
          <w:rPr>
            <w:rFonts w:ascii="Arial" w:hAnsi="Arial" w:cs="Arial"/>
          </w:rPr>
          <w:t>),</w:t>
        </w:r>
      </w:ins>
      <w:ins w:id="53" w:author="Andrew Putman [2]" w:date="2023-12-27T16:17:00Z">
        <w:r w:rsidR="00503ACE">
          <w:rPr>
            <w:rFonts w:ascii="Arial" w:hAnsi="Arial" w:cs="Arial"/>
          </w:rPr>
          <w:t xml:space="preserve"> </w:t>
        </w:r>
      </w:ins>
      <w:ins w:id="54" w:author="Andrew Putman [2]" w:date="2023-12-27T16:25:00Z">
        <w:r w:rsidR="00480823">
          <w:rPr>
            <w:rFonts w:ascii="Arial" w:hAnsi="Arial" w:cs="Arial"/>
          </w:rPr>
          <w:t xml:space="preserve">and </w:t>
        </w:r>
      </w:ins>
      <w:ins w:id="55" w:author="Andrew Putman [2]" w:date="2023-12-27T16:17:00Z">
        <w:r w:rsidR="00503ACE">
          <w:rPr>
            <w:rFonts w:ascii="Arial" w:hAnsi="Arial" w:cs="Arial"/>
          </w:rPr>
          <w:t>service history (</w:t>
        </w:r>
        <w:del w:id="56" w:author="Andrew Putman" w:date="2024-01-16T13:14:00Z">
          <w:r w:rsidR="00503ACE" w:rsidDel="003E744A">
            <w:rPr>
              <w:rFonts w:ascii="Arial" w:hAnsi="Arial" w:cs="Arial"/>
            </w:rPr>
            <w:delText>e.g.</w:delText>
          </w:r>
        </w:del>
      </w:ins>
      <w:ins w:id="57" w:author="Andrew Putman" w:date="2024-01-16T13:14:00Z">
        <w:r w:rsidR="003E744A">
          <w:rPr>
            <w:rFonts w:ascii="Arial" w:hAnsi="Arial" w:cs="Arial"/>
          </w:rPr>
          <w:t>e.g.,</w:t>
        </w:r>
      </w:ins>
      <w:ins w:id="58" w:author="Andrew Putman [2]" w:date="2023-12-27T16:17:00Z">
        <w:r w:rsidR="00503ACE">
          <w:rPr>
            <w:rFonts w:ascii="Arial" w:hAnsi="Arial" w:cs="Arial"/>
          </w:rPr>
          <w:t xml:space="preserve"> </w:t>
        </w:r>
      </w:ins>
      <w:ins w:id="59" w:author="Andrew Putman [2]" w:date="2023-12-27T16:18:00Z">
        <w:r w:rsidR="00503ACE">
          <w:rPr>
            <w:rFonts w:ascii="Arial" w:hAnsi="Arial" w:cs="Arial"/>
          </w:rPr>
          <w:t>number of previous admissions)</w:t>
        </w:r>
      </w:ins>
      <w:ins w:id="60" w:author="Andrew Putman [2]" w:date="2023-12-27T16:23:00Z">
        <w:r w:rsidR="00503ACE">
          <w:rPr>
            <w:rFonts w:ascii="Arial" w:hAnsi="Arial" w:cs="Arial"/>
          </w:rPr>
          <w:t>.</w:t>
        </w:r>
      </w:ins>
      <w:ins w:id="61" w:author="Andrew Putman [2]" w:date="2023-12-27T16:27:00Z">
        <w:r w:rsidR="00480823">
          <w:rPr>
            <w:rFonts w:ascii="Arial" w:hAnsi="Arial" w:cs="Arial"/>
          </w:rPr>
          <w:t xml:space="preserve"> T</w:t>
        </w:r>
      </w:ins>
      <w:del w:id="62" w:author="Andrew Putman [2]" w:date="2023-12-27T16:27:00Z">
        <w:r w:rsidR="00F34E2A" w:rsidRPr="00F34E2A" w:rsidDel="00480823">
          <w:rPr>
            <w:rFonts w:ascii="Arial" w:hAnsi="Arial" w:cs="Arial"/>
          </w:rPr>
          <w:delText xml:space="preserve"> However, t</w:delText>
        </w:r>
      </w:del>
      <w:r w:rsidR="00F34E2A" w:rsidRPr="00F34E2A">
        <w:rPr>
          <w:rFonts w:ascii="Arial" w:hAnsi="Arial" w:cs="Arial"/>
        </w:rPr>
        <w:t>heir study primarily examined individual-level factors</w:t>
      </w:r>
      <w:r w:rsidR="00A05ADF">
        <w:rPr>
          <w:rFonts w:ascii="Arial" w:hAnsi="Arial" w:cs="Arial"/>
        </w:rPr>
        <w:t xml:space="preserve"> and </w:t>
      </w:r>
      <w:r w:rsidR="006F4967">
        <w:rPr>
          <w:rFonts w:ascii="Arial" w:hAnsi="Arial" w:cs="Arial"/>
        </w:rPr>
        <w:t>strictly</w:t>
      </w:r>
      <w:r w:rsidR="00A05ADF">
        <w:rPr>
          <w:rFonts w:ascii="Arial" w:hAnsi="Arial" w:cs="Arial"/>
        </w:rPr>
        <w:t xml:space="preserve"> </w:t>
      </w:r>
      <w:r w:rsidR="006F4967">
        <w:rPr>
          <w:rFonts w:ascii="Arial" w:hAnsi="Arial" w:cs="Arial"/>
        </w:rPr>
        <w:t xml:space="preserve">used </w:t>
      </w:r>
      <w:r w:rsidR="00A05ADF">
        <w:rPr>
          <w:rFonts w:ascii="Arial" w:hAnsi="Arial" w:cs="Arial"/>
        </w:rPr>
        <w:t>data from the</w:t>
      </w:r>
      <w:r w:rsidR="00A05ADF" w:rsidRPr="00A05ADF">
        <w:rPr>
          <w:rFonts w:ascii="Arial" w:hAnsi="Arial" w:cs="Arial"/>
        </w:rPr>
        <w:t xml:space="preserve"> </w:t>
      </w:r>
      <w:r w:rsidR="00A05ADF" w:rsidRPr="00B53C42">
        <w:rPr>
          <w:rFonts w:ascii="Arial" w:hAnsi="Arial" w:cs="Arial"/>
        </w:rPr>
        <w:t xml:space="preserve">Ontario Mental Health Reporting System database </w:t>
      </w:r>
      <w:r w:rsidR="00A05ADF">
        <w:rPr>
          <w:rFonts w:ascii="Arial" w:hAnsi="Arial" w:cs="Arial"/>
        </w:rPr>
        <w:t>(</w:t>
      </w:r>
      <w:r w:rsidR="00A05ADF" w:rsidRPr="00B53C42">
        <w:rPr>
          <w:rFonts w:ascii="Arial" w:hAnsi="Arial" w:cs="Arial"/>
        </w:rPr>
        <w:t>OMHRS</w:t>
      </w:r>
      <w:r w:rsidR="00A05ADF">
        <w:rPr>
          <w:rFonts w:ascii="Arial" w:hAnsi="Arial" w:cs="Arial"/>
        </w:rPr>
        <w:t>)</w:t>
      </w:r>
      <w:r w:rsidR="006F4967">
        <w:rPr>
          <w:rFonts w:ascii="Arial" w:hAnsi="Arial" w:cs="Arial"/>
        </w:rPr>
        <w:t xml:space="preserve">, which contains mental health assessments and individual-level information that is not available in other databases like the </w:t>
      </w:r>
      <w:r w:rsidR="006F4967" w:rsidRPr="00B53C42">
        <w:rPr>
          <w:rFonts w:ascii="Arial" w:hAnsi="Arial" w:cs="Arial"/>
        </w:rPr>
        <w:t xml:space="preserve">Discharge Abstract database </w:t>
      </w:r>
      <w:r w:rsidR="006F4967">
        <w:rPr>
          <w:rFonts w:ascii="Arial" w:hAnsi="Arial" w:cs="Arial"/>
        </w:rPr>
        <w:t>(</w:t>
      </w:r>
      <w:r w:rsidR="006F4967" w:rsidRPr="00B53C42">
        <w:rPr>
          <w:rFonts w:ascii="Arial" w:hAnsi="Arial" w:cs="Arial"/>
        </w:rPr>
        <w:t>DAD</w:t>
      </w:r>
      <w:r w:rsidR="006F4967">
        <w:rPr>
          <w:rFonts w:ascii="Arial" w:hAnsi="Arial" w:cs="Arial"/>
        </w:rPr>
        <w:t>)</w:t>
      </w:r>
      <w:r w:rsidR="00F34E2A" w:rsidRPr="00F34E2A">
        <w:rPr>
          <w:rFonts w:ascii="Arial" w:hAnsi="Arial" w:cs="Arial"/>
        </w:rPr>
        <w:t>.</w:t>
      </w:r>
      <w:r w:rsidR="00480823">
        <w:rPr>
          <w:rFonts w:ascii="Arial" w:hAnsi="Arial" w:cs="Arial"/>
        </w:rPr>
        <w:fldChar w:fldCharType="begin"/>
      </w:r>
      <w:r w:rsidR="007A2D9A">
        <w:rPr>
          <w:rFonts w:ascii="Arial" w:hAnsi="Arial" w:cs="Arial"/>
        </w:rPr>
        <w:instrText xml:space="preserve"> ADDIN ZOTERO_ITEM CSL_CITATION {"citationID":"ES6wxNGX","properties":{"formattedCitation":"\\super 4\\nosupersub{}","plainCitation":"4","noteIndex":0},"citationItems":[{"id":271,"uris":["http://zotero.org/users/9678671/items/3W5BPSUL"],"itemData":{"id":271,"type":"article-journal","abstract":"Objectives: Schizophrenia and associated illnesses account for a large proportion of mental illness burden and health care expenditures, with the majority of expense involving inpatient care. To date, the literature exploring factors associated with length of stay (LOS) and functional improvement during inpatient care is underdeveloped. In response, this study examined the association between patient characteristics, LOS, and functional improvement using Ontario Mental Health Reporting System (OMHRS) data from 2005 to 2015.\nMethods: The associations of patient characteristics (including key demographics, psychosocial variables, reasons for admission, and service use history) and 2 outcome measures (LOS and Global Assessment of Functioning [GAF]) were analysed with generalised linear mixed modelling (GLMM). From 2005 to 2015, a total of 48,498 episodes for distinct patients from 18 psychiatric hospitals and 57 general hospitals in Ontario were included.\nResults: For psychiatric and general hospitals, mean LOS was 96.6 and 20.5 days, and mean GAF improvement was 14.8 and 16.1, respectively. The majority of associations probed demonstrated a high degree of significance with similar patterns across general and tertiary facility contexts. Older age and more recent readmission following a psychiatric discharge were associated with longer LOS and less GAF improvement. Recent experience of adverse life events and substance misuse were associated with shorter LOS.\nConclusions: While the findings of this exploratory cross-sectional analysis will require further inquiry with respect to validity and reliability, they suggest that a different service pathway is likely required for individuals with greater psychosocial challenge and extensive service use histories.","container-title":"The Canadian Journal of Psychiatry","DOI":"10.1177/0706743716680167","ISSN":"0706-7437, 1497-0015","issue":"12","journalAbbreviation":"Can J Psychiatry","language":"en","page":"854-863","source":"DOI.org (Crossref)","title":"Patient Characteristics, Length of Stay, and Functional Improvement for Schizophrenia Spectrum Disorders: A Population Study of Inpatient Care in Ontario 2005 to 2015","title-short":"Patient Characteristics, Length of Stay, and Functional Improvement for Schizophrenia Spectrum Disorders","volume":"62","author":[{"family":"Chen","given":"Sheng"},{"family":"Collins","given":"April"},{"family":"Anderson","given":"Kelly"},{"family":"McKenzie","given":"Kwame"},{"family":"Kidd","given":"Sean"}],"issued":{"date-parts":[["2017",12]]}}}],"schema":"https://github.com/citation-style-language/schema/raw/master/csl-citation.json"} </w:instrText>
      </w:r>
      <w:r w:rsidR="00480823">
        <w:rPr>
          <w:rFonts w:ascii="Arial" w:hAnsi="Arial" w:cs="Arial"/>
        </w:rPr>
        <w:fldChar w:fldCharType="separate"/>
      </w:r>
      <w:r w:rsidR="00480823" w:rsidRPr="00480823">
        <w:rPr>
          <w:rFonts w:ascii="Arial" w:hAnsi="Arial" w:cs="Arial"/>
          <w:vertAlign w:val="superscript"/>
          <w:lang w:val="en-US"/>
        </w:rPr>
        <w:t>4</w:t>
      </w:r>
      <w:r w:rsidR="00480823">
        <w:rPr>
          <w:rFonts w:ascii="Arial" w:hAnsi="Arial" w:cs="Arial"/>
        </w:rPr>
        <w:fldChar w:fldCharType="end"/>
      </w:r>
      <w:r w:rsidR="00A05ADF">
        <w:rPr>
          <w:rFonts w:ascii="Arial" w:hAnsi="Arial" w:cs="Arial"/>
        </w:rPr>
        <w:t xml:space="preserve"> </w:t>
      </w:r>
      <w:r w:rsidR="006F4967">
        <w:rPr>
          <w:rFonts w:ascii="Arial" w:hAnsi="Arial" w:cs="Arial"/>
        </w:rPr>
        <w:t>T</w:t>
      </w:r>
      <w:r w:rsidR="00A05ADF">
        <w:rPr>
          <w:rFonts w:ascii="Arial" w:hAnsi="Arial" w:cs="Arial"/>
        </w:rPr>
        <w:t xml:space="preserve">his </w:t>
      </w:r>
      <w:r w:rsidR="00083D49">
        <w:rPr>
          <w:rFonts w:ascii="Arial" w:hAnsi="Arial" w:cs="Arial"/>
        </w:rPr>
        <w:t xml:space="preserve">current </w:t>
      </w:r>
      <w:r w:rsidR="00A05ADF">
        <w:rPr>
          <w:rFonts w:ascii="Arial" w:hAnsi="Arial" w:cs="Arial"/>
        </w:rPr>
        <w:t xml:space="preserve">study found that ≈5% of Ontario hospitalizations for schizophrenia </w:t>
      </w:r>
      <w:r w:rsidR="00B475E4">
        <w:rPr>
          <w:rFonts w:ascii="Arial" w:hAnsi="Arial" w:cs="Arial"/>
        </w:rPr>
        <w:t xml:space="preserve">between 2014 and 2021 </w:t>
      </w:r>
      <w:r w:rsidR="00A05ADF">
        <w:rPr>
          <w:rFonts w:ascii="Arial" w:hAnsi="Arial" w:cs="Arial"/>
        </w:rPr>
        <w:t xml:space="preserve">were reported in </w:t>
      </w:r>
      <w:r w:rsidR="006F4967">
        <w:rPr>
          <w:rFonts w:ascii="Arial" w:hAnsi="Arial" w:cs="Arial"/>
        </w:rPr>
        <w:t>the DAD</w:t>
      </w:r>
      <w:r w:rsidR="00B475E4">
        <w:rPr>
          <w:rFonts w:ascii="Arial" w:hAnsi="Arial" w:cs="Arial"/>
        </w:rPr>
        <w:t xml:space="preserve"> but not OMHRS</w:t>
      </w:r>
      <w:r w:rsidR="006F4967">
        <w:rPr>
          <w:rFonts w:ascii="Arial" w:hAnsi="Arial" w:cs="Arial"/>
        </w:rPr>
        <w:t xml:space="preserve"> </w:t>
      </w:r>
      <w:r w:rsidR="00A05ADF">
        <w:rPr>
          <w:rFonts w:ascii="Arial" w:hAnsi="Arial" w:cs="Arial"/>
        </w:rPr>
        <w:t>and an additional ≈</w:t>
      </w:r>
      <w:r w:rsidR="00B475E4">
        <w:rPr>
          <w:rFonts w:ascii="Arial" w:hAnsi="Arial" w:cs="Arial"/>
        </w:rPr>
        <w:t>6</w:t>
      </w:r>
      <w:r w:rsidR="00A05ADF">
        <w:rPr>
          <w:rFonts w:ascii="Arial" w:hAnsi="Arial" w:cs="Arial"/>
        </w:rPr>
        <w:t>%</w:t>
      </w:r>
      <w:r w:rsidR="00B475E4">
        <w:rPr>
          <w:rFonts w:ascii="Arial" w:hAnsi="Arial" w:cs="Arial"/>
        </w:rPr>
        <w:t xml:space="preserve"> of</w:t>
      </w:r>
      <w:r w:rsidR="00A05ADF">
        <w:rPr>
          <w:rFonts w:ascii="Arial" w:hAnsi="Arial" w:cs="Arial"/>
        </w:rPr>
        <w:t xml:space="preserve"> schizophrenia hospitalizations had </w:t>
      </w:r>
      <w:r w:rsidR="00B475E4">
        <w:rPr>
          <w:rFonts w:ascii="Arial" w:hAnsi="Arial" w:cs="Arial"/>
        </w:rPr>
        <w:t xml:space="preserve">parts </w:t>
      </w:r>
      <w:r w:rsidR="006F4967">
        <w:rPr>
          <w:rFonts w:ascii="Arial" w:hAnsi="Arial" w:cs="Arial"/>
        </w:rPr>
        <w:t xml:space="preserve">of their </w:t>
      </w:r>
      <w:r w:rsidR="00B475E4">
        <w:rPr>
          <w:rFonts w:ascii="Arial" w:hAnsi="Arial" w:cs="Arial"/>
        </w:rPr>
        <w:t xml:space="preserve">hospitalization’s </w:t>
      </w:r>
      <w:r w:rsidR="00A05ADF">
        <w:rPr>
          <w:rFonts w:ascii="Arial" w:hAnsi="Arial" w:cs="Arial"/>
        </w:rPr>
        <w:t>LOS</w:t>
      </w:r>
      <w:r w:rsidR="006F4967">
        <w:rPr>
          <w:rFonts w:ascii="Arial" w:hAnsi="Arial" w:cs="Arial"/>
        </w:rPr>
        <w:t xml:space="preserve"> </w:t>
      </w:r>
      <w:r w:rsidR="00A05ADF">
        <w:rPr>
          <w:rFonts w:ascii="Arial" w:hAnsi="Arial" w:cs="Arial"/>
        </w:rPr>
        <w:t>re</w:t>
      </w:r>
      <w:r w:rsidR="00B475E4">
        <w:rPr>
          <w:rFonts w:ascii="Arial" w:hAnsi="Arial" w:cs="Arial"/>
        </w:rPr>
        <w:t>ported</w:t>
      </w:r>
      <w:r w:rsidR="00A05ADF">
        <w:rPr>
          <w:rFonts w:ascii="Arial" w:hAnsi="Arial" w:cs="Arial"/>
        </w:rPr>
        <w:t xml:space="preserve"> in the DA</w:t>
      </w:r>
      <w:r w:rsidR="006F4967">
        <w:rPr>
          <w:rFonts w:ascii="Arial" w:hAnsi="Arial" w:cs="Arial"/>
        </w:rPr>
        <w:t xml:space="preserve">D </w:t>
      </w:r>
      <w:r w:rsidR="00B475E4">
        <w:rPr>
          <w:rFonts w:ascii="Arial" w:hAnsi="Arial" w:cs="Arial"/>
        </w:rPr>
        <w:t>but not in</w:t>
      </w:r>
      <w:r w:rsidR="006F4967">
        <w:rPr>
          <w:rFonts w:ascii="Arial" w:hAnsi="Arial" w:cs="Arial"/>
        </w:rPr>
        <w:t xml:space="preserve"> OMHRS.</w:t>
      </w:r>
      <w:r w:rsidR="00A05ADF">
        <w:rPr>
          <w:rFonts w:ascii="Arial" w:hAnsi="Arial" w:cs="Arial"/>
        </w:rPr>
        <w:t xml:space="preserve"> </w:t>
      </w:r>
      <w:r w:rsidR="00F34E2A" w:rsidRPr="00F34E2A">
        <w:rPr>
          <w:rFonts w:ascii="Arial" w:hAnsi="Arial" w:cs="Arial"/>
        </w:rPr>
        <w:t xml:space="preserve">This paper builds on and updates existing research by highlighting the variation in LOS for Ontarians hospitalized with schizophrenia from 2014 to 2021. It specifically focuses on </w:t>
      </w:r>
      <w:r w:rsidR="00F34E2A">
        <w:rPr>
          <w:rFonts w:ascii="Arial" w:hAnsi="Arial" w:cs="Arial"/>
        </w:rPr>
        <w:t>variation</w:t>
      </w:r>
      <w:r w:rsidR="00F34E2A" w:rsidRPr="00F34E2A">
        <w:rPr>
          <w:rFonts w:ascii="Arial" w:hAnsi="Arial" w:cs="Arial"/>
        </w:rPr>
        <w:t xml:space="preserve"> at the institutional level</w:t>
      </w:r>
      <w:r w:rsidR="00D57936">
        <w:rPr>
          <w:rFonts w:ascii="Arial" w:hAnsi="Arial" w:cs="Arial"/>
        </w:rPr>
        <w:t xml:space="preserve"> by comparing Large Community Hospitals, Specialty Mental Health Hospitals, and Teaching Hospitals</w:t>
      </w:r>
    </w:p>
    <w:p w14:paraId="28ACB709" w14:textId="77777777" w:rsidR="00F34E2A" w:rsidRDefault="00F34E2A" w:rsidP="00F34E2A">
      <w:pPr>
        <w:spacing w:line="480" w:lineRule="auto"/>
        <w:ind w:firstLine="720"/>
        <w:rPr>
          <w:rFonts w:ascii="Arial" w:hAnsi="Arial" w:cs="Arial"/>
        </w:rPr>
      </w:pPr>
    </w:p>
    <w:p w14:paraId="3AF9ECC4" w14:textId="7B7A93C2" w:rsidR="0001789A" w:rsidRPr="00B53C42" w:rsidRDefault="0001789A" w:rsidP="0098139A">
      <w:pPr>
        <w:spacing w:line="480" w:lineRule="auto"/>
        <w:rPr>
          <w:rFonts w:ascii="Arial" w:hAnsi="Arial" w:cs="Arial"/>
          <w:b/>
          <w:bCs/>
          <w:sz w:val="28"/>
          <w:szCs w:val="28"/>
        </w:rPr>
      </w:pPr>
      <w:r w:rsidRPr="00B53C42">
        <w:rPr>
          <w:rFonts w:ascii="Arial" w:hAnsi="Arial" w:cs="Arial"/>
          <w:b/>
          <w:bCs/>
          <w:sz w:val="28"/>
          <w:szCs w:val="28"/>
        </w:rPr>
        <w:t>Methods</w:t>
      </w:r>
    </w:p>
    <w:p w14:paraId="58AEA50F" w14:textId="4F34295B" w:rsidR="0001789A" w:rsidRPr="00B53C42" w:rsidRDefault="009A7492" w:rsidP="0001789A">
      <w:pPr>
        <w:spacing w:line="480" w:lineRule="auto"/>
        <w:rPr>
          <w:rFonts w:ascii="Arial" w:hAnsi="Arial" w:cs="Arial"/>
        </w:rPr>
      </w:pPr>
      <w:r w:rsidRPr="00B53C42">
        <w:rPr>
          <w:rFonts w:ascii="Arial" w:hAnsi="Arial" w:cs="Arial"/>
        </w:rPr>
        <w:lastRenderedPageBreak/>
        <w:t xml:space="preserve">This study </w:t>
      </w:r>
      <w:r w:rsidR="007D4AF2" w:rsidRPr="00B53C42">
        <w:rPr>
          <w:rFonts w:ascii="Arial" w:hAnsi="Arial" w:cs="Arial"/>
        </w:rPr>
        <w:t>used</w:t>
      </w:r>
      <w:r w:rsidRPr="00B53C42">
        <w:rPr>
          <w:rFonts w:ascii="Arial" w:hAnsi="Arial" w:cs="Arial"/>
        </w:rPr>
        <w:t xml:space="preserve"> a retrospective cohort </w:t>
      </w:r>
      <w:r w:rsidR="007D4AF2" w:rsidRPr="00B53C42">
        <w:rPr>
          <w:rFonts w:ascii="Arial" w:hAnsi="Arial" w:cs="Arial"/>
        </w:rPr>
        <w:t>design</w:t>
      </w:r>
      <w:r w:rsidRPr="00B53C42">
        <w:rPr>
          <w:rFonts w:ascii="Arial" w:hAnsi="Arial" w:cs="Arial"/>
        </w:rPr>
        <w:t xml:space="preserve"> </w:t>
      </w:r>
      <w:r w:rsidR="007D4AF2" w:rsidRPr="00B53C42">
        <w:rPr>
          <w:rFonts w:ascii="Arial" w:hAnsi="Arial" w:cs="Arial"/>
        </w:rPr>
        <w:t>to assess</w:t>
      </w:r>
      <w:r w:rsidRPr="00B53C42">
        <w:rPr>
          <w:rFonts w:ascii="Arial" w:hAnsi="Arial" w:cs="Arial"/>
        </w:rPr>
        <w:t xml:space="preserve"> Ontario medical records of persons who have been discharged from an inpatient hospitalization for Schizophrenia between </w:t>
      </w:r>
      <w:r w:rsidR="007D4AF2" w:rsidRPr="00B53C42">
        <w:rPr>
          <w:rFonts w:ascii="Arial" w:hAnsi="Arial" w:cs="Arial"/>
        </w:rPr>
        <w:t>April</w:t>
      </w:r>
      <w:r w:rsidRPr="00B53C42">
        <w:rPr>
          <w:rFonts w:ascii="Arial" w:hAnsi="Arial" w:cs="Arial"/>
        </w:rPr>
        <w:t xml:space="preserve"> 1</w:t>
      </w:r>
      <w:r w:rsidRPr="00B53C42">
        <w:rPr>
          <w:rFonts w:ascii="Arial" w:hAnsi="Arial" w:cs="Arial"/>
          <w:vertAlign w:val="superscript"/>
        </w:rPr>
        <w:t>st</w:t>
      </w:r>
      <w:r w:rsidR="007A6EEC" w:rsidRPr="00B53C42">
        <w:rPr>
          <w:rFonts w:ascii="Arial" w:hAnsi="Arial" w:cs="Arial"/>
        </w:rPr>
        <w:t>, 2014,</w:t>
      </w:r>
      <w:r w:rsidRPr="00B53C42">
        <w:rPr>
          <w:rFonts w:ascii="Arial" w:hAnsi="Arial" w:cs="Arial"/>
        </w:rPr>
        <w:t xml:space="preserve"> and </w:t>
      </w:r>
      <w:r w:rsidR="007D4AF2" w:rsidRPr="00B53C42">
        <w:rPr>
          <w:rFonts w:ascii="Arial" w:hAnsi="Arial" w:cs="Arial"/>
        </w:rPr>
        <w:t>March</w:t>
      </w:r>
      <w:r w:rsidRPr="00B53C42">
        <w:rPr>
          <w:rFonts w:ascii="Arial" w:hAnsi="Arial" w:cs="Arial"/>
        </w:rPr>
        <w:t xml:space="preserve"> 31</w:t>
      </w:r>
      <w:r w:rsidRPr="00B53C42">
        <w:rPr>
          <w:rFonts w:ascii="Arial" w:hAnsi="Arial" w:cs="Arial"/>
          <w:vertAlign w:val="superscript"/>
        </w:rPr>
        <w:t>st</w:t>
      </w:r>
      <w:r w:rsidR="007A6EEC" w:rsidRPr="00B53C42">
        <w:rPr>
          <w:rFonts w:ascii="Arial" w:hAnsi="Arial" w:cs="Arial"/>
        </w:rPr>
        <w:t>,</w:t>
      </w:r>
      <w:r w:rsidRPr="00B53C42">
        <w:rPr>
          <w:rFonts w:ascii="Arial" w:hAnsi="Arial" w:cs="Arial"/>
        </w:rPr>
        <w:t xml:space="preserve"> 202</w:t>
      </w:r>
      <w:r w:rsidR="007D4AF2" w:rsidRPr="00B53C42">
        <w:rPr>
          <w:rFonts w:ascii="Arial" w:hAnsi="Arial" w:cs="Arial"/>
        </w:rPr>
        <w:t>2 [fiscal year 2014 t</w:t>
      </w:r>
      <w:r w:rsidR="00217C14" w:rsidRPr="00B53C42">
        <w:rPr>
          <w:rFonts w:ascii="Arial" w:hAnsi="Arial" w:cs="Arial"/>
        </w:rPr>
        <w:t>hrough fiscal year</w:t>
      </w:r>
      <w:r w:rsidR="007D4AF2" w:rsidRPr="00B53C42">
        <w:rPr>
          <w:rFonts w:ascii="Arial" w:hAnsi="Arial" w:cs="Arial"/>
        </w:rPr>
        <w:t xml:space="preserve"> 2021]</w:t>
      </w:r>
      <w:r w:rsidRPr="00B53C42">
        <w:rPr>
          <w:rFonts w:ascii="Arial" w:hAnsi="Arial" w:cs="Arial"/>
        </w:rPr>
        <w:t>.</w:t>
      </w:r>
    </w:p>
    <w:p w14:paraId="49729FFF" w14:textId="3DD7C832" w:rsidR="00B86E68" w:rsidRPr="00B53C42" w:rsidRDefault="00B86E68" w:rsidP="00B86E68">
      <w:pPr>
        <w:spacing w:line="480" w:lineRule="auto"/>
        <w:rPr>
          <w:rFonts w:ascii="Arial" w:hAnsi="Arial" w:cs="Arial"/>
          <w:b/>
          <w:bCs/>
          <w:i/>
          <w:iCs/>
        </w:rPr>
      </w:pPr>
      <w:r w:rsidRPr="00B53C42">
        <w:rPr>
          <w:rFonts w:ascii="Arial" w:hAnsi="Arial" w:cs="Arial"/>
          <w:b/>
          <w:bCs/>
          <w:i/>
          <w:iCs/>
        </w:rPr>
        <w:t>Participant</w:t>
      </w:r>
      <w:r w:rsidR="003F045D" w:rsidRPr="00B53C42">
        <w:rPr>
          <w:rFonts w:ascii="Arial" w:hAnsi="Arial" w:cs="Arial"/>
          <w:b/>
          <w:bCs/>
          <w:i/>
          <w:iCs/>
        </w:rPr>
        <w:t>s</w:t>
      </w:r>
    </w:p>
    <w:p w14:paraId="18DC4A58" w14:textId="4B03D8E9" w:rsidR="00103254" w:rsidRPr="00C80E0E" w:rsidRDefault="00BC5358" w:rsidP="00B86E68">
      <w:pPr>
        <w:spacing w:line="480" w:lineRule="auto"/>
        <w:rPr>
          <w:rFonts w:ascii="Arial" w:hAnsi="Arial" w:cs="Arial"/>
          <w:i/>
          <w:iCs/>
        </w:rPr>
      </w:pPr>
      <w:r>
        <w:rPr>
          <w:rFonts w:ascii="Arial" w:hAnsi="Arial" w:cs="Arial"/>
        </w:rPr>
        <w:t xml:space="preserve">There were </w:t>
      </w:r>
      <w:r w:rsidR="005D4246">
        <w:rPr>
          <w:rFonts w:ascii="Arial" w:hAnsi="Arial" w:cs="Arial"/>
        </w:rPr>
        <w:t>122,747</w:t>
      </w:r>
      <w:r w:rsidR="00E276A2" w:rsidRPr="00B53C42">
        <w:rPr>
          <w:rFonts w:ascii="Arial" w:hAnsi="Arial" w:cs="Arial"/>
        </w:rPr>
        <w:t xml:space="preserve"> </w:t>
      </w:r>
      <w:r>
        <w:rPr>
          <w:rFonts w:ascii="Arial" w:hAnsi="Arial" w:cs="Arial"/>
        </w:rPr>
        <w:t xml:space="preserve">hospital </w:t>
      </w:r>
      <w:r w:rsidR="00B86E68" w:rsidRPr="00B53C42">
        <w:rPr>
          <w:rFonts w:ascii="Arial" w:hAnsi="Arial" w:cs="Arial"/>
        </w:rPr>
        <w:t>discharge</w:t>
      </w:r>
      <w:r>
        <w:rPr>
          <w:rFonts w:ascii="Arial" w:hAnsi="Arial" w:cs="Arial"/>
        </w:rPr>
        <w:t>s</w:t>
      </w:r>
      <w:r w:rsidR="00B86E68" w:rsidRPr="00B53C42">
        <w:rPr>
          <w:rFonts w:ascii="Arial" w:hAnsi="Arial" w:cs="Arial"/>
        </w:rPr>
        <w:t xml:space="preserve"> with a</w:t>
      </w:r>
      <w:r w:rsidR="00BF1979" w:rsidRPr="00B53C42">
        <w:rPr>
          <w:rFonts w:ascii="Arial" w:hAnsi="Arial" w:cs="Arial"/>
        </w:rPr>
        <w:t xml:space="preserve"> primary</w:t>
      </w:r>
      <w:r w:rsidR="00B86E68" w:rsidRPr="00B53C42">
        <w:rPr>
          <w:rFonts w:ascii="Arial" w:hAnsi="Arial" w:cs="Arial"/>
        </w:rPr>
        <w:t xml:space="preserve"> diagnosis of schizophrenia between </w:t>
      </w:r>
      <w:r w:rsidR="00217C14" w:rsidRPr="00B53C42">
        <w:rPr>
          <w:rFonts w:ascii="Arial" w:hAnsi="Arial" w:cs="Arial"/>
        </w:rPr>
        <w:t>April</w:t>
      </w:r>
      <w:r w:rsidR="00B86E68" w:rsidRPr="00B53C42">
        <w:rPr>
          <w:rFonts w:ascii="Arial" w:hAnsi="Arial" w:cs="Arial"/>
        </w:rPr>
        <w:t xml:space="preserve"> 1</w:t>
      </w:r>
      <w:r w:rsidR="00B86E68" w:rsidRPr="00B53C42">
        <w:rPr>
          <w:rFonts w:ascii="Arial" w:hAnsi="Arial" w:cs="Arial"/>
          <w:vertAlign w:val="superscript"/>
        </w:rPr>
        <w:t>st</w:t>
      </w:r>
      <w:r w:rsidR="00B86E68" w:rsidRPr="00B53C42">
        <w:rPr>
          <w:rFonts w:ascii="Arial" w:hAnsi="Arial" w:cs="Arial"/>
        </w:rPr>
        <w:t xml:space="preserve">, 2014, and </w:t>
      </w:r>
      <w:r w:rsidR="00217C14" w:rsidRPr="00B53C42">
        <w:rPr>
          <w:rFonts w:ascii="Arial" w:hAnsi="Arial" w:cs="Arial"/>
        </w:rPr>
        <w:t>March</w:t>
      </w:r>
      <w:r w:rsidR="00B86E68" w:rsidRPr="00B53C42">
        <w:rPr>
          <w:rFonts w:ascii="Arial" w:hAnsi="Arial" w:cs="Arial"/>
        </w:rPr>
        <w:t xml:space="preserve"> 31</w:t>
      </w:r>
      <w:r w:rsidR="00B86E68" w:rsidRPr="00B53C42">
        <w:rPr>
          <w:rFonts w:ascii="Arial" w:hAnsi="Arial" w:cs="Arial"/>
          <w:vertAlign w:val="superscript"/>
        </w:rPr>
        <w:t>st</w:t>
      </w:r>
      <w:r w:rsidR="00B86E68" w:rsidRPr="00B53C42">
        <w:rPr>
          <w:rFonts w:ascii="Arial" w:hAnsi="Arial" w:cs="Arial"/>
        </w:rPr>
        <w:t xml:space="preserve">, </w:t>
      </w:r>
      <w:r w:rsidR="00480823" w:rsidRPr="00B53C42">
        <w:rPr>
          <w:rFonts w:ascii="Arial" w:hAnsi="Arial" w:cs="Arial"/>
        </w:rPr>
        <w:t>2022,</w:t>
      </w:r>
      <w:r>
        <w:rPr>
          <w:rFonts w:ascii="Arial" w:hAnsi="Arial" w:cs="Arial"/>
        </w:rPr>
        <w:t xml:space="preserve"> in Ontario</w:t>
      </w:r>
      <w:r w:rsidR="004D2B1F" w:rsidRPr="00B53C42">
        <w:rPr>
          <w:rFonts w:ascii="Arial" w:hAnsi="Arial" w:cs="Arial"/>
        </w:rPr>
        <w:t xml:space="preserve">. </w:t>
      </w:r>
      <w:r w:rsidR="00BF3458">
        <w:rPr>
          <w:rFonts w:ascii="Arial" w:hAnsi="Arial" w:cs="Arial"/>
        </w:rPr>
        <w:t xml:space="preserve">This includes instances where an inpatient was not identified as having a primary diagnosis of schizophrenia at the time of admission but were identified as having a primary diagnosis of schizophrenia prior to being discharged from that inpatient stay. </w:t>
      </w:r>
      <w:r w:rsidR="003F045D" w:rsidRPr="00B53C42">
        <w:rPr>
          <w:rFonts w:ascii="Arial" w:hAnsi="Arial" w:cs="Arial"/>
        </w:rPr>
        <w:t xml:space="preserve">Records were </w:t>
      </w:r>
      <w:r w:rsidR="00D836B2">
        <w:rPr>
          <w:rFonts w:ascii="Arial" w:hAnsi="Arial" w:cs="Arial"/>
        </w:rPr>
        <w:t xml:space="preserve">then </w:t>
      </w:r>
      <w:r w:rsidR="003F045D" w:rsidRPr="00B53C42">
        <w:rPr>
          <w:rFonts w:ascii="Arial" w:hAnsi="Arial" w:cs="Arial"/>
        </w:rPr>
        <w:t>excluded from the study sample if they did not have a valid heath card number</w:t>
      </w:r>
      <w:r w:rsidR="00D836B2">
        <w:rPr>
          <w:rFonts w:ascii="Arial" w:hAnsi="Arial" w:cs="Arial"/>
        </w:rPr>
        <w:t xml:space="preserve"> (</w:t>
      </w:r>
      <w:r w:rsidR="005D4246">
        <w:rPr>
          <w:rFonts w:ascii="Arial" w:hAnsi="Arial" w:cs="Arial"/>
        </w:rPr>
        <w:t>2,499</w:t>
      </w:r>
      <w:r w:rsidR="00D836B2">
        <w:rPr>
          <w:rFonts w:ascii="Arial" w:hAnsi="Arial" w:cs="Arial"/>
        </w:rPr>
        <w:t>),</w:t>
      </w:r>
      <w:r w:rsidR="003F045D" w:rsidRPr="00B53C42">
        <w:rPr>
          <w:rFonts w:ascii="Arial" w:hAnsi="Arial" w:cs="Arial"/>
        </w:rPr>
        <w:t xml:space="preserve"> </w:t>
      </w:r>
      <w:r w:rsidR="00E276A2" w:rsidRPr="00B53C42">
        <w:rPr>
          <w:rFonts w:ascii="Arial" w:hAnsi="Arial" w:cs="Arial"/>
        </w:rPr>
        <w:t>were</w:t>
      </w:r>
      <w:r w:rsidR="003F045D" w:rsidRPr="00B53C42">
        <w:rPr>
          <w:rFonts w:ascii="Arial" w:hAnsi="Arial" w:cs="Arial"/>
        </w:rPr>
        <w:t xml:space="preserve"> a forensic admission</w:t>
      </w:r>
      <w:r w:rsidR="00D836B2">
        <w:rPr>
          <w:rFonts w:ascii="Arial" w:hAnsi="Arial" w:cs="Arial"/>
        </w:rPr>
        <w:t xml:space="preserve"> (</w:t>
      </w:r>
      <w:r w:rsidR="005D4246">
        <w:rPr>
          <w:rFonts w:ascii="Arial" w:hAnsi="Arial" w:cs="Arial"/>
        </w:rPr>
        <w:t>8,407</w:t>
      </w:r>
      <w:r w:rsidR="00D836B2">
        <w:rPr>
          <w:rFonts w:ascii="Arial" w:hAnsi="Arial" w:cs="Arial"/>
        </w:rPr>
        <w:t xml:space="preserve">), or </w:t>
      </w:r>
      <w:r w:rsidR="00D836B2" w:rsidRPr="00B53C42">
        <w:rPr>
          <w:rFonts w:ascii="Arial" w:hAnsi="Arial" w:cs="Arial"/>
        </w:rPr>
        <w:t>were under 18 years of age at the time of admission</w:t>
      </w:r>
      <w:r w:rsidR="00D836B2">
        <w:rPr>
          <w:rFonts w:ascii="Arial" w:hAnsi="Arial" w:cs="Arial"/>
        </w:rPr>
        <w:t xml:space="preserve"> (</w:t>
      </w:r>
      <w:r w:rsidR="005D4246">
        <w:rPr>
          <w:rFonts w:ascii="Arial" w:hAnsi="Arial" w:cs="Arial"/>
        </w:rPr>
        <w:t>3,221</w:t>
      </w:r>
      <w:r w:rsidR="00D836B2">
        <w:rPr>
          <w:rFonts w:ascii="Arial" w:hAnsi="Arial" w:cs="Arial"/>
        </w:rPr>
        <w:t>)</w:t>
      </w:r>
      <w:r w:rsidR="003650C2" w:rsidRPr="00B53C42">
        <w:rPr>
          <w:rFonts w:ascii="Arial" w:hAnsi="Arial" w:cs="Arial"/>
        </w:rPr>
        <w:t>.</w:t>
      </w:r>
      <w:r w:rsidR="00D836B2">
        <w:rPr>
          <w:rFonts w:ascii="Arial" w:hAnsi="Arial" w:cs="Arial"/>
        </w:rPr>
        <w:t xml:space="preserve"> The resulting sample contained </w:t>
      </w:r>
      <w:r w:rsidR="00D41DE1">
        <w:rPr>
          <w:rFonts w:ascii="Arial" w:hAnsi="Arial" w:cs="Arial"/>
        </w:rPr>
        <w:t>108,620</w:t>
      </w:r>
      <w:r w:rsidR="00D836B2">
        <w:rPr>
          <w:rFonts w:ascii="Arial" w:hAnsi="Arial" w:cs="Arial"/>
        </w:rPr>
        <w:t xml:space="preserve"> patient records of discharges from inpatient care that had a primary diagnosis of schizophrenia</w:t>
      </w:r>
      <w:r w:rsidR="00375F4F">
        <w:rPr>
          <w:rFonts w:ascii="Arial" w:hAnsi="Arial" w:cs="Arial"/>
        </w:rPr>
        <w:t>. In</w:t>
      </w:r>
      <w:r w:rsidR="001840AE">
        <w:rPr>
          <w:rFonts w:ascii="Arial" w:hAnsi="Arial" w:cs="Arial"/>
        </w:rPr>
        <w:t xml:space="preserve">stances of </w:t>
      </w:r>
      <w:r w:rsidR="00410F8D">
        <w:rPr>
          <w:rFonts w:ascii="Arial" w:hAnsi="Arial" w:cs="Arial"/>
        </w:rPr>
        <w:t>inter-</w:t>
      </w:r>
      <w:r w:rsidR="00376D8C">
        <w:rPr>
          <w:rFonts w:ascii="Arial" w:hAnsi="Arial" w:cs="Arial"/>
        </w:rPr>
        <w:t>hospital</w:t>
      </w:r>
      <w:r w:rsidR="001840AE">
        <w:rPr>
          <w:rFonts w:ascii="Arial" w:hAnsi="Arial" w:cs="Arial"/>
        </w:rPr>
        <w:t xml:space="preserve"> transfer (26,301) </w:t>
      </w:r>
      <w:r w:rsidR="00410F8D">
        <w:rPr>
          <w:rFonts w:ascii="Arial" w:hAnsi="Arial" w:cs="Arial"/>
        </w:rPr>
        <w:t>were</w:t>
      </w:r>
      <w:r w:rsidR="001840AE">
        <w:rPr>
          <w:rFonts w:ascii="Arial" w:hAnsi="Arial" w:cs="Arial"/>
        </w:rPr>
        <w:t xml:space="preserve"> </w:t>
      </w:r>
      <w:r w:rsidR="00375F4F">
        <w:rPr>
          <w:rFonts w:ascii="Arial" w:hAnsi="Arial" w:cs="Arial"/>
        </w:rPr>
        <w:t>defined as</w:t>
      </w:r>
      <w:r w:rsidR="00541BFF">
        <w:rPr>
          <w:rFonts w:ascii="Arial" w:hAnsi="Arial" w:cs="Arial"/>
        </w:rPr>
        <w:t xml:space="preserve"> </w:t>
      </w:r>
      <w:r w:rsidR="00C80E0E">
        <w:rPr>
          <w:rFonts w:ascii="Arial" w:hAnsi="Arial" w:cs="Arial"/>
        </w:rPr>
        <w:t xml:space="preserve">when </w:t>
      </w:r>
      <w:r w:rsidR="00541BFF">
        <w:rPr>
          <w:rFonts w:ascii="Arial" w:hAnsi="Arial" w:cs="Arial"/>
        </w:rPr>
        <w:t xml:space="preserve">a person </w:t>
      </w:r>
      <w:r w:rsidR="00C80E0E">
        <w:rPr>
          <w:rFonts w:ascii="Arial" w:hAnsi="Arial" w:cs="Arial"/>
        </w:rPr>
        <w:t xml:space="preserve">had been </w:t>
      </w:r>
      <w:r w:rsidR="00541BFF">
        <w:rPr>
          <w:rFonts w:ascii="Arial" w:hAnsi="Arial" w:cs="Arial"/>
        </w:rPr>
        <w:t>discharged</w:t>
      </w:r>
      <w:r w:rsidR="00410F8D">
        <w:rPr>
          <w:rFonts w:ascii="Arial" w:hAnsi="Arial" w:cs="Arial"/>
        </w:rPr>
        <w:t xml:space="preserve"> from hospital</w:t>
      </w:r>
      <w:r w:rsidR="00541BFF">
        <w:rPr>
          <w:rFonts w:ascii="Arial" w:hAnsi="Arial" w:cs="Arial"/>
        </w:rPr>
        <w:t xml:space="preserve"> and then admitted to a different hospital with a primary diagnosis of schizophrenia within 48 </w:t>
      </w:r>
      <w:commentRangeStart w:id="63"/>
      <w:commentRangeStart w:id="64"/>
      <w:r w:rsidR="00541BFF">
        <w:rPr>
          <w:rFonts w:ascii="Arial" w:hAnsi="Arial" w:cs="Arial"/>
        </w:rPr>
        <w:t>hours</w:t>
      </w:r>
      <w:commentRangeEnd w:id="63"/>
      <w:r w:rsidR="00EB4CD6">
        <w:rPr>
          <w:rStyle w:val="CommentReference"/>
          <w:rFonts w:asciiTheme="minorHAnsi" w:eastAsiaTheme="minorHAnsi" w:hAnsiTheme="minorHAnsi" w:cstheme="minorBidi"/>
          <w:lang w:eastAsia="en-US"/>
        </w:rPr>
        <w:commentReference w:id="63"/>
      </w:r>
      <w:commentRangeEnd w:id="64"/>
      <w:r w:rsidR="005C75B6">
        <w:rPr>
          <w:rStyle w:val="CommentReference"/>
          <w:rFonts w:asciiTheme="minorHAnsi" w:eastAsiaTheme="minorHAnsi" w:hAnsiTheme="minorHAnsi" w:cstheme="minorBidi"/>
          <w:lang w:eastAsia="en-US"/>
        </w:rPr>
        <w:commentReference w:id="64"/>
      </w:r>
      <w:r w:rsidR="00541BFF">
        <w:rPr>
          <w:rFonts w:ascii="Arial" w:hAnsi="Arial" w:cs="Arial"/>
        </w:rPr>
        <w:t xml:space="preserve">. </w:t>
      </w:r>
      <w:r w:rsidR="00375F4F">
        <w:rPr>
          <w:rFonts w:ascii="Arial" w:hAnsi="Arial" w:cs="Arial"/>
        </w:rPr>
        <w:t>Sensitivity analysis comparing p</w:t>
      </w:r>
      <w:r w:rsidR="00066B66">
        <w:rPr>
          <w:rFonts w:ascii="Arial" w:hAnsi="Arial" w:cs="Arial"/>
        </w:rPr>
        <w:t xml:space="preserve">atients </w:t>
      </w:r>
      <w:r w:rsidR="00410F8D">
        <w:rPr>
          <w:rFonts w:ascii="Arial" w:hAnsi="Arial" w:cs="Arial"/>
        </w:rPr>
        <w:t>transfer</w:t>
      </w:r>
      <w:r w:rsidR="00066B66">
        <w:rPr>
          <w:rFonts w:ascii="Arial" w:hAnsi="Arial" w:cs="Arial"/>
        </w:rPr>
        <w:t xml:space="preserve">red between institutions and those not transferred are </w:t>
      </w:r>
      <w:r w:rsidR="00375F4F">
        <w:rPr>
          <w:rFonts w:ascii="Arial" w:hAnsi="Arial" w:cs="Arial"/>
        </w:rPr>
        <w:t>presented</w:t>
      </w:r>
      <w:r w:rsidR="00066B66">
        <w:rPr>
          <w:rFonts w:ascii="Arial" w:hAnsi="Arial" w:cs="Arial"/>
        </w:rPr>
        <w:t xml:space="preserve"> in </w:t>
      </w:r>
      <w:r w:rsidR="00066B66" w:rsidRPr="00C80E0E">
        <w:rPr>
          <w:rFonts w:ascii="Arial" w:hAnsi="Arial" w:cs="Arial"/>
          <w:i/>
          <w:iCs/>
        </w:rPr>
        <w:t>Appendix</w:t>
      </w:r>
      <w:r w:rsidR="00C80E0E" w:rsidRPr="00C80E0E">
        <w:rPr>
          <w:rFonts w:ascii="Arial" w:hAnsi="Arial" w:cs="Arial"/>
          <w:i/>
          <w:iCs/>
        </w:rPr>
        <w:t xml:space="preserve"> Tables A1.0 and A1.1</w:t>
      </w:r>
      <w:r w:rsidR="00C80E0E">
        <w:rPr>
          <w:rFonts w:ascii="Arial" w:hAnsi="Arial" w:cs="Arial"/>
          <w:i/>
          <w:iCs/>
        </w:rPr>
        <w:t>.</w:t>
      </w:r>
    </w:p>
    <w:p w14:paraId="561CCBAA" w14:textId="77777777" w:rsidR="00103254" w:rsidRPr="00B53C42" w:rsidRDefault="00103254" w:rsidP="00103254">
      <w:pPr>
        <w:spacing w:line="480" w:lineRule="auto"/>
        <w:rPr>
          <w:rFonts w:ascii="Arial" w:hAnsi="Arial" w:cs="Arial"/>
          <w:b/>
          <w:bCs/>
          <w:i/>
          <w:iCs/>
        </w:rPr>
      </w:pPr>
      <w:r w:rsidRPr="00B53C42">
        <w:rPr>
          <w:rFonts w:ascii="Arial" w:hAnsi="Arial" w:cs="Arial"/>
          <w:b/>
          <w:bCs/>
          <w:i/>
          <w:iCs/>
        </w:rPr>
        <w:t>Data Source</w:t>
      </w:r>
    </w:p>
    <w:p w14:paraId="7B42CE70" w14:textId="76924EA4" w:rsidR="00B86E68" w:rsidRPr="00B53C42" w:rsidRDefault="00103254" w:rsidP="00B86E68">
      <w:pPr>
        <w:spacing w:line="480" w:lineRule="auto"/>
        <w:rPr>
          <w:rFonts w:ascii="Arial" w:hAnsi="Arial" w:cs="Arial"/>
        </w:rPr>
      </w:pPr>
      <w:r w:rsidRPr="00B53C42">
        <w:rPr>
          <w:rFonts w:ascii="Arial" w:hAnsi="Arial" w:cs="Arial"/>
        </w:rPr>
        <w:t>The data was obtained through IntelliHealth Ontario. IntelliHealth is a knowledge repository that is managed by the Ontario Ministry of Health</w:t>
      </w:r>
      <w:r w:rsidR="001D3804">
        <w:rPr>
          <w:rFonts w:ascii="Arial" w:hAnsi="Arial" w:cs="Arial"/>
        </w:rPr>
        <w:t>.</w:t>
      </w:r>
      <w:r w:rsidRPr="00B53C42">
        <w:rPr>
          <w:rFonts w:ascii="Arial" w:hAnsi="Arial" w:cs="Arial"/>
        </w:rPr>
        <w:fldChar w:fldCharType="begin"/>
      </w:r>
      <w:r w:rsidR="007A2D9A">
        <w:rPr>
          <w:rFonts w:ascii="Arial" w:hAnsi="Arial" w:cs="Arial"/>
        </w:rPr>
        <w:instrText xml:space="preserve"> ADDIN ZOTERO_ITEM CSL_CITATION {"citationID":"vqPOod7H","properties":{"formattedCitation":"\\super 13\\nosupersub{}","plainCitation":"13","noteIndex":0},"citationItems":[{"id":1249,"uris":["http://zotero.org/users/9678671/items/RJHFWIGB"],"itemData":{"id":1249,"type":"webpage","container-title":"IntelliHealth Ontario","title":"Welcome to IntelliHealth Ontario","URL":"https://intellihealth.moh.gov.on.ca/","author":[{"literal":"IntelliHealth Ontario"}],"accessed":{"date-parts":[["2023",5,23]]}}}],"schema":"https://github.com/citation-style-language/schema/raw/master/csl-citation.json"} </w:instrText>
      </w:r>
      <w:r w:rsidRPr="00B53C42">
        <w:rPr>
          <w:rFonts w:ascii="Arial" w:hAnsi="Arial" w:cs="Arial"/>
        </w:rPr>
        <w:fldChar w:fldCharType="separate"/>
      </w:r>
      <w:r w:rsidR="0081344B" w:rsidRPr="0081344B">
        <w:rPr>
          <w:rFonts w:ascii="Arial" w:hAnsi="Arial" w:cs="Arial"/>
          <w:vertAlign w:val="superscript"/>
        </w:rPr>
        <w:t>13</w:t>
      </w:r>
      <w:r w:rsidRPr="00B53C42">
        <w:rPr>
          <w:rFonts w:ascii="Arial" w:hAnsi="Arial" w:cs="Arial"/>
        </w:rPr>
        <w:fldChar w:fldCharType="end"/>
      </w:r>
      <w:r w:rsidRPr="00B53C42">
        <w:rPr>
          <w:rFonts w:ascii="Arial" w:hAnsi="Arial" w:cs="Arial"/>
        </w:rPr>
        <w:t xml:space="preserve"> The IntelliHealth portal contains clinical and administrative data collected from various sectors of the Ontario healthcare system. Specifically, this study used information derived from the following databases: the Ontario Mental Health Reporting System database </w:t>
      </w:r>
      <w:r w:rsidR="002454FD">
        <w:rPr>
          <w:rFonts w:ascii="Arial" w:hAnsi="Arial" w:cs="Arial"/>
        </w:rPr>
        <w:lastRenderedPageBreak/>
        <w:t>(</w:t>
      </w:r>
      <w:r w:rsidRPr="00B53C42">
        <w:rPr>
          <w:rFonts w:ascii="Arial" w:hAnsi="Arial" w:cs="Arial"/>
        </w:rPr>
        <w:t>OMHRS</w:t>
      </w:r>
      <w:r w:rsidR="002454FD">
        <w:rPr>
          <w:rFonts w:ascii="Arial" w:hAnsi="Arial" w:cs="Arial"/>
        </w:rPr>
        <w:t>)</w:t>
      </w:r>
      <w:r w:rsidRPr="00B53C42">
        <w:rPr>
          <w:rFonts w:ascii="Arial" w:hAnsi="Arial" w:cs="Arial"/>
        </w:rPr>
        <w:t xml:space="preserve"> for information on inpatient mental health hospital stays, the </w:t>
      </w:r>
      <w:r w:rsidR="00BC5358">
        <w:rPr>
          <w:rFonts w:ascii="Arial" w:hAnsi="Arial" w:cs="Arial"/>
        </w:rPr>
        <w:t xml:space="preserve">Canadian Institute for Health Information (CIHI) </w:t>
      </w:r>
      <w:r w:rsidRPr="00B53C42">
        <w:rPr>
          <w:rFonts w:ascii="Arial" w:hAnsi="Arial" w:cs="Arial"/>
        </w:rPr>
        <w:t xml:space="preserve">Discharge Abstract database </w:t>
      </w:r>
      <w:r w:rsidR="002454FD">
        <w:rPr>
          <w:rFonts w:ascii="Arial" w:hAnsi="Arial" w:cs="Arial"/>
        </w:rPr>
        <w:t>(</w:t>
      </w:r>
      <w:r w:rsidRPr="00B53C42">
        <w:rPr>
          <w:rFonts w:ascii="Arial" w:hAnsi="Arial" w:cs="Arial"/>
        </w:rPr>
        <w:t>DAD</w:t>
      </w:r>
      <w:r w:rsidR="002454FD">
        <w:rPr>
          <w:rFonts w:ascii="Arial" w:hAnsi="Arial" w:cs="Arial"/>
        </w:rPr>
        <w:t>)</w:t>
      </w:r>
      <w:r w:rsidRPr="00B53C42">
        <w:rPr>
          <w:rFonts w:ascii="Arial" w:hAnsi="Arial" w:cs="Arial"/>
        </w:rPr>
        <w:t xml:space="preserve"> for inpatient hospitalizations due to schizophrenia not </w:t>
      </w:r>
      <w:r w:rsidR="00963F5B">
        <w:rPr>
          <w:rFonts w:ascii="Arial" w:hAnsi="Arial" w:cs="Arial"/>
        </w:rPr>
        <w:t>captured</w:t>
      </w:r>
      <w:r w:rsidRPr="00B53C42">
        <w:rPr>
          <w:rFonts w:ascii="Arial" w:hAnsi="Arial" w:cs="Arial"/>
        </w:rPr>
        <w:t xml:space="preserve"> in OMHRS, the Registered Person’s database </w:t>
      </w:r>
      <w:r w:rsidR="002454FD">
        <w:rPr>
          <w:rFonts w:ascii="Arial" w:hAnsi="Arial" w:cs="Arial"/>
        </w:rPr>
        <w:t>(</w:t>
      </w:r>
      <w:r w:rsidRPr="00B53C42">
        <w:rPr>
          <w:rFonts w:ascii="Arial" w:hAnsi="Arial" w:cs="Arial"/>
        </w:rPr>
        <w:t>RPDB</w:t>
      </w:r>
      <w:r w:rsidR="002454FD">
        <w:rPr>
          <w:rFonts w:ascii="Arial" w:hAnsi="Arial" w:cs="Arial"/>
        </w:rPr>
        <w:t>)</w:t>
      </w:r>
      <w:r w:rsidRPr="00B53C42">
        <w:rPr>
          <w:rFonts w:ascii="Arial" w:hAnsi="Arial" w:cs="Arial"/>
        </w:rPr>
        <w:t xml:space="preserve"> for</w:t>
      </w:r>
      <w:r w:rsidR="00963F5B">
        <w:rPr>
          <w:rFonts w:ascii="Arial" w:hAnsi="Arial" w:cs="Arial"/>
        </w:rPr>
        <w:t xml:space="preserve"> </w:t>
      </w:r>
      <w:r w:rsidRPr="00B53C42">
        <w:rPr>
          <w:rFonts w:ascii="Arial" w:hAnsi="Arial" w:cs="Arial"/>
        </w:rPr>
        <w:t xml:space="preserve">demographic information, </w:t>
      </w:r>
      <w:proofErr w:type="spellStart"/>
      <w:r w:rsidR="00963F5B">
        <w:rPr>
          <w:rFonts w:ascii="Arial" w:hAnsi="Arial" w:cs="Arial"/>
        </w:rPr>
        <w:t>IntelliHealth’s</w:t>
      </w:r>
      <w:proofErr w:type="spellEnd"/>
      <w:r w:rsidR="00963F5B">
        <w:rPr>
          <w:rFonts w:ascii="Arial" w:hAnsi="Arial" w:cs="Arial"/>
        </w:rPr>
        <w:t xml:space="preserve"> Population Grouper Reporting</w:t>
      </w:r>
      <w:r w:rsidR="004D031F">
        <w:rPr>
          <w:rFonts w:ascii="Arial" w:hAnsi="Arial" w:cs="Arial"/>
        </w:rPr>
        <w:t xml:space="preserve"> (PGR)</w:t>
      </w:r>
      <w:r w:rsidR="00963F5B">
        <w:rPr>
          <w:rFonts w:ascii="Arial" w:hAnsi="Arial" w:cs="Arial"/>
        </w:rPr>
        <w:t xml:space="preserve"> database for postal-code linked neighbourhood sociodemographic variables, </w:t>
      </w:r>
      <w:r w:rsidRPr="00B53C42">
        <w:rPr>
          <w:rFonts w:ascii="Arial" w:hAnsi="Arial" w:cs="Arial"/>
        </w:rPr>
        <w:t xml:space="preserve">and the Medical Services billing database </w:t>
      </w:r>
      <w:r w:rsidR="002454FD">
        <w:rPr>
          <w:rFonts w:ascii="Arial" w:hAnsi="Arial" w:cs="Arial"/>
        </w:rPr>
        <w:t>(</w:t>
      </w:r>
      <w:r w:rsidRPr="00B53C42">
        <w:rPr>
          <w:rFonts w:ascii="Arial" w:hAnsi="Arial" w:cs="Arial"/>
        </w:rPr>
        <w:t>MS</w:t>
      </w:r>
      <w:r w:rsidR="002454FD">
        <w:rPr>
          <w:rFonts w:ascii="Arial" w:hAnsi="Arial" w:cs="Arial"/>
        </w:rPr>
        <w:t>)</w:t>
      </w:r>
      <w:r w:rsidRPr="00B53C42">
        <w:rPr>
          <w:rFonts w:ascii="Arial" w:hAnsi="Arial" w:cs="Arial"/>
        </w:rPr>
        <w:t xml:space="preserve"> for information regarding post-discharge physician follow-up.</w:t>
      </w:r>
      <w:r w:rsidR="003F045D" w:rsidRPr="00B53C42">
        <w:rPr>
          <w:rFonts w:ascii="Arial" w:hAnsi="Arial" w:cs="Arial"/>
        </w:rPr>
        <w:br/>
      </w:r>
      <w:r w:rsidR="0091465D" w:rsidRPr="00B53C42">
        <w:rPr>
          <w:rFonts w:ascii="Arial" w:hAnsi="Arial" w:cs="Arial"/>
          <w:b/>
          <w:bCs/>
          <w:i/>
          <w:iCs/>
        </w:rPr>
        <w:t xml:space="preserve">Primary </w:t>
      </w:r>
      <w:r w:rsidR="003F045D" w:rsidRPr="00B53C42">
        <w:rPr>
          <w:rFonts w:ascii="Arial" w:hAnsi="Arial" w:cs="Arial"/>
          <w:b/>
          <w:bCs/>
          <w:i/>
          <w:iCs/>
        </w:rPr>
        <w:t>Variables</w:t>
      </w:r>
    </w:p>
    <w:p w14:paraId="72642F21" w14:textId="2D4476F1" w:rsidR="00FE161B" w:rsidRPr="00B53C42" w:rsidRDefault="00C55765" w:rsidP="00FE161B">
      <w:pPr>
        <w:spacing w:line="480" w:lineRule="auto"/>
        <w:rPr>
          <w:rFonts w:ascii="Arial" w:hAnsi="Arial" w:cs="Arial"/>
        </w:rPr>
      </w:pPr>
      <w:r w:rsidRPr="00B53C42">
        <w:rPr>
          <w:rFonts w:ascii="Arial" w:hAnsi="Arial" w:cs="Arial"/>
          <w:i/>
          <w:iCs/>
          <w:u w:val="single"/>
        </w:rPr>
        <w:t>Acute LOS</w:t>
      </w:r>
      <w:r w:rsidRPr="00B53C42">
        <w:rPr>
          <w:rFonts w:ascii="Arial" w:hAnsi="Arial" w:cs="Arial"/>
        </w:rPr>
        <w:t xml:space="preserve">: An integer count of the number of days of in which a person required acute inpatient </w:t>
      </w:r>
      <w:commentRangeStart w:id="65"/>
      <w:r w:rsidRPr="00B53C42">
        <w:rPr>
          <w:rFonts w:ascii="Arial" w:hAnsi="Arial" w:cs="Arial"/>
        </w:rPr>
        <w:t>care</w:t>
      </w:r>
      <w:commentRangeEnd w:id="65"/>
      <w:r w:rsidR="00445842">
        <w:rPr>
          <w:rStyle w:val="CommentReference"/>
          <w:rFonts w:asciiTheme="minorHAnsi" w:eastAsiaTheme="minorHAnsi" w:hAnsiTheme="minorHAnsi" w:cstheme="minorBidi"/>
          <w:lang w:eastAsia="en-US"/>
        </w:rPr>
        <w:commentReference w:id="65"/>
      </w:r>
      <w:r w:rsidRPr="00B53C42">
        <w:rPr>
          <w:rFonts w:ascii="Arial" w:hAnsi="Arial" w:cs="Arial"/>
        </w:rPr>
        <w:t xml:space="preserve">. </w:t>
      </w:r>
      <w:r w:rsidR="00FE161B" w:rsidRPr="00B53C42">
        <w:rPr>
          <w:rFonts w:ascii="Arial" w:hAnsi="Arial" w:cs="Arial"/>
        </w:rPr>
        <w:t>Days in which a person is hospitalized are classified as acute care day</w:t>
      </w:r>
      <w:r w:rsidR="000148F2" w:rsidRPr="00B53C42">
        <w:rPr>
          <w:rFonts w:ascii="Arial" w:hAnsi="Arial" w:cs="Arial"/>
        </w:rPr>
        <w:t>s when their clinicians determine that that person has</w:t>
      </w:r>
      <w:r w:rsidR="00FE161B" w:rsidRPr="00B53C42">
        <w:rPr>
          <w:rFonts w:ascii="Arial" w:hAnsi="Arial" w:cs="Arial"/>
        </w:rPr>
        <w:t xml:space="preserve"> met </w:t>
      </w:r>
      <w:r w:rsidR="000148F2" w:rsidRPr="00B53C42">
        <w:rPr>
          <w:rFonts w:ascii="Arial" w:hAnsi="Arial" w:cs="Arial"/>
        </w:rPr>
        <w:t>the threshold for requiring</w:t>
      </w:r>
      <w:r w:rsidR="00EE3F81" w:rsidRPr="00B53C42">
        <w:rPr>
          <w:rFonts w:ascii="Arial" w:hAnsi="Arial" w:cs="Arial"/>
        </w:rPr>
        <w:t xml:space="preserve"> acute</w:t>
      </w:r>
      <w:r w:rsidR="000148F2" w:rsidRPr="00B53C42">
        <w:rPr>
          <w:rFonts w:ascii="Arial" w:hAnsi="Arial" w:cs="Arial"/>
        </w:rPr>
        <w:t xml:space="preserve"> inpatient care</w:t>
      </w:r>
      <w:r w:rsidR="001D3804">
        <w:rPr>
          <w:rFonts w:ascii="Arial" w:hAnsi="Arial" w:cs="Arial"/>
        </w:rPr>
        <w:t>.</w:t>
      </w:r>
      <w:r w:rsidR="00FE161B" w:rsidRPr="00B53C42">
        <w:rPr>
          <w:rFonts w:ascii="Arial" w:hAnsi="Arial" w:cs="Arial"/>
        </w:rPr>
        <w:fldChar w:fldCharType="begin"/>
      </w:r>
      <w:r w:rsidR="007A2D9A">
        <w:rPr>
          <w:rFonts w:ascii="Arial" w:hAnsi="Arial" w:cs="Arial"/>
        </w:rPr>
        <w:instrText xml:space="preserve"> ADDIN ZOTERO_ITEM CSL_CITATION {"citationID":"3pHACrFA","properties":{"formattedCitation":"\\super 14\\nosupersub{}","plainCitation":"14","noteIndex":0},"citationItems":[{"id":1240,"uris":["http://zotero.org/users/9678671/items/GENIY9R9"],"itemData":{"id":1240,"type":"webpage","title":"Guidelines to Support ALC Designation | CIHI","URL":"https://www.cihi.ca/en/guidelines-to-support-alc-designation","accessed":{"date-parts":[["2023",6,27]]}}}],"schema":"https://github.com/citation-style-language/schema/raw/master/csl-citation.json"} </w:instrText>
      </w:r>
      <w:r w:rsidR="00FE161B" w:rsidRPr="00B53C42">
        <w:rPr>
          <w:rFonts w:ascii="Arial" w:hAnsi="Arial" w:cs="Arial"/>
        </w:rPr>
        <w:fldChar w:fldCharType="separate"/>
      </w:r>
      <w:r w:rsidR="0081344B" w:rsidRPr="0081344B">
        <w:rPr>
          <w:rFonts w:ascii="Arial" w:hAnsi="Arial" w:cs="Arial"/>
          <w:vertAlign w:val="superscript"/>
        </w:rPr>
        <w:t>14</w:t>
      </w:r>
      <w:r w:rsidR="00FE161B" w:rsidRPr="00B53C42">
        <w:rPr>
          <w:rFonts w:ascii="Arial" w:hAnsi="Arial" w:cs="Arial"/>
        </w:rPr>
        <w:fldChar w:fldCharType="end"/>
      </w:r>
      <w:r w:rsidR="00FE161B" w:rsidRPr="00B53C42">
        <w:rPr>
          <w:rFonts w:ascii="Arial" w:hAnsi="Arial" w:cs="Arial"/>
        </w:rPr>
        <w:t xml:space="preserve"> </w:t>
      </w:r>
      <w:r w:rsidR="00DD075D" w:rsidRPr="00B53C42">
        <w:rPr>
          <w:rFonts w:ascii="Arial" w:hAnsi="Arial" w:cs="Arial"/>
        </w:rPr>
        <w:t>T</w:t>
      </w:r>
      <w:r w:rsidR="00FE161B" w:rsidRPr="00B53C42">
        <w:rPr>
          <w:rFonts w:ascii="Arial" w:hAnsi="Arial" w:cs="Arial"/>
        </w:rPr>
        <w:t xml:space="preserve">he </w:t>
      </w:r>
      <w:r w:rsidR="00BC5358">
        <w:rPr>
          <w:rFonts w:ascii="Arial" w:hAnsi="Arial" w:cs="Arial"/>
        </w:rPr>
        <w:t xml:space="preserve">CIHI </w:t>
      </w:r>
      <w:r w:rsidR="000148F2" w:rsidRPr="00B53C42">
        <w:rPr>
          <w:rFonts w:ascii="Arial" w:hAnsi="Arial" w:cs="Arial"/>
        </w:rPr>
        <w:t xml:space="preserve">decision support provides the following guidelines for </w:t>
      </w:r>
      <w:r w:rsidR="00FE161B" w:rsidRPr="00B53C42">
        <w:rPr>
          <w:rFonts w:ascii="Arial" w:hAnsi="Arial" w:cs="Arial"/>
        </w:rPr>
        <w:t>clinicians determin</w:t>
      </w:r>
      <w:r w:rsidR="000148F2" w:rsidRPr="00B53C42">
        <w:rPr>
          <w:rFonts w:ascii="Arial" w:hAnsi="Arial" w:cs="Arial"/>
        </w:rPr>
        <w:t>ing</w:t>
      </w:r>
      <w:r w:rsidR="00FE161B" w:rsidRPr="00B53C42">
        <w:rPr>
          <w:rFonts w:ascii="Arial" w:hAnsi="Arial" w:cs="Arial"/>
        </w:rPr>
        <w:t xml:space="preserve"> </w:t>
      </w:r>
      <w:r w:rsidR="000148F2" w:rsidRPr="00B53C42">
        <w:rPr>
          <w:rFonts w:ascii="Arial" w:hAnsi="Arial" w:cs="Arial"/>
        </w:rPr>
        <w:t xml:space="preserve">whether an inpatient’s mental health meets </w:t>
      </w:r>
      <w:r w:rsidR="00410F8D">
        <w:rPr>
          <w:rFonts w:ascii="Arial" w:hAnsi="Arial" w:cs="Arial"/>
        </w:rPr>
        <w:t>any of the following</w:t>
      </w:r>
      <w:r w:rsidR="00410F8D" w:rsidRPr="00B53C42">
        <w:rPr>
          <w:rFonts w:ascii="Arial" w:hAnsi="Arial" w:cs="Arial"/>
        </w:rPr>
        <w:t xml:space="preserve"> </w:t>
      </w:r>
      <w:r w:rsidR="000148F2" w:rsidRPr="00B53C42">
        <w:rPr>
          <w:rFonts w:ascii="Arial" w:hAnsi="Arial" w:cs="Arial"/>
        </w:rPr>
        <w:t>criteria for acute inpatient care on that day</w:t>
      </w:r>
      <w:r w:rsidR="00FE161B" w:rsidRPr="00B53C42">
        <w:rPr>
          <w:rFonts w:ascii="Arial" w:hAnsi="Arial" w:cs="Arial"/>
        </w:rPr>
        <w:t>:</w:t>
      </w:r>
    </w:p>
    <w:p w14:paraId="2A3D1D47" w14:textId="02412289" w:rsidR="00FE161B" w:rsidRPr="00410F8D" w:rsidRDefault="00FE161B" w:rsidP="000148F2">
      <w:pPr>
        <w:pStyle w:val="ListParagraph"/>
        <w:numPr>
          <w:ilvl w:val="0"/>
          <w:numId w:val="3"/>
        </w:numPr>
        <w:spacing w:line="480" w:lineRule="auto"/>
        <w:ind w:left="1080"/>
        <w:rPr>
          <w:rFonts w:ascii="Arial" w:hAnsi="Arial" w:cs="Arial"/>
          <w:i/>
          <w:iCs/>
        </w:rPr>
      </w:pPr>
      <w:r w:rsidRPr="00410F8D">
        <w:rPr>
          <w:rFonts w:ascii="Arial" w:hAnsi="Arial" w:cs="Arial"/>
          <w:i/>
          <w:iCs/>
        </w:rPr>
        <w:t xml:space="preserve">Suffer[s] from sudden and severe psychiatric symptoms; can include patients who are suicidal, </w:t>
      </w:r>
      <w:proofErr w:type="gramStart"/>
      <w:r w:rsidRPr="00410F8D">
        <w:rPr>
          <w:rFonts w:ascii="Arial" w:hAnsi="Arial" w:cs="Arial"/>
          <w:i/>
          <w:iCs/>
        </w:rPr>
        <w:t>have hallucinations</w:t>
      </w:r>
      <w:proofErr w:type="gramEnd"/>
      <w:r w:rsidRPr="00410F8D">
        <w:rPr>
          <w:rFonts w:ascii="Arial" w:hAnsi="Arial" w:cs="Arial"/>
          <w:i/>
          <w:iCs/>
        </w:rPr>
        <w:t>, extreme feelings of anxiety, paranoia or depression</w:t>
      </w:r>
      <w:r w:rsidR="007C78F6" w:rsidRPr="00410F8D">
        <w:rPr>
          <w:rFonts w:ascii="Arial" w:hAnsi="Arial" w:cs="Arial"/>
          <w:i/>
          <w:iCs/>
        </w:rPr>
        <w:t>.</w:t>
      </w:r>
    </w:p>
    <w:p w14:paraId="3D127077" w14:textId="310DED0F" w:rsidR="00FE161B" w:rsidRPr="00410F8D" w:rsidRDefault="00FE161B" w:rsidP="000148F2">
      <w:pPr>
        <w:pStyle w:val="ListParagraph"/>
        <w:numPr>
          <w:ilvl w:val="0"/>
          <w:numId w:val="3"/>
        </w:numPr>
        <w:spacing w:line="480" w:lineRule="auto"/>
        <w:ind w:left="1080"/>
        <w:rPr>
          <w:rFonts w:ascii="Arial" w:hAnsi="Arial" w:cs="Arial"/>
          <w:i/>
          <w:iCs/>
        </w:rPr>
      </w:pPr>
      <w:r w:rsidRPr="00410F8D">
        <w:rPr>
          <w:rFonts w:ascii="Arial" w:hAnsi="Arial" w:cs="Arial"/>
          <w:i/>
          <w:iCs/>
        </w:rPr>
        <w:t>Progressive acute behavioural or neurological difficulties requiring acute clinical or psychiatric care</w:t>
      </w:r>
      <w:r w:rsidR="007C78F6" w:rsidRPr="00410F8D">
        <w:rPr>
          <w:rFonts w:ascii="Arial" w:hAnsi="Arial" w:cs="Arial"/>
          <w:i/>
          <w:iCs/>
        </w:rPr>
        <w:t>.</w:t>
      </w:r>
    </w:p>
    <w:p w14:paraId="122446E2" w14:textId="6B8D5315" w:rsidR="003F045D" w:rsidRPr="00B53C42" w:rsidRDefault="00FE161B" w:rsidP="000148F2">
      <w:pPr>
        <w:pStyle w:val="ListParagraph"/>
        <w:numPr>
          <w:ilvl w:val="0"/>
          <w:numId w:val="3"/>
        </w:numPr>
        <w:spacing w:line="480" w:lineRule="auto"/>
        <w:ind w:left="1080"/>
        <w:rPr>
          <w:rFonts w:ascii="Arial" w:hAnsi="Arial" w:cs="Arial"/>
        </w:rPr>
      </w:pPr>
      <w:r w:rsidRPr="00410F8D">
        <w:rPr>
          <w:rFonts w:ascii="Arial" w:hAnsi="Arial" w:cs="Arial"/>
          <w:i/>
          <w:iCs/>
        </w:rPr>
        <w:t>Therapeutic pass to inform clinical readiness for discharge</w:t>
      </w:r>
      <w:r w:rsidR="007C78F6" w:rsidRPr="00410F8D">
        <w:rPr>
          <w:rFonts w:ascii="Arial" w:hAnsi="Arial" w:cs="Arial"/>
          <w:i/>
          <w:iCs/>
        </w:rPr>
        <w:t>.</w:t>
      </w:r>
      <w:r w:rsidR="000148F2" w:rsidRPr="00B53C42">
        <w:rPr>
          <w:rFonts w:ascii="Arial" w:hAnsi="Arial" w:cs="Arial"/>
        </w:rPr>
        <w:fldChar w:fldCharType="begin"/>
      </w:r>
      <w:r w:rsidR="007A2D9A">
        <w:rPr>
          <w:rFonts w:ascii="Arial" w:hAnsi="Arial" w:cs="Arial"/>
        </w:rPr>
        <w:instrText xml:space="preserve"> ADDIN ZOTERO_ITEM CSL_CITATION {"citationID":"Svu35d8r","properties":{"formattedCitation":"\\super 14\\nosupersub{}","plainCitation":"14","noteIndex":0},"citationItems":[{"id":1240,"uris":["http://zotero.org/users/9678671/items/GENIY9R9"],"itemData":{"id":1240,"type":"webpage","title":"Guidelines to Support ALC Designation | CIHI","URL":"https://www.cihi.ca/en/guidelines-to-support-alc-designation","accessed":{"date-parts":[["2023",6,27]]}}}],"schema":"https://github.com/citation-style-language/schema/raw/master/csl-citation.json"} </w:instrText>
      </w:r>
      <w:r w:rsidR="000148F2" w:rsidRPr="00B53C42">
        <w:rPr>
          <w:rFonts w:ascii="Arial" w:hAnsi="Arial" w:cs="Arial"/>
        </w:rPr>
        <w:fldChar w:fldCharType="separate"/>
      </w:r>
      <w:r w:rsidR="0081344B" w:rsidRPr="0081344B">
        <w:rPr>
          <w:rFonts w:ascii="Arial" w:hAnsi="Arial" w:cs="Arial"/>
          <w:vertAlign w:val="superscript"/>
        </w:rPr>
        <w:t>14</w:t>
      </w:r>
      <w:r w:rsidR="000148F2" w:rsidRPr="00B53C42">
        <w:rPr>
          <w:rFonts w:ascii="Arial" w:hAnsi="Arial" w:cs="Arial"/>
        </w:rPr>
        <w:fldChar w:fldCharType="end"/>
      </w:r>
    </w:p>
    <w:p w14:paraId="360C6CB5" w14:textId="38B79590" w:rsidR="000148F2" w:rsidRPr="00B53C42" w:rsidRDefault="000148F2" w:rsidP="000148F2">
      <w:pPr>
        <w:spacing w:line="480" w:lineRule="auto"/>
        <w:rPr>
          <w:rFonts w:ascii="Arial" w:hAnsi="Arial" w:cs="Arial"/>
        </w:rPr>
      </w:pPr>
      <w:r w:rsidRPr="00B53C42">
        <w:rPr>
          <w:rFonts w:ascii="Arial" w:hAnsi="Arial" w:cs="Arial"/>
          <w:i/>
          <w:iCs/>
          <w:u w:val="single"/>
        </w:rPr>
        <w:t>ALC LOS:</w:t>
      </w:r>
      <w:r w:rsidRPr="00B53C42">
        <w:rPr>
          <w:rFonts w:ascii="Arial" w:hAnsi="Arial" w:cs="Arial"/>
        </w:rPr>
        <w:t xml:space="preserve"> An </w:t>
      </w:r>
      <w:r w:rsidR="00EE3F81" w:rsidRPr="00B53C42">
        <w:rPr>
          <w:rFonts w:ascii="Arial" w:hAnsi="Arial" w:cs="Arial"/>
        </w:rPr>
        <w:t xml:space="preserve">integer count of the number of days of in which inpatient is determined to be at an alternate level of care </w:t>
      </w:r>
      <w:r w:rsidR="002454FD">
        <w:rPr>
          <w:rFonts w:ascii="Arial" w:hAnsi="Arial" w:cs="Arial"/>
        </w:rPr>
        <w:t>(</w:t>
      </w:r>
      <w:r w:rsidR="00EE3F81" w:rsidRPr="00B53C42">
        <w:rPr>
          <w:rFonts w:ascii="Arial" w:hAnsi="Arial" w:cs="Arial"/>
        </w:rPr>
        <w:t>ALC</w:t>
      </w:r>
      <w:r w:rsidR="002454FD">
        <w:rPr>
          <w:rFonts w:ascii="Arial" w:hAnsi="Arial" w:cs="Arial"/>
        </w:rPr>
        <w:t>)</w:t>
      </w:r>
      <w:r w:rsidR="00EE3F81" w:rsidRPr="00B53C42">
        <w:rPr>
          <w:rFonts w:ascii="Arial" w:hAnsi="Arial" w:cs="Arial"/>
        </w:rPr>
        <w:t>. Days in which a person is hospitalized are classified as ALC days when their clinicians determine that that person has not met the threshold for requiring acute inpatient care</w:t>
      </w:r>
      <w:r w:rsidR="00BC5358">
        <w:rPr>
          <w:rFonts w:ascii="Arial" w:hAnsi="Arial" w:cs="Arial"/>
        </w:rPr>
        <w:t>, but are awaiting to be discharged to a more appropriate care setting</w:t>
      </w:r>
      <w:r w:rsidR="001D3804">
        <w:rPr>
          <w:rFonts w:ascii="Arial" w:hAnsi="Arial" w:cs="Arial"/>
        </w:rPr>
        <w:t>.</w:t>
      </w:r>
      <w:r w:rsidR="00EE3F81" w:rsidRPr="00B53C42">
        <w:rPr>
          <w:rFonts w:ascii="Arial" w:hAnsi="Arial" w:cs="Arial"/>
        </w:rPr>
        <w:fldChar w:fldCharType="begin"/>
      </w:r>
      <w:r w:rsidR="007A2D9A">
        <w:rPr>
          <w:rFonts w:ascii="Arial" w:hAnsi="Arial" w:cs="Arial"/>
        </w:rPr>
        <w:instrText xml:space="preserve"> ADDIN ZOTERO_ITEM CSL_CITATION {"citationID":"27XBh6pZ","properties":{"formattedCitation":"\\super 14\\nosupersub{}","plainCitation":"14","noteIndex":0},"citationItems":[{"id":1240,"uris":["http://zotero.org/users/9678671/items/GENIY9R9"],"itemData":{"id":1240,"type":"webpage","title":"Guidelines to Support ALC Designation | CIHI","URL":"https://www.cihi.ca/en/guidelines-to-support-alc-designation","accessed":{"date-parts":[["2023",6,27]]}}}],"schema":"https://github.com/citation-style-language/schema/raw/master/csl-citation.json"} </w:instrText>
      </w:r>
      <w:r w:rsidR="00EE3F81" w:rsidRPr="00B53C42">
        <w:rPr>
          <w:rFonts w:ascii="Arial" w:hAnsi="Arial" w:cs="Arial"/>
        </w:rPr>
        <w:fldChar w:fldCharType="separate"/>
      </w:r>
      <w:r w:rsidR="0081344B" w:rsidRPr="0081344B">
        <w:rPr>
          <w:rFonts w:ascii="Arial" w:hAnsi="Arial" w:cs="Arial"/>
          <w:vertAlign w:val="superscript"/>
        </w:rPr>
        <w:t>14</w:t>
      </w:r>
      <w:r w:rsidR="00EE3F81" w:rsidRPr="00B53C42">
        <w:rPr>
          <w:rFonts w:ascii="Arial" w:hAnsi="Arial" w:cs="Arial"/>
        </w:rPr>
        <w:fldChar w:fldCharType="end"/>
      </w:r>
    </w:p>
    <w:p w14:paraId="55C73EDD" w14:textId="1ACE83E0" w:rsidR="00AB48DE" w:rsidRPr="00B53C42" w:rsidRDefault="00AB48DE" w:rsidP="000148F2">
      <w:pPr>
        <w:spacing w:line="480" w:lineRule="auto"/>
        <w:rPr>
          <w:rFonts w:ascii="Arial" w:hAnsi="Arial" w:cs="Arial"/>
        </w:rPr>
      </w:pPr>
      <w:r w:rsidRPr="00B53C42">
        <w:rPr>
          <w:rFonts w:ascii="Arial" w:hAnsi="Arial" w:cs="Arial"/>
          <w:i/>
          <w:iCs/>
          <w:u w:val="single"/>
        </w:rPr>
        <w:lastRenderedPageBreak/>
        <w:t>Total LOS:</w:t>
      </w:r>
      <w:r w:rsidRPr="00B53C42">
        <w:rPr>
          <w:rFonts w:ascii="Arial" w:hAnsi="Arial" w:cs="Arial"/>
        </w:rPr>
        <w:t xml:space="preserve"> Summation of Acute and ALC inpatient days experienced by a person during a single hospitalization.</w:t>
      </w:r>
    </w:p>
    <w:p w14:paraId="195A6716" w14:textId="3C6ACFA6" w:rsidR="00AB48DE" w:rsidRPr="00B53C42" w:rsidRDefault="0091465D" w:rsidP="000148F2">
      <w:pPr>
        <w:spacing w:line="480" w:lineRule="auto"/>
        <w:rPr>
          <w:rFonts w:ascii="Arial" w:hAnsi="Arial" w:cs="Arial"/>
        </w:rPr>
      </w:pPr>
      <w:r w:rsidRPr="00B53C42">
        <w:rPr>
          <w:rFonts w:ascii="Arial" w:hAnsi="Arial" w:cs="Arial"/>
          <w:i/>
          <w:iCs/>
          <w:u w:val="single"/>
        </w:rPr>
        <w:t>Type of Hospital</w:t>
      </w:r>
      <w:r w:rsidR="00AB48DE" w:rsidRPr="00B53C42">
        <w:rPr>
          <w:rFonts w:ascii="Arial" w:hAnsi="Arial" w:cs="Arial"/>
          <w:i/>
          <w:iCs/>
          <w:u w:val="single"/>
        </w:rPr>
        <w:t>:</w:t>
      </w:r>
      <w:r w:rsidR="00AB48DE" w:rsidRPr="00B53C42">
        <w:rPr>
          <w:rFonts w:ascii="Arial" w:hAnsi="Arial" w:cs="Arial"/>
        </w:rPr>
        <w:t xml:space="preserve"> </w:t>
      </w:r>
      <w:r w:rsidR="00DD075D" w:rsidRPr="00B53C42">
        <w:rPr>
          <w:rFonts w:ascii="Arial" w:hAnsi="Arial" w:cs="Arial"/>
        </w:rPr>
        <w:t>The</w:t>
      </w:r>
      <w:r w:rsidR="00205DA9" w:rsidRPr="00B53C42">
        <w:rPr>
          <w:rFonts w:ascii="Arial" w:hAnsi="Arial" w:cs="Arial"/>
        </w:rPr>
        <w:t xml:space="preserve"> </w:t>
      </w:r>
      <w:r w:rsidR="00254446" w:rsidRPr="00B53C42">
        <w:rPr>
          <w:rFonts w:ascii="Arial" w:hAnsi="Arial" w:cs="Arial"/>
        </w:rPr>
        <w:t xml:space="preserve">facility classification of the hospital in which inpatient care was provided. </w:t>
      </w:r>
      <w:r w:rsidR="00B96FE2">
        <w:rPr>
          <w:rFonts w:ascii="Arial" w:hAnsi="Arial" w:cs="Arial"/>
        </w:rPr>
        <w:t xml:space="preserve">These classifications include </w:t>
      </w:r>
      <w:commentRangeStart w:id="66"/>
      <w:commentRangeStart w:id="67"/>
      <w:r w:rsidR="00B96FE2">
        <w:rPr>
          <w:rFonts w:ascii="Arial" w:hAnsi="Arial" w:cs="Arial"/>
        </w:rPr>
        <w:t>Large Community Hospital</w:t>
      </w:r>
      <w:ins w:id="68" w:author="Andrew Putman" w:date="2024-01-16T10:50:00Z">
        <w:r w:rsidR="00F75530">
          <w:rPr>
            <w:rFonts w:ascii="Arial" w:hAnsi="Arial" w:cs="Arial"/>
          </w:rPr>
          <w:t>s</w:t>
        </w:r>
      </w:ins>
      <w:ins w:id="69" w:author="Andrew Putman" w:date="2024-01-16T10:42:00Z">
        <w:r w:rsidR="00F75530">
          <w:rPr>
            <w:rFonts w:ascii="Arial" w:hAnsi="Arial" w:cs="Arial"/>
          </w:rPr>
          <w:t xml:space="preserve"> (</w:t>
        </w:r>
      </w:ins>
      <w:ins w:id="70" w:author="Andrew Putman" w:date="2024-01-16T10:43:00Z">
        <w:r w:rsidR="00F75530">
          <w:rPr>
            <w:rFonts w:ascii="Arial" w:hAnsi="Arial" w:cs="Arial"/>
          </w:rPr>
          <w:t xml:space="preserve">general hospitals with </w:t>
        </w:r>
      </w:ins>
      <w:ins w:id="71" w:author="Andrew Putman" w:date="2024-01-16T10:50:00Z">
        <w:r w:rsidR="00F75530">
          <w:rPr>
            <w:rFonts w:ascii="Arial" w:hAnsi="Arial" w:cs="Arial"/>
          </w:rPr>
          <w:t>&gt; 100 inpatient beds</w:t>
        </w:r>
      </w:ins>
      <w:ins w:id="72" w:author="Andrew Putman" w:date="2024-01-16T10:59:00Z">
        <w:r w:rsidR="00557305">
          <w:rPr>
            <w:rFonts w:ascii="Arial" w:hAnsi="Arial" w:cs="Arial"/>
          </w:rPr>
          <w:t>, not including hospitals that meet other speciality hospital classifications</w:t>
        </w:r>
      </w:ins>
      <w:ins w:id="73" w:author="Andrew Putman" w:date="2024-01-16T10:50:00Z">
        <w:r w:rsidR="00F75530">
          <w:rPr>
            <w:rFonts w:ascii="Arial" w:hAnsi="Arial" w:cs="Arial"/>
          </w:rPr>
          <w:t>)</w:t>
        </w:r>
      </w:ins>
      <w:r w:rsidR="00B96FE2">
        <w:rPr>
          <w:rFonts w:ascii="Arial" w:hAnsi="Arial" w:cs="Arial"/>
        </w:rPr>
        <w:t>, Specialty Mental Health Hospital</w:t>
      </w:r>
      <w:ins w:id="74" w:author="Andrew Putman" w:date="2024-01-16T10:50:00Z">
        <w:r w:rsidR="00F75530">
          <w:rPr>
            <w:rFonts w:ascii="Arial" w:hAnsi="Arial" w:cs="Arial"/>
          </w:rPr>
          <w:t>s (</w:t>
        </w:r>
      </w:ins>
      <w:ins w:id="75" w:author="Andrew Putman" w:date="2024-01-16T10:51:00Z">
        <w:r w:rsidR="00F75530">
          <w:rPr>
            <w:rFonts w:ascii="Arial" w:hAnsi="Arial" w:cs="Arial"/>
          </w:rPr>
          <w:t xml:space="preserve">stand-alone </w:t>
        </w:r>
      </w:ins>
      <w:ins w:id="76" w:author="Andrew Putman" w:date="2024-01-16T10:53:00Z">
        <w:r w:rsidR="00557305">
          <w:rPr>
            <w:rFonts w:ascii="Arial" w:hAnsi="Arial" w:cs="Arial"/>
          </w:rPr>
          <w:t xml:space="preserve">quaternary care </w:t>
        </w:r>
      </w:ins>
      <w:ins w:id="77" w:author="Andrew Putman" w:date="2024-01-16T10:51:00Z">
        <w:r w:rsidR="00F75530">
          <w:rPr>
            <w:rFonts w:ascii="Arial" w:hAnsi="Arial" w:cs="Arial"/>
          </w:rPr>
          <w:t xml:space="preserve">hospitals </w:t>
        </w:r>
      </w:ins>
      <w:ins w:id="78" w:author="Andrew Putman" w:date="2024-01-16T10:54:00Z">
        <w:r w:rsidR="00557305">
          <w:rPr>
            <w:rFonts w:ascii="Arial" w:hAnsi="Arial" w:cs="Arial"/>
          </w:rPr>
          <w:t>that provide</w:t>
        </w:r>
      </w:ins>
      <w:ins w:id="79" w:author="Andrew Putman" w:date="2024-01-16T10:53:00Z">
        <w:r w:rsidR="00557305">
          <w:rPr>
            <w:rFonts w:ascii="Arial" w:hAnsi="Arial" w:cs="Arial"/>
          </w:rPr>
          <w:t xml:space="preserve"> </w:t>
        </w:r>
      </w:ins>
      <w:ins w:id="80" w:author="Andrew Putman" w:date="2024-01-16T10:55:00Z">
        <w:r w:rsidR="00557305">
          <w:rPr>
            <w:rFonts w:ascii="Arial" w:hAnsi="Arial" w:cs="Arial"/>
          </w:rPr>
          <w:t xml:space="preserve">specialized </w:t>
        </w:r>
      </w:ins>
      <w:ins w:id="81" w:author="Andrew Putman" w:date="2024-01-16T10:53:00Z">
        <w:r w:rsidR="00557305">
          <w:rPr>
            <w:rFonts w:ascii="Arial" w:hAnsi="Arial" w:cs="Arial"/>
          </w:rPr>
          <w:t xml:space="preserve">mental </w:t>
        </w:r>
      </w:ins>
      <w:ins w:id="82" w:author="Andrew Putman" w:date="2024-01-16T10:54:00Z">
        <w:r w:rsidR="00557305">
          <w:rPr>
            <w:rFonts w:ascii="Arial" w:hAnsi="Arial" w:cs="Arial"/>
          </w:rPr>
          <w:t>health and addiction care)</w:t>
        </w:r>
      </w:ins>
      <w:r w:rsidR="00B96FE2">
        <w:rPr>
          <w:rFonts w:ascii="Arial" w:hAnsi="Arial" w:cs="Arial"/>
        </w:rPr>
        <w:t>, and Teaching Hospital</w:t>
      </w:r>
      <w:ins w:id="83" w:author="Andrew Putman" w:date="2024-01-16T10:55:00Z">
        <w:r w:rsidR="00557305">
          <w:rPr>
            <w:rFonts w:ascii="Arial" w:hAnsi="Arial" w:cs="Arial"/>
          </w:rPr>
          <w:t xml:space="preserve"> (hos</w:t>
        </w:r>
      </w:ins>
      <w:ins w:id="84" w:author="Andrew Putman" w:date="2024-01-16T10:56:00Z">
        <w:r w:rsidR="00557305">
          <w:rPr>
            <w:rFonts w:ascii="Arial" w:hAnsi="Arial" w:cs="Arial"/>
          </w:rPr>
          <w:t xml:space="preserve">pitals </w:t>
        </w:r>
      </w:ins>
      <w:ins w:id="85" w:author="Andrew Putman" w:date="2024-01-16T10:57:00Z">
        <w:r w:rsidR="00557305">
          <w:rPr>
            <w:rFonts w:ascii="Arial" w:hAnsi="Arial" w:cs="Arial"/>
          </w:rPr>
          <w:t xml:space="preserve">that are </w:t>
        </w:r>
      </w:ins>
      <w:ins w:id="86" w:author="Andrew Putman" w:date="2024-01-16T11:00:00Z">
        <w:r w:rsidR="00557305">
          <w:rPr>
            <w:rFonts w:ascii="Arial" w:hAnsi="Arial" w:cs="Arial"/>
          </w:rPr>
          <w:t xml:space="preserve">directly </w:t>
        </w:r>
      </w:ins>
      <w:ins w:id="87" w:author="Andrew Putman" w:date="2024-01-16T10:56:00Z">
        <w:r w:rsidR="00557305">
          <w:rPr>
            <w:rFonts w:ascii="Arial" w:hAnsi="Arial" w:cs="Arial"/>
          </w:rPr>
          <w:t xml:space="preserve">affiliated with </w:t>
        </w:r>
      </w:ins>
      <w:ins w:id="88" w:author="Andrew Putman" w:date="2024-01-16T11:00:00Z">
        <w:r w:rsidR="00557305">
          <w:rPr>
            <w:rFonts w:ascii="Arial" w:hAnsi="Arial" w:cs="Arial"/>
          </w:rPr>
          <w:t xml:space="preserve">a </w:t>
        </w:r>
      </w:ins>
      <w:ins w:id="89" w:author="Andrew Putman" w:date="2024-01-16T10:56:00Z">
        <w:r w:rsidR="00557305">
          <w:rPr>
            <w:rFonts w:ascii="Arial" w:hAnsi="Arial" w:cs="Arial"/>
          </w:rPr>
          <w:t>university medical program</w:t>
        </w:r>
      </w:ins>
      <w:ins w:id="90" w:author="Andrew Putman" w:date="2024-01-16T10:57:00Z">
        <w:r w:rsidR="00557305">
          <w:rPr>
            <w:rFonts w:ascii="Arial" w:hAnsi="Arial" w:cs="Arial"/>
          </w:rPr>
          <w:t>, not including Specialty Mental Health Hospitals</w:t>
        </w:r>
      </w:ins>
      <w:ins w:id="91" w:author="Andrew Putman" w:date="2024-01-16T11:00:00Z">
        <w:r w:rsidR="00557305">
          <w:rPr>
            <w:rFonts w:ascii="Arial" w:hAnsi="Arial" w:cs="Arial"/>
          </w:rPr>
          <w:t>)</w:t>
        </w:r>
      </w:ins>
      <w:r w:rsidR="00B96FE2">
        <w:rPr>
          <w:rFonts w:ascii="Arial" w:hAnsi="Arial" w:cs="Arial"/>
        </w:rPr>
        <w:t>.</w:t>
      </w:r>
      <w:r w:rsidR="007A2D9A">
        <w:rPr>
          <w:rFonts w:ascii="Arial" w:hAnsi="Arial" w:cs="Arial"/>
        </w:rPr>
        <w:fldChar w:fldCharType="begin"/>
      </w:r>
      <w:r w:rsidR="007A2D9A">
        <w:rPr>
          <w:rFonts w:ascii="Arial" w:hAnsi="Arial" w:cs="Arial"/>
        </w:rPr>
        <w:instrText xml:space="preserve"> ADDIN ZOTERO_ITEM CSL_CITATION {"citationID":"sUm4Ubfm","properties":{"formattedCitation":"\\super 15\\uc0\\u8211{}17\\nosupersub{}","plainCitation":"15–17","noteIndex":0},"citationItems":[{"id":1668,"uris":["http://zotero.org/users/9678671/items/T8L6U8SR"],"itemData":{"id":1668,"type":"bill","authority":"Legislative Assembly of Ontario","container-title":"Reg. 964","language":"en","number":"R.R.O. 1990","title":"Classification of Hospitals","URL":"https://www.ontario.ca/laws/regulation/900964","accessed":{"date-parts":[["2024",1,16]]},"issued":{"date-parts":[["2001",8,15]]}}},{"id":1670,"uris":["http://zotero.org/users/9678671/items/XN7QMXT9"],"itemData":{"id":1670,"type":"bill","authority":"Legislative Assembly of Ontario","container-title":"M.7","language":"en","number":"R.S.O. 1990","title":"Mental Health Act","URL":"https://www.ontario.ca/laws/statute/90m07","accessed":{"date-parts":[["2024",1,16]]},"issued":{"date-parts":[["2015",12,21]]}}},{"id":1666,"uris":["http://zotero.org/users/9678671/items/CH792HDT"],"itemData":{"id":1666,"type":"bill","authority":"Legislative Assembly of Ontario","container-title":"P.40","language":"en","number":"R.S.O. 1990","title":"Public Hospitals Act","URL":"https://www.ontario.ca/laws/statute/90p40","accessed":{"date-parts":[["2024",1,16]]},"issued":{"date-parts":[["2023",12,4]]}}}],"schema":"https://github.com/citation-style-language/schema/raw/master/csl-citation.json"} </w:instrText>
      </w:r>
      <w:r w:rsidR="007A2D9A">
        <w:rPr>
          <w:rFonts w:ascii="Arial" w:hAnsi="Arial" w:cs="Arial"/>
        </w:rPr>
        <w:fldChar w:fldCharType="separate"/>
      </w:r>
      <w:r w:rsidR="007A2D9A" w:rsidRPr="007A2D9A">
        <w:rPr>
          <w:rFonts w:ascii="Arial" w:hAnsi="Arial" w:cs="Arial"/>
          <w:vertAlign w:val="superscript"/>
        </w:rPr>
        <w:t>15–17</w:t>
      </w:r>
      <w:r w:rsidR="007A2D9A">
        <w:rPr>
          <w:rFonts w:ascii="Arial" w:hAnsi="Arial" w:cs="Arial"/>
        </w:rPr>
        <w:fldChar w:fldCharType="end"/>
      </w:r>
      <w:r w:rsidR="00B96FE2">
        <w:rPr>
          <w:rFonts w:ascii="Arial" w:hAnsi="Arial" w:cs="Arial"/>
        </w:rPr>
        <w:t xml:space="preserve"> </w:t>
      </w:r>
      <w:commentRangeEnd w:id="66"/>
      <w:r w:rsidR="00FD2A48">
        <w:rPr>
          <w:rStyle w:val="CommentReference"/>
          <w:rFonts w:asciiTheme="minorHAnsi" w:eastAsiaTheme="minorHAnsi" w:hAnsiTheme="minorHAnsi" w:cstheme="minorBidi"/>
          <w:lang w:eastAsia="en-US"/>
        </w:rPr>
        <w:commentReference w:id="66"/>
      </w:r>
      <w:commentRangeEnd w:id="67"/>
      <w:r w:rsidR="005C75B6">
        <w:rPr>
          <w:rStyle w:val="CommentReference"/>
          <w:rFonts w:asciiTheme="minorHAnsi" w:eastAsiaTheme="minorHAnsi" w:hAnsiTheme="minorHAnsi" w:cstheme="minorBidi"/>
          <w:lang w:eastAsia="en-US"/>
        </w:rPr>
        <w:commentReference w:id="67"/>
      </w:r>
      <w:r w:rsidR="00BD2C84">
        <w:rPr>
          <w:rFonts w:ascii="Arial" w:hAnsi="Arial" w:cs="Arial"/>
        </w:rPr>
        <w:t xml:space="preserve">Hospitals that had </w:t>
      </w:r>
      <w:r w:rsidR="00B96FE2">
        <w:rPr>
          <w:rFonts w:ascii="Arial" w:hAnsi="Arial" w:cs="Arial"/>
        </w:rPr>
        <w:t>less than</w:t>
      </w:r>
      <w:r w:rsidR="00F972D4" w:rsidRPr="00B53C42">
        <w:rPr>
          <w:rFonts w:ascii="Arial" w:hAnsi="Arial" w:cs="Arial"/>
        </w:rPr>
        <w:t xml:space="preserve"> of &lt;</w:t>
      </w:r>
      <w:r w:rsidR="003650C2" w:rsidRPr="00B53C42">
        <w:rPr>
          <w:rFonts w:ascii="Arial" w:hAnsi="Arial" w:cs="Arial"/>
        </w:rPr>
        <w:t>2</w:t>
      </w:r>
      <w:r w:rsidR="00505215" w:rsidRPr="00B53C42">
        <w:rPr>
          <w:rFonts w:ascii="Arial" w:hAnsi="Arial" w:cs="Arial"/>
        </w:rPr>
        <w:t xml:space="preserve">% </w:t>
      </w:r>
      <w:r w:rsidR="00B96FE2">
        <w:rPr>
          <w:rFonts w:ascii="Arial" w:hAnsi="Arial" w:cs="Arial"/>
        </w:rPr>
        <w:t xml:space="preserve">of the hospitalizations in this study’s sample </w:t>
      </w:r>
      <w:r w:rsidR="00467483" w:rsidRPr="00B53C42">
        <w:rPr>
          <w:rFonts w:ascii="Arial" w:hAnsi="Arial" w:cs="Arial"/>
        </w:rPr>
        <w:t xml:space="preserve">were collapsed into </w:t>
      </w:r>
      <w:r w:rsidR="00B96FE2">
        <w:rPr>
          <w:rFonts w:ascii="Arial" w:hAnsi="Arial" w:cs="Arial"/>
        </w:rPr>
        <w:t>an</w:t>
      </w:r>
      <w:r w:rsidR="00467483" w:rsidRPr="00B53C42">
        <w:rPr>
          <w:rFonts w:ascii="Arial" w:hAnsi="Arial" w:cs="Arial"/>
        </w:rPr>
        <w:t xml:space="preserve"> `All Other` categor</w:t>
      </w:r>
      <w:r w:rsidR="00F972D4" w:rsidRPr="00B53C42">
        <w:rPr>
          <w:rFonts w:ascii="Arial" w:hAnsi="Arial" w:cs="Arial"/>
        </w:rPr>
        <w:t>y</w:t>
      </w:r>
      <w:r w:rsidR="003650C2" w:rsidRPr="00B53C42">
        <w:rPr>
          <w:rFonts w:ascii="Arial" w:hAnsi="Arial" w:cs="Arial"/>
        </w:rPr>
        <w:t xml:space="preserve"> for analysis</w:t>
      </w:r>
      <w:r w:rsidR="00BD2C84">
        <w:rPr>
          <w:rFonts w:ascii="Arial" w:hAnsi="Arial" w:cs="Arial"/>
        </w:rPr>
        <w:t xml:space="preserve"> </w:t>
      </w:r>
      <w:r w:rsidR="00BD2C84" w:rsidRPr="00B53C42">
        <w:rPr>
          <w:rFonts w:ascii="Arial" w:hAnsi="Arial" w:cs="Arial"/>
        </w:rPr>
        <w:t>[</w:t>
      </w:r>
      <w:r w:rsidR="00BD2C84">
        <w:rPr>
          <w:rFonts w:ascii="Arial" w:hAnsi="Arial" w:cs="Arial"/>
        </w:rPr>
        <w:t>i.e., Amalgamated Hospital, Chronic/Rehabilitation Hospital, Not Stated, Small Hospital, and Specialty Children’s Hospital</w:t>
      </w:r>
      <w:r w:rsidR="00BD2C84" w:rsidRPr="00B53C42">
        <w:rPr>
          <w:rFonts w:ascii="Arial" w:hAnsi="Arial" w:cs="Arial"/>
        </w:rPr>
        <w:t>]</w:t>
      </w:r>
      <w:r w:rsidR="00F972D4" w:rsidRPr="00B53C42">
        <w:rPr>
          <w:rFonts w:ascii="Arial" w:hAnsi="Arial" w:cs="Arial"/>
        </w:rPr>
        <w:t>.</w:t>
      </w:r>
      <w:r w:rsidR="00BD2C84">
        <w:rPr>
          <w:rFonts w:ascii="Arial" w:hAnsi="Arial" w:cs="Arial"/>
        </w:rPr>
        <w:t xml:space="preserve"> </w:t>
      </w:r>
    </w:p>
    <w:p w14:paraId="5AEBD1BC" w14:textId="52FE91B2" w:rsidR="00EE2765" w:rsidRPr="00EE2765" w:rsidRDefault="00EE2765" w:rsidP="000148F2">
      <w:pPr>
        <w:spacing w:line="480" w:lineRule="auto"/>
        <w:rPr>
          <w:rFonts w:ascii="Arial" w:hAnsi="Arial" w:cs="Arial"/>
          <w:b/>
          <w:bCs/>
          <w:i/>
          <w:iCs/>
        </w:rPr>
      </w:pPr>
      <w:r>
        <w:rPr>
          <w:rFonts w:ascii="Arial" w:hAnsi="Arial" w:cs="Arial"/>
          <w:b/>
          <w:bCs/>
          <w:i/>
          <w:iCs/>
        </w:rPr>
        <w:t>Patient</w:t>
      </w:r>
      <w:r w:rsidR="00505215" w:rsidRPr="00B53C42">
        <w:rPr>
          <w:rFonts w:ascii="Arial" w:hAnsi="Arial" w:cs="Arial"/>
          <w:b/>
          <w:bCs/>
          <w:i/>
          <w:iCs/>
        </w:rPr>
        <w:t>-Level Variables</w:t>
      </w:r>
    </w:p>
    <w:p w14:paraId="6DA5197C" w14:textId="2165F75F" w:rsidR="00505215" w:rsidRDefault="00103254" w:rsidP="000148F2">
      <w:pPr>
        <w:spacing w:line="480" w:lineRule="auto"/>
        <w:rPr>
          <w:rFonts w:ascii="Arial" w:hAnsi="Arial" w:cs="Arial"/>
        </w:rPr>
      </w:pPr>
      <w:r w:rsidRPr="00B53C42">
        <w:rPr>
          <w:rFonts w:ascii="Arial" w:hAnsi="Arial" w:cs="Arial"/>
        </w:rPr>
        <w:t xml:space="preserve"> </w:t>
      </w:r>
      <w:r w:rsidR="004D031F">
        <w:rPr>
          <w:rFonts w:ascii="Arial" w:hAnsi="Arial" w:cs="Arial"/>
        </w:rPr>
        <w:t>Y</w:t>
      </w:r>
      <w:r w:rsidR="00505215" w:rsidRPr="00B53C42">
        <w:rPr>
          <w:rFonts w:ascii="Arial" w:hAnsi="Arial" w:cs="Arial"/>
        </w:rPr>
        <w:t>ear of discharge</w:t>
      </w:r>
      <w:r w:rsidR="004D031F">
        <w:rPr>
          <w:rFonts w:ascii="Arial" w:hAnsi="Arial" w:cs="Arial"/>
        </w:rPr>
        <w:t xml:space="preserve"> [fiscal]</w:t>
      </w:r>
      <w:r w:rsidR="00505215" w:rsidRPr="00B53C42">
        <w:rPr>
          <w:rFonts w:ascii="Arial" w:hAnsi="Arial" w:cs="Arial"/>
        </w:rPr>
        <w:t>, age at admission, and administrative sex were extracted along with the LOS and hospital type variables from OMHRS or DAD</w:t>
      </w:r>
      <w:r w:rsidR="006C2C8F" w:rsidRPr="00B53C42">
        <w:rPr>
          <w:rFonts w:ascii="Arial" w:hAnsi="Arial" w:cs="Arial"/>
        </w:rPr>
        <w:t xml:space="preserve">. </w:t>
      </w:r>
      <w:r w:rsidR="005100C6" w:rsidRPr="00B53C42">
        <w:rPr>
          <w:rFonts w:ascii="Arial" w:hAnsi="Arial" w:cs="Arial"/>
        </w:rPr>
        <w:t>The s</w:t>
      </w:r>
      <w:r w:rsidR="006C2C8F" w:rsidRPr="00B53C42">
        <w:rPr>
          <w:rFonts w:ascii="Arial" w:hAnsi="Arial" w:cs="Arial"/>
        </w:rPr>
        <w:t xml:space="preserve">tatistical area </w:t>
      </w:r>
      <w:commentRangeStart w:id="92"/>
      <w:commentRangeStart w:id="93"/>
      <w:r w:rsidR="006C2C8F" w:rsidRPr="00B53C42">
        <w:rPr>
          <w:rFonts w:ascii="Arial" w:hAnsi="Arial" w:cs="Arial"/>
        </w:rPr>
        <w:t>classification (SAC), Canadian marginalization index</w:t>
      </w:r>
      <w:ins w:id="94" w:author="Andrew Putman" w:date="2024-01-16T12:02:00Z">
        <w:r w:rsidR="0029123E">
          <w:rPr>
            <w:rFonts w:ascii="Arial" w:hAnsi="Arial" w:cs="Arial"/>
          </w:rPr>
          <w:t xml:space="preserve"> (CAN-Marg)</w:t>
        </w:r>
      </w:ins>
      <w:r w:rsidR="006C2C8F" w:rsidRPr="00B53C42">
        <w:rPr>
          <w:rFonts w:ascii="Arial" w:hAnsi="Arial" w:cs="Arial"/>
        </w:rPr>
        <w:t xml:space="preserve">, </w:t>
      </w:r>
      <w:commentRangeEnd w:id="92"/>
      <w:r w:rsidR="00BD2C84">
        <w:rPr>
          <w:rStyle w:val="CommentReference"/>
          <w:rFonts w:asciiTheme="minorHAnsi" w:eastAsiaTheme="minorHAnsi" w:hAnsiTheme="minorHAnsi" w:cstheme="minorBidi"/>
          <w:lang w:eastAsia="en-US"/>
        </w:rPr>
        <w:commentReference w:id="92"/>
      </w:r>
      <w:commentRangeEnd w:id="93"/>
      <w:r w:rsidR="005C75B6">
        <w:rPr>
          <w:rStyle w:val="CommentReference"/>
          <w:rFonts w:asciiTheme="minorHAnsi" w:eastAsiaTheme="minorHAnsi" w:hAnsiTheme="minorHAnsi" w:cstheme="minorBidi"/>
          <w:lang w:eastAsia="en-US"/>
        </w:rPr>
        <w:commentReference w:id="93"/>
      </w:r>
      <w:r w:rsidR="006C2C8F" w:rsidRPr="00B53C42">
        <w:rPr>
          <w:rFonts w:ascii="Arial" w:hAnsi="Arial" w:cs="Arial"/>
        </w:rPr>
        <w:t xml:space="preserve">and neighbourhood income </w:t>
      </w:r>
      <w:r w:rsidR="005100C6" w:rsidRPr="00B53C42">
        <w:rPr>
          <w:rFonts w:ascii="Arial" w:hAnsi="Arial" w:cs="Arial"/>
        </w:rPr>
        <w:t>quintile</w:t>
      </w:r>
      <w:r w:rsidR="006C2C8F" w:rsidRPr="00B53C42">
        <w:rPr>
          <w:rFonts w:ascii="Arial" w:hAnsi="Arial" w:cs="Arial"/>
        </w:rPr>
        <w:t xml:space="preserve"> </w:t>
      </w:r>
      <w:r w:rsidR="005100C6" w:rsidRPr="00B53C42">
        <w:rPr>
          <w:rFonts w:ascii="Arial" w:hAnsi="Arial" w:cs="Arial"/>
        </w:rPr>
        <w:t xml:space="preserve">of persons in the sample </w:t>
      </w:r>
      <w:r w:rsidR="006C2C8F" w:rsidRPr="00B53C42">
        <w:rPr>
          <w:rFonts w:ascii="Arial" w:hAnsi="Arial" w:cs="Arial"/>
        </w:rPr>
        <w:t>w</w:t>
      </w:r>
      <w:r w:rsidR="005100C6" w:rsidRPr="00B53C42">
        <w:rPr>
          <w:rFonts w:ascii="Arial" w:hAnsi="Arial" w:cs="Arial"/>
        </w:rPr>
        <w:t>ere</w:t>
      </w:r>
      <w:r w:rsidR="006C2C8F" w:rsidRPr="00B53C42">
        <w:rPr>
          <w:rFonts w:ascii="Arial" w:hAnsi="Arial" w:cs="Arial"/>
        </w:rPr>
        <w:t xml:space="preserve"> </w:t>
      </w:r>
      <w:r w:rsidR="005100C6" w:rsidRPr="00B53C42">
        <w:rPr>
          <w:rFonts w:ascii="Arial" w:hAnsi="Arial" w:cs="Arial"/>
        </w:rPr>
        <w:t xml:space="preserve">determined through postal code-linked census data </w:t>
      </w:r>
      <w:r w:rsidR="004D031F">
        <w:rPr>
          <w:rFonts w:ascii="Arial" w:hAnsi="Arial" w:cs="Arial"/>
        </w:rPr>
        <w:t>from the PGR database.</w:t>
      </w:r>
      <w:ins w:id="95" w:author="Andrew Putman" w:date="2024-01-16T11:38:00Z">
        <w:r w:rsidR="003E38B4">
          <w:rPr>
            <w:rFonts w:ascii="Arial" w:hAnsi="Arial" w:cs="Arial"/>
          </w:rPr>
          <w:t xml:space="preserve"> SACs are </w:t>
        </w:r>
      </w:ins>
      <w:ins w:id="96" w:author="Andrew Putman" w:date="2024-01-16T11:40:00Z">
        <w:r w:rsidR="003E38B4">
          <w:rPr>
            <w:rFonts w:ascii="Arial" w:hAnsi="Arial" w:cs="Arial"/>
          </w:rPr>
          <w:t>Statistics Canada</w:t>
        </w:r>
        <w:r w:rsidR="003E38B4">
          <w:rPr>
            <w:rFonts w:ascii="Arial" w:hAnsi="Arial" w:cs="Arial"/>
          </w:rPr>
          <w:t xml:space="preserve"> </w:t>
        </w:r>
      </w:ins>
      <w:ins w:id="97" w:author="Andrew Putman" w:date="2024-01-16T11:38:00Z">
        <w:r w:rsidR="003E38B4">
          <w:rPr>
            <w:rFonts w:ascii="Arial" w:hAnsi="Arial" w:cs="Arial"/>
          </w:rPr>
          <w:t>classification</w:t>
        </w:r>
      </w:ins>
      <w:ins w:id="98" w:author="Andrew Putman" w:date="2024-01-16T11:39:00Z">
        <w:r w:rsidR="003E38B4">
          <w:rPr>
            <w:rFonts w:ascii="Arial" w:hAnsi="Arial" w:cs="Arial"/>
          </w:rPr>
          <w:t>s</w:t>
        </w:r>
      </w:ins>
      <w:ins w:id="99" w:author="Andrew Putman" w:date="2024-01-16T11:38:00Z">
        <w:r w:rsidR="003E38B4">
          <w:rPr>
            <w:rFonts w:ascii="Arial" w:hAnsi="Arial" w:cs="Arial"/>
          </w:rPr>
          <w:t xml:space="preserve"> of </w:t>
        </w:r>
      </w:ins>
      <w:ins w:id="100" w:author="Andrew Putman" w:date="2024-01-16T11:39:00Z">
        <w:r w:rsidR="003E38B4">
          <w:rPr>
            <w:rFonts w:ascii="Arial" w:hAnsi="Arial" w:cs="Arial"/>
          </w:rPr>
          <w:t xml:space="preserve">Canadian </w:t>
        </w:r>
      </w:ins>
      <w:ins w:id="101" w:author="Andrew Putman" w:date="2024-01-16T11:38:00Z">
        <w:r w:rsidR="003E38B4">
          <w:rPr>
            <w:rFonts w:ascii="Arial" w:hAnsi="Arial" w:cs="Arial"/>
          </w:rPr>
          <w:t>censu</w:t>
        </w:r>
      </w:ins>
      <w:ins w:id="102" w:author="Andrew Putman" w:date="2024-01-16T11:39:00Z">
        <w:r w:rsidR="003E38B4">
          <w:rPr>
            <w:rFonts w:ascii="Arial" w:hAnsi="Arial" w:cs="Arial"/>
          </w:rPr>
          <w:t>s</w:t>
        </w:r>
      </w:ins>
      <w:ins w:id="103" w:author="Andrew Putman" w:date="2024-01-16T11:42:00Z">
        <w:r w:rsidR="003E38B4">
          <w:rPr>
            <w:rFonts w:ascii="Arial" w:hAnsi="Arial" w:cs="Arial"/>
          </w:rPr>
          <w:t xml:space="preserve"> </w:t>
        </w:r>
      </w:ins>
      <w:ins w:id="104" w:author="Andrew Putman" w:date="2024-01-16T11:43:00Z">
        <w:r w:rsidR="003E38B4">
          <w:rPr>
            <w:rFonts w:ascii="Arial" w:hAnsi="Arial" w:cs="Arial"/>
          </w:rPr>
          <w:t>geographic</w:t>
        </w:r>
      </w:ins>
      <w:ins w:id="105" w:author="Andrew Putman" w:date="2024-01-16T11:39:00Z">
        <w:r w:rsidR="003E38B4">
          <w:rPr>
            <w:rFonts w:ascii="Arial" w:hAnsi="Arial" w:cs="Arial"/>
          </w:rPr>
          <w:t xml:space="preserve"> subdivisions into 1 of 3 categories</w:t>
        </w:r>
      </w:ins>
      <w:ins w:id="106" w:author="Andrew Putman" w:date="2024-01-16T11:40:00Z">
        <w:r w:rsidR="003E38B4">
          <w:rPr>
            <w:rFonts w:ascii="Arial" w:hAnsi="Arial" w:cs="Arial"/>
          </w:rPr>
          <w:t xml:space="preserve">: census metropolitan areas (CMA) </w:t>
        </w:r>
      </w:ins>
      <w:ins w:id="107" w:author="Andrew Putman" w:date="2024-01-16T11:44:00Z">
        <w:r w:rsidR="00B3687F">
          <w:rPr>
            <w:rFonts w:ascii="Arial" w:hAnsi="Arial" w:cs="Arial"/>
          </w:rPr>
          <w:t>– po</w:t>
        </w:r>
      </w:ins>
      <w:ins w:id="108" w:author="Andrew Putman" w:date="2024-01-16T11:43:00Z">
        <w:r w:rsidR="003E38B4">
          <w:rPr>
            <w:rFonts w:ascii="Arial" w:hAnsi="Arial" w:cs="Arial"/>
          </w:rPr>
          <w:t>pulation of &gt;100,000</w:t>
        </w:r>
      </w:ins>
      <w:ins w:id="109" w:author="Andrew Putman" w:date="2024-01-16T11:44:00Z">
        <w:r w:rsidR="00B3687F">
          <w:rPr>
            <w:rFonts w:ascii="Arial" w:hAnsi="Arial" w:cs="Arial"/>
          </w:rPr>
          <w:t xml:space="preserve"> &amp;</w:t>
        </w:r>
      </w:ins>
      <w:ins w:id="110" w:author="Andrew Putman" w:date="2024-01-16T11:43:00Z">
        <w:r w:rsidR="00B3687F">
          <w:rPr>
            <w:rFonts w:ascii="Arial" w:hAnsi="Arial" w:cs="Arial"/>
          </w:rPr>
          <w:t xml:space="preserve"> &gt;50,000</w:t>
        </w:r>
      </w:ins>
      <w:ins w:id="111" w:author="Andrew Putman" w:date="2024-01-16T11:44:00Z">
        <w:r w:rsidR="00B3687F">
          <w:rPr>
            <w:rFonts w:ascii="Arial" w:hAnsi="Arial" w:cs="Arial"/>
          </w:rPr>
          <w:t xml:space="preserve"> living in </w:t>
        </w:r>
      </w:ins>
      <w:ins w:id="112" w:author="Andrew Putman" w:date="2024-01-16T11:47:00Z">
        <w:r w:rsidR="00B3687F">
          <w:rPr>
            <w:rFonts w:ascii="Arial" w:hAnsi="Arial" w:cs="Arial"/>
          </w:rPr>
          <w:t>the subdivision’s</w:t>
        </w:r>
      </w:ins>
      <w:ins w:id="113" w:author="Andrew Putman" w:date="2024-01-16T11:44:00Z">
        <w:r w:rsidR="00B3687F">
          <w:rPr>
            <w:rFonts w:ascii="Arial" w:hAnsi="Arial" w:cs="Arial"/>
          </w:rPr>
          <w:t xml:space="preserve"> core; census agglomeration area (CA) –</w:t>
        </w:r>
      </w:ins>
      <w:ins w:id="114" w:author="Andrew Putman" w:date="2024-01-16T11:47:00Z">
        <w:r w:rsidR="00B3687F">
          <w:rPr>
            <w:rFonts w:ascii="Arial" w:hAnsi="Arial" w:cs="Arial"/>
          </w:rPr>
          <w:t xml:space="preserve"> </w:t>
        </w:r>
      </w:ins>
      <w:ins w:id="115" w:author="Andrew Putman" w:date="2024-01-16T11:48:00Z">
        <w:r w:rsidR="00B3687F">
          <w:rPr>
            <w:rFonts w:ascii="Arial" w:hAnsi="Arial" w:cs="Arial"/>
          </w:rPr>
          <w:t xml:space="preserve">population of </w:t>
        </w:r>
      </w:ins>
      <w:ins w:id="116" w:author="Andrew Putman" w:date="2024-01-16T11:45:00Z">
        <w:r w:rsidR="00B3687F">
          <w:rPr>
            <w:rFonts w:ascii="Arial" w:hAnsi="Arial" w:cs="Arial"/>
          </w:rPr>
          <w:t>&gt;10,000 living in area core</w:t>
        </w:r>
      </w:ins>
      <w:ins w:id="117" w:author="Andrew Putman" w:date="2024-01-16T11:48:00Z">
        <w:r w:rsidR="00B3687F">
          <w:rPr>
            <w:rFonts w:ascii="Arial" w:hAnsi="Arial" w:cs="Arial"/>
          </w:rPr>
          <w:t xml:space="preserve"> [</w:t>
        </w:r>
      </w:ins>
      <w:ins w:id="118" w:author="Andrew Putman" w:date="2024-01-16T11:49:00Z">
        <w:r w:rsidR="00B3687F">
          <w:rPr>
            <w:rFonts w:ascii="Arial" w:hAnsi="Arial" w:cs="Arial"/>
          </w:rPr>
          <w:t>often a municipality adjacent to a CA]</w:t>
        </w:r>
      </w:ins>
      <w:ins w:id="119" w:author="Andrew Putman" w:date="2024-01-16T11:45:00Z">
        <w:r w:rsidR="00B3687F">
          <w:rPr>
            <w:rFonts w:ascii="Arial" w:hAnsi="Arial" w:cs="Arial"/>
          </w:rPr>
          <w:t>; and outside CMA &amp; CA</w:t>
        </w:r>
      </w:ins>
      <w:ins w:id="120" w:author="Andrew Putman" w:date="2024-01-16T11:50:00Z">
        <w:r w:rsidR="00B3687F">
          <w:rPr>
            <w:rFonts w:ascii="Arial" w:hAnsi="Arial" w:cs="Arial"/>
          </w:rPr>
          <w:t>.</w:t>
        </w:r>
      </w:ins>
      <w:r w:rsidR="00B3687F">
        <w:rPr>
          <w:rFonts w:ascii="Arial" w:hAnsi="Arial" w:cs="Arial"/>
        </w:rPr>
        <w:fldChar w:fldCharType="begin"/>
      </w:r>
      <w:r w:rsidR="00B3687F">
        <w:rPr>
          <w:rFonts w:ascii="Arial" w:hAnsi="Arial" w:cs="Arial"/>
        </w:rPr>
        <w:instrText xml:space="preserve"> ADDIN ZOTERO_ITEM CSL_CITATION {"citationID":"ri9uv93F","properties":{"formattedCitation":"\\super 18,19\\nosupersub{}","plainCitation":"18,19","noteIndex":0},"citationItems":[{"id":1672,"uris":["http://zotero.org/users/9678671/items/WA9LB6TJ"],"itemData":{"id":1672,"type":"webpage","abstract":"The Illustrated Glossary is a tool that helps users take advantage of census statistical data by providing an understanding of the terms related to geographic concepts. Geography is important to the national statistical system as well-defined geographic areas provide the framework for the collection, presentation and analysis of data. Users can access the Illustrated Glossary which presents geographic concepts as well as links to online tutorials and detailed definitions.","container-title":"Statistics Canada","genre":"Reference","language":"eng","note":"Last Modified: 2017-11-15","title":"Illustrated Glossary - Census metropolitan area (CMA) and census agglomeration (CA)","title-short":"Illustrated Glossary","URL":"https://www150.statcan.gc.ca/n1/pub/92-195-x/2021001/geo/cma-rmr/cma-rmr-eng.htm","author":[{"family":"Government of Canada","given":"Statistics Canada"}],"accessed":{"date-parts":[["2024",1,16]]},"issued":{"date-parts":[["2017",11,15]]}}},{"id":1397,"uris":["http://zotero.org/groups/4516630/items/HG5UDTPC"],"itemData":{"id":1397,"type":"webpage","abstract":"The Census Dictionary is a reference document which contains detailed definitions of Census of Population concepts, variables and geographic terms, as well as historical information.","language":"eng","note":"Last Modified: 2022-02-09","title":"Dictionary, Census of Population, 2021 – Census metropolitan area (CMA) and census agglomeration (CA)","URL":"https://www12.statcan.gc.ca/census-recensement/2021/ref/dict/az/Definition-eng.cfm?ID=geo009","author":[{"family":"Government of Canada","given":"Statistics Canada"}],"accessed":{"date-parts":[["2023",9,22]]},"issued":{"date-parts":[["2021",11,17]]}}}],"schema":"https://github.com/citation-style-language/schema/raw/master/csl-citation.json"} </w:instrText>
      </w:r>
      <w:r w:rsidR="00B3687F">
        <w:rPr>
          <w:rFonts w:ascii="Arial" w:hAnsi="Arial" w:cs="Arial"/>
        </w:rPr>
        <w:fldChar w:fldCharType="separate"/>
      </w:r>
      <w:r w:rsidR="00B3687F" w:rsidRPr="00B3687F">
        <w:rPr>
          <w:rFonts w:ascii="Arial" w:hAnsi="Arial" w:cs="Arial"/>
          <w:vertAlign w:val="superscript"/>
        </w:rPr>
        <w:t>18,19</w:t>
      </w:r>
      <w:r w:rsidR="00B3687F">
        <w:rPr>
          <w:rFonts w:ascii="Arial" w:hAnsi="Arial" w:cs="Arial"/>
        </w:rPr>
        <w:fldChar w:fldCharType="end"/>
      </w:r>
      <w:ins w:id="121" w:author="Andrew Putman" w:date="2024-01-16T11:56:00Z">
        <w:r w:rsidR="0029123E">
          <w:rPr>
            <w:rFonts w:ascii="Arial" w:hAnsi="Arial" w:cs="Arial"/>
          </w:rPr>
          <w:t xml:space="preserve"> The CAN-Marg </w:t>
        </w:r>
      </w:ins>
      <w:ins w:id="122" w:author="Andrew Putman" w:date="2024-01-16T11:57:00Z">
        <w:r w:rsidR="0029123E">
          <w:rPr>
            <w:rFonts w:ascii="Arial" w:hAnsi="Arial" w:cs="Arial"/>
          </w:rPr>
          <w:t xml:space="preserve">was </w:t>
        </w:r>
      </w:ins>
      <w:ins w:id="123" w:author="Andrew Putman" w:date="2024-01-16T11:58:00Z">
        <w:r w:rsidR="0029123E">
          <w:rPr>
            <w:rFonts w:ascii="Arial" w:hAnsi="Arial" w:cs="Arial"/>
          </w:rPr>
          <w:t xml:space="preserve">developed by St. Micheal Hospital and classifies Canadian geographic area marginalization </w:t>
        </w:r>
      </w:ins>
      <w:ins w:id="124" w:author="Andrew Putman" w:date="2024-01-16T11:59:00Z">
        <w:r w:rsidR="0029123E">
          <w:rPr>
            <w:rFonts w:ascii="Arial" w:hAnsi="Arial" w:cs="Arial"/>
          </w:rPr>
          <w:t>through assessing housing, material resources, population age, and visible minority populations</w:t>
        </w:r>
      </w:ins>
      <w:ins w:id="125" w:author="Andrew Putman" w:date="2024-01-16T12:00:00Z">
        <w:r w:rsidR="0029123E">
          <w:rPr>
            <w:rFonts w:ascii="Arial" w:hAnsi="Arial" w:cs="Arial"/>
          </w:rPr>
          <w:t xml:space="preserve"> into quintiles.</w:t>
        </w:r>
      </w:ins>
      <w:r w:rsidR="0029123E">
        <w:rPr>
          <w:rFonts w:ascii="Arial" w:hAnsi="Arial" w:cs="Arial"/>
        </w:rPr>
        <w:fldChar w:fldCharType="begin"/>
      </w:r>
      <w:r w:rsidR="0029123E">
        <w:rPr>
          <w:rFonts w:ascii="Arial" w:hAnsi="Arial" w:cs="Arial"/>
        </w:rPr>
        <w:instrText xml:space="preserve"> ADDIN ZOTERO_ITEM CSL_CITATION {"citationID":"swbjDTRw","properties":{"formattedCitation":"\\super 20\\nosupersub{}","plainCitation":"20","noteIndex":0},"citationItems":[{"id":1676,"uris":["http://zotero.org/users/9678671/items/QTQEDZZP"],"itemData":{"id":1676,"type":"article-journal","container-title":"Canadian Journal of Public Health","DOI":"10.17269/s41997-021-00552-1","ISSN":"0008-4263, 1920-7476","issue":"2","journalAbbreviation":"Can J Public Health","language":"en","page":"260-271","source":"DOI.org (Crossref)","title":"The 2011 and 2016 iterations of the Ontario Marginalization Index: updates, consistency and a cross-sectional study of health outcome associations","title-short":"The 2011 and 2016 iterations of the Ontario Marginalization Index","volume":"113","author":[{"family":"Van Ingen","given":"Trevor"},{"family":"Matheson","given":"Flora I."}],"issued":{"date-parts":[["2022",4]]}}}],"schema":"https://github.com/citation-style-language/schema/raw/master/csl-citation.json"} </w:instrText>
      </w:r>
      <w:r w:rsidR="0029123E">
        <w:rPr>
          <w:rFonts w:ascii="Arial" w:hAnsi="Arial" w:cs="Arial"/>
        </w:rPr>
        <w:fldChar w:fldCharType="separate"/>
      </w:r>
      <w:r w:rsidR="0029123E" w:rsidRPr="0029123E">
        <w:rPr>
          <w:rFonts w:ascii="Arial" w:hAnsi="Arial" w:cs="Arial"/>
          <w:vertAlign w:val="superscript"/>
        </w:rPr>
        <w:t>20</w:t>
      </w:r>
      <w:r w:rsidR="0029123E">
        <w:rPr>
          <w:rFonts w:ascii="Arial" w:hAnsi="Arial" w:cs="Arial"/>
        </w:rPr>
        <w:fldChar w:fldCharType="end"/>
      </w:r>
      <w:ins w:id="126" w:author="Andrew Putman" w:date="2024-01-16T11:46:00Z">
        <w:r w:rsidR="00B3687F">
          <w:rPr>
            <w:rFonts w:ascii="Arial" w:hAnsi="Arial" w:cs="Arial"/>
          </w:rPr>
          <w:t xml:space="preserve"> </w:t>
        </w:r>
      </w:ins>
    </w:p>
    <w:p w14:paraId="20890AD2" w14:textId="2F90EAC4" w:rsidR="00EE2765" w:rsidRPr="00B53C42" w:rsidRDefault="00EE2765" w:rsidP="000F6305">
      <w:pPr>
        <w:spacing w:line="480" w:lineRule="auto"/>
        <w:ind w:firstLine="720"/>
        <w:rPr>
          <w:rFonts w:ascii="Arial" w:hAnsi="Arial" w:cs="Arial"/>
        </w:rPr>
      </w:pPr>
      <w:r w:rsidRPr="00B53C42">
        <w:rPr>
          <w:rFonts w:ascii="Arial" w:hAnsi="Arial" w:cs="Arial"/>
        </w:rPr>
        <w:lastRenderedPageBreak/>
        <w:t xml:space="preserve">Primary diagnosis of schizophrenia was determined </w:t>
      </w:r>
      <w:r w:rsidR="00D41DE1">
        <w:rPr>
          <w:rFonts w:ascii="Arial" w:hAnsi="Arial" w:cs="Arial"/>
        </w:rPr>
        <w:t>if the person admitted to inpatient care had an ICD-10-CA</w:t>
      </w:r>
      <w:del w:id="127" w:author="Andrew Putman" w:date="2024-01-16T12:28:00Z">
        <w:r w:rsidR="004B4A1F" w:rsidDel="00303106">
          <w:rPr>
            <w:rFonts w:ascii="Arial" w:hAnsi="Arial" w:cs="Arial"/>
          </w:rPr>
          <w:delText xml:space="preserve"> or DSM-V</w:delText>
        </w:r>
      </w:del>
      <w:r w:rsidR="00D41DE1">
        <w:rPr>
          <w:rFonts w:ascii="Arial" w:hAnsi="Arial" w:cs="Arial"/>
        </w:rPr>
        <w:t xml:space="preserve"> </w:t>
      </w:r>
      <w:ins w:id="128" w:author="Andrew Putman" w:date="2024-01-16T12:31:00Z">
        <w:r w:rsidR="00303106">
          <w:rPr>
            <w:rFonts w:ascii="Arial" w:hAnsi="Arial" w:cs="Arial"/>
          </w:rPr>
          <w:t xml:space="preserve">or DSM-5 </w:t>
        </w:r>
      </w:ins>
      <w:r w:rsidR="00D41DE1">
        <w:rPr>
          <w:rFonts w:ascii="Arial" w:hAnsi="Arial" w:cs="Arial"/>
        </w:rPr>
        <w:t xml:space="preserve">primary diagnosis code of </w:t>
      </w:r>
      <w:r w:rsidR="00D41DE1" w:rsidRPr="00D41DE1">
        <w:rPr>
          <w:rFonts w:ascii="Arial" w:hAnsi="Arial" w:cs="Arial"/>
        </w:rPr>
        <w:t xml:space="preserve">F20 </w:t>
      </w:r>
      <w:r w:rsidR="00D41DE1">
        <w:rPr>
          <w:rFonts w:ascii="Arial" w:hAnsi="Arial" w:cs="Arial"/>
        </w:rPr>
        <w:t>[</w:t>
      </w:r>
      <w:r w:rsidR="00D41DE1" w:rsidRPr="00D41DE1">
        <w:rPr>
          <w:rFonts w:ascii="Arial" w:hAnsi="Arial" w:cs="Arial"/>
        </w:rPr>
        <w:t>excluding F20.4</w:t>
      </w:r>
      <w:r w:rsidR="00D41DE1">
        <w:rPr>
          <w:rFonts w:ascii="Arial" w:hAnsi="Arial" w:cs="Arial"/>
        </w:rPr>
        <w:t>]</w:t>
      </w:r>
      <w:r w:rsidR="00D41DE1" w:rsidRPr="00D41DE1">
        <w:rPr>
          <w:rFonts w:ascii="Arial" w:hAnsi="Arial" w:cs="Arial"/>
        </w:rPr>
        <w:t>, F22, F23, F24, F25, F28, F29,</w:t>
      </w:r>
      <w:r w:rsidR="00D41DE1">
        <w:rPr>
          <w:rFonts w:ascii="Arial" w:hAnsi="Arial" w:cs="Arial"/>
        </w:rPr>
        <w:t xml:space="preserve"> or</w:t>
      </w:r>
      <w:r w:rsidR="00D41DE1" w:rsidRPr="00D41DE1">
        <w:rPr>
          <w:rFonts w:ascii="Arial" w:hAnsi="Arial" w:cs="Arial"/>
        </w:rPr>
        <w:t xml:space="preserve"> F53.1</w:t>
      </w:r>
      <w:ins w:id="129" w:author="Andrew Putman" w:date="2024-01-16T12:31:00Z">
        <w:r w:rsidR="00303106">
          <w:rPr>
            <w:rFonts w:ascii="Arial" w:hAnsi="Arial" w:cs="Arial"/>
          </w:rPr>
          <w:t xml:space="preserve"> (</w:t>
        </w:r>
      </w:ins>
      <w:ins w:id="130" w:author="Andrew Putman" w:date="2024-01-16T12:32:00Z">
        <w:r w:rsidR="00303106">
          <w:rPr>
            <w:rFonts w:ascii="Arial" w:hAnsi="Arial" w:cs="Arial"/>
          </w:rPr>
          <w:t xml:space="preserve">each </w:t>
        </w:r>
      </w:ins>
      <w:ins w:id="131" w:author="Andrew Putman" w:date="2024-01-16T12:31:00Z">
        <w:r w:rsidR="00303106">
          <w:rPr>
            <w:rFonts w:ascii="Arial" w:hAnsi="Arial" w:cs="Arial"/>
          </w:rPr>
          <w:t xml:space="preserve">DSM-5 </w:t>
        </w:r>
      </w:ins>
      <w:ins w:id="132" w:author="Andrew Putman" w:date="2024-01-16T12:32:00Z">
        <w:r w:rsidR="00303106">
          <w:rPr>
            <w:rFonts w:ascii="Arial" w:hAnsi="Arial" w:cs="Arial"/>
          </w:rPr>
          <w:t>diagnosis code has a corresponding ICD-10-CA code)</w:t>
        </w:r>
      </w:ins>
      <w:r w:rsidR="00D41DE1">
        <w:rPr>
          <w:rFonts w:ascii="Arial" w:hAnsi="Arial" w:cs="Arial"/>
        </w:rPr>
        <w:t xml:space="preserve">; </w:t>
      </w:r>
      <w:r w:rsidR="004B4A1F">
        <w:rPr>
          <w:rFonts w:ascii="Arial" w:hAnsi="Arial" w:cs="Arial"/>
        </w:rPr>
        <w:t xml:space="preserve">or </w:t>
      </w:r>
      <w:r w:rsidR="00D41DE1">
        <w:rPr>
          <w:rFonts w:ascii="Arial" w:hAnsi="Arial" w:cs="Arial"/>
        </w:rPr>
        <w:t xml:space="preserve">a </w:t>
      </w:r>
      <w:commentRangeStart w:id="133"/>
      <w:commentRangeStart w:id="134"/>
      <w:r w:rsidR="00D41DE1">
        <w:rPr>
          <w:rFonts w:ascii="Arial" w:hAnsi="Arial" w:cs="Arial"/>
        </w:rPr>
        <w:t xml:space="preserve">DSM-IV </w:t>
      </w:r>
      <w:r w:rsidR="004B4A1F">
        <w:rPr>
          <w:rFonts w:ascii="Arial" w:hAnsi="Arial" w:cs="Arial"/>
        </w:rPr>
        <w:t xml:space="preserve">primary diagnosis </w:t>
      </w:r>
      <w:r w:rsidR="00D41DE1">
        <w:rPr>
          <w:rFonts w:ascii="Arial" w:hAnsi="Arial" w:cs="Arial"/>
        </w:rPr>
        <w:t xml:space="preserve">code of </w:t>
      </w:r>
      <w:r w:rsidR="00D41DE1" w:rsidRPr="00D41DE1">
        <w:rPr>
          <w:rFonts w:ascii="Arial" w:hAnsi="Arial" w:cs="Arial"/>
        </w:rPr>
        <w:t xml:space="preserve">295.xx </w:t>
      </w:r>
      <w:r w:rsidR="00D41DE1">
        <w:rPr>
          <w:rFonts w:ascii="Arial" w:hAnsi="Arial" w:cs="Arial"/>
        </w:rPr>
        <w:t>[</w:t>
      </w:r>
      <w:r w:rsidR="00D41DE1" w:rsidRPr="00D41DE1">
        <w:rPr>
          <w:rFonts w:ascii="Arial" w:hAnsi="Arial" w:cs="Arial"/>
        </w:rPr>
        <w:t>10, 20, 30, 40, 60, 70, 80, 90 and 295</w:t>
      </w:r>
      <w:r w:rsidR="00D41DE1">
        <w:rPr>
          <w:rFonts w:ascii="Arial" w:hAnsi="Arial" w:cs="Arial"/>
        </w:rPr>
        <w:t>]</w:t>
      </w:r>
      <w:r w:rsidR="00D41DE1" w:rsidRPr="00D41DE1">
        <w:rPr>
          <w:rFonts w:ascii="Arial" w:hAnsi="Arial" w:cs="Arial"/>
        </w:rPr>
        <w:t xml:space="preserve">, 297.1, 297.3, 298.8, </w:t>
      </w:r>
      <w:r w:rsidR="00D41DE1">
        <w:rPr>
          <w:rFonts w:ascii="Arial" w:hAnsi="Arial" w:cs="Arial"/>
        </w:rPr>
        <w:t xml:space="preserve">or </w:t>
      </w:r>
      <w:r w:rsidR="00D41DE1" w:rsidRPr="00D41DE1">
        <w:rPr>
          <w:rFonts w:ascii="Arial" w:hAnsi="Arial" w:cs="Arial"/>
        </w:rPr>
        <w:t>298.9</w:t>
      </w:r>
      <w:r>
        <w:rPr>
          <w:rFonts w:ascii="Arial" w:hAnsi="Arial" w:cs="Arial"/>
        </w:rPr>
        <w:t>.</w:t>
      </w:r>
      <w:r w:rsidR="004D031F">
        <w:rPr>
          <w:rFonts w:ascii="Arial" w:hAnsi="Arial" w:cs="Arial"/>
        </w:rPr>
        <w:fldChar w:fldCharType="begin"/>
      </w:r>
      <w:r w:rsidR="0029123E">
        <w:rPr>
          <w:rFonts w:ascii="Arial" w:hAnsi="Arial" w:cs="Arial"/>
        </w:rPr>
        <w:instrText xml:space="preserve"> ADDIN ZOTERO_ITEM CSL_CITATION {"citationID":"8l3VUcL9","properties":{"formattedCitation":"\\super 21\\nosupersub{}","plainCitation":"21","noteIndex":0},"citationItems":[{"id":149,"uris":["http://zotero.org/users/9678671/items/MI6DVGR8"],"itemData":{"id":149,"type":"article-journal","abstract":"Objective:\nTo validate algorithms to detect people with chronic psychotic illness in population-based health administrative databases.\n\nMethod:\nWe developed 8 algorithms to detect chronic psychotic illness using hospitalization and physician service claims data from administrative health databases in Ontario to identify cases of chronic psychotic illness between 2002 and 2007. Diagnostic data abstracted from the records of 281 randomly selected psychiatric patients from 2 hospitals in Toronto were linked to the administrative data cohort to test sensitivity, specificity, and positive predictive values (PPV) and negative predictive values.\n\nResults:\nUsing only hospitalization data to capture chronic psychotic illness yielded the highest specificity (range 69.9% to 84.7%) and the highest PPV (range 55.2% to 80.8%). Using physician service claims in addition to hospitalization data to capture cases increased sensitivity (range 90.1% to 98.8%) but decreased specificity (range 31.1% to 68.0%) and PPV (range 38.4% to 71.1%).\n\nConclusion:\nUsing health administrative data to study population-based outcomes for people with chronic psychotic illness is feasible and valid. Researchers can select case identification methods based on whether a more sensitive or more specific definition of chronic psychotic illness is desired.","container-title":"Canadian Journal of Psychiatry. Revue Canadienne de Psychiatrie","ISSN":"0706-7437","issue":"8","journalAbbreviation":"Can J Psychiatry","note":"PMID: 26454558\nPMCID: PMC4542516","page":"362-368","source":"PubMed Central","title":"Validation of a Population-Based Algorithm to Detect Chronic Psychotic Illness","volume":"60","author":[{"family":"Kurdyak","given":"Paul"},{"family":"Lin","given":"Elizabeth"},{"family":"Green","given":"Diane"},{"family":"Vigod","given":"Simone"}],"issued":{"date-parts":[["2015",8]]}}}],"schema":"https://github.com/citation-style-language/schema/raw/master/csl-citation.json"} </w:instrText>
      </w:r>
      <w:r w:rsidR="004D031F">
        <w:rPr>
          <w:rFonts w:ascii="Arial" w:hAnsi="Arial" w:cs="Arial"/>
        </w:rPr>
        <w:fldChar w:fldCharType="separate"/>
      </w:r>
      <w:r w:rsidR="0029123E" w:rsidRPr="0029123E">
        <w:rPr>
          <w:rFonts w:ascii="Arial" w:hAnsi="Arial" w:cs="Arial"/>
          <w:vertAlign w:val="superscript"/>
        </w:rPr>
        <w:t>21</w:t>
      </w:r>
      <w:r w:rsidR="004D031F">
        <w:rPr>
          <w:rFonts w:ascii="Arial" w:hAnsi="Arial" w:cs="Arial"/>
        </w:rPr>
        <w:fldChar w:fldCharType="end"/>
      </w:r>
      <w:r>
        <w:rPr>
          <w:rFonts w:ascii="Arial" w:hAnsi="Arial" w:cs="Arial"/>
        </w:rPr>
        <w:t xml:space="preserve"> </w:t>
      </w:r>
      <w:commentRangeEnd w:id="133"/>
      <w:r w:rsidR="00426683">
        <w:rPr>
          <w:rStyle w:val="CommentReference"/>
          <w:rFonts w:asciiTheme="minorHAnsi" w:eastAsiaTheme="minorHAnsi" w:hAnsiTheme="minorHAnsi" w:cstheme="minorBidi"/>
          <w:lang w:eastAsia="en-US"/>
        </w:rPr>
        <w:commentReference w:id="133"/>
      </w:r>
      <w:commentRangeEnd w:id="134"/>
      <w:r w:rsidR="005C75B6">
        <w:rPr>
          <w:rStyle w:val="CommentReference"/>
          <w:rFonts w:asciiTheme="minorHAnsi" w:eastAsiaTheme="minorHAnsi" w:hAnsiTheme="minorHAnsi" w:cstheme="minorBidi"/>
          <w:lang w:eastAsia="en-US"/>
        </w:rPr>
        <w:commentReference w:id="134"/>
      </w:r>
      <w:r>
        <w:rPr>
          <w:rFonts w:ascii="Arial" w:hAnsi="Arial" w:cs="Arial"/>
        </w:rPr>
        <w:t>LOS</w:t>
      </w:r>
      <w:r w:rsidR="0038054D">
        <w:rPr>
          <w:rFonts w:ascii="Arial" w:hAnsi="Arial" w:cs="Arial"/>
        </w:rPr>
        <w:t xml:space="preserve"> counts include </w:t>
      </w:r>
      <w:r w:rsidR="00597DBC">
        <w:rPr>
          <w:rFonts w:ascii="Arial" w:hAnsi="Arial" w:cs="Arial"/>
        </w:rPr>
        <w:t xml:space="preserve">any </w:t>
      </w:r>
      <w:r w:rsidR="0038054D">
        <w:rPr>
          <w:rFonts w:ascii="Arial" w:hAnsi="Arial" w:cs="Arial"/>
        </w:rPr>
        <w:t xml:space="preserve">days </w:t>
      </w:r>
      <w:r w:rsidR="00597DBC">
        <w:rPr>
          <w:rFonts w:ascii="Arial" w:hAnsi="Arial" w:cs="Arial"/>
        </w:rPr>
        <w:t xml:space="preserve">that occurred </w:t>
      </w:r>
      <w:r w:rsidR="0038054D">
        <w:rPr>
          <w:rFonts w:ascii="Arial" w:hAnsi="Arial" w:cs="Arial"/>
        </w:rPr>
        <w:t>prior to receiving a primary diagnosis of schizophrenia</w:t>
      </w:r>
      <w:r w:rsidR="00597DBC">
        <w:rPr>
          <w:rFonts w:ascii="Arial" w:hAnsi="Arial" w:cs="Arial"/>
        </w:rPr>
        <w:t xml:space="preserve"> and were from the same hospitalization</w:t>
      </w:r>
      <w:r w:rsidR="0038054D">
        <w:rPr>
          <w:rFonts w:ascii="Arial" w:hAnsi="Arial" w:cs="Arial"/>
        </w:rPr>
        <w:t xml:space="preserve">. </w:t>
      </w:r>
    </w:p>
    <w:p w14:paraId="0B1B5A2A" w14:textId="77777777" w:rsidR="00EC1D7E" w:rsidRPr="00B53C42" w:rsidRDefault="00EC1D7E" w:rsidP="00EC1D7E">
      <w:pPr>
        <w:spacing w:line="480" w:lineRule="auto"/>
        <w:rPr>
          <w:rFonts w:ascii="Arial" w:hAnsi="Arial" w:cs="Arial"/>
          <w:b/>
          <w:bCs/>
          <w:i/>
          <w:iCs/>
        </w:rPr>
      </w:pPr>
      <w:r w:rsidRPr="00B53C42">
        <w:rPr>
          <w:rFonts w:ascii="Arial" w:hAnsi="Arial" w:cs="Arial"/>
          <w:b/>
          <w:bCs/>
          <w:i/>
          <w:iCs/>
        </w:rPr>
        <w:t>Statistical Analysis</w:t>
      </w:r>
    </w:p>
    <w:p w14:paraId="51E5B705" w14:textId="1AC834A3" w:rsidR="00EC1D7E" w:rsidRPr="00206BF9" w:rsidRDefault="005100C6" w:rsidP="00EC1D7E">
      <w:pPr>
        <w:spacing w:line="480" w:lineRule="auto"/>
        <w:rPr>
          <w:rFonts w:ascii="Arial" w:hAnsi="Arial" w:cs="Arial"/>
        </w:rPr>
      </w:pPr>
      <w:r w:rsidRPr="00B53C42">
        <w:rPr>
          <w:rFonts w:ascii="Arial" w:hAnsi="Arial" w:cs="Arial"/>
        </w:rPr>
        <w:t>O</w:t>
      </w:r>
      <w:r w:rsidR="00AE7EDD" w:rsidRPr="00B53C42">
        <w:rPr>
          <w:rFonts w:ascii="Arial" w:hAnsi="Arial" w:cs="Arial"/>
        </w:rPr>
        <w:t xml:space="preserve">verall descriptive statistics </w:t>
      </w:r>
      <w:r w:rsidR="004D10EB" w:rsidRPr="00B53C42">
        <w:rPr>
          <w:rFonts w:ascii="Arial" w:hAnsi="Arial" w:cs="Arial"/>
        </w:rPr>
        <w:t>[</w:t>
      </w:r>
      <w:r w:rsidR="00AE7EDD" w:rsidRPr="00B53C42">
        <w:rPr>
          <w:rFonts w:ascii="Arial" w:hAnsi="Arial" w:cs="Arial"/>
        </w:rPr>
        <w:t xml:space="preserve">mean, </w:t>
      </w:r>
      <w:r w:rsidR="00426683">
        <w:rPr>
          <w:rFonts w:ascii="Arial" w:hAnsi="Arial" w:cs="Arial"/>
        </w:rPr>
        <w:t>standard deviation (</w:t>
      </w:r>
      <w:proofErr w:type="spellStart"/>
      <w:r w:rsidR="00AE7EDD" w:rsidRPr="00B53C42">
        <w:rPr>
          <w:rFonts w:ascii="Arial" w:hAnsi="Arial" w:cs="Arial"/>
        </w:rPr>
        <w:t>sd</w:t>
      </w:r>
      <w:proofErr w:type="spellEnd"/>
      <w:r w:rsidR="00426683">
        <w:rPr>
          <w:rFonts w:ascii="Arial" w:hAnsi="Arial" w:cs="Arial"/>
        </w:rPr>
        <w:t>)</w:t>
      </w:r>
      <w:r w:rsidR="00AE7EDD" w:rsidRPr="00B53C42">
        <w:rPr>
          <w:rFonts w:ascii="Arial" w:hAnsi="Arial" w:cs="Arial"/>
        </w:rPr>
        <w:t xml:space="preserve">, median, </w:t>
      </w:r>
      <w:r w:rsidR="00426683">
        <w:rPr>
          <w:rFonts w:ascii="Arial" w:hAnsi="Arial" w:cs="Arial"/>
        </w:rPr>
        <w:t>interquartile range (</w:t>
      </w:r>
      <w:r w:rsidR="00AE7EDD" w:rsidRPr="00B53C42">
        <w:rPr>
          <w:rFonts w:ascii="Arial" w:hAnsi="Arial" w:cs="Arial"/>
        </w:rPr>
        <w:t>IQR</w:t>
      </w:r>
      <w:r w:rsidR="00426683">
        <w:rPr>
          <w:rFonts w:ascii="Arial" w:hAnsi="Arial" w:cs="Arial"/>
        </w:rPr>
        <w:t>)</w:t>
      </w:r>
      <w:r w:rsidR="00AE7EDD" w:rsidRPr="00B53C42">
        <w:rPr>
          <w:rFonts w:ascii="Arial" w:hAnsi="Arial" w:cs="Arial"/>
        </w:rPr>
        <w:t>, etc.</w:t>
      </w:r>
      <w:r w:rsidR="004D10EB" w:rsidRPr="00B53C42">
        <w:rPr>
          <w:rFonts w:ascii="Arial" w:hAnsi="Arial" w:cs="Arial"/>
        </w:rPr>
        <w:t>]</w:t>
      </w:r>
      <w:r w:rsidR="00AE7EDD" w:rsidRPr="00B53C42">
        <w:rPr>
          <w:rFonts w:ascii="Arial" w:hAnsi="Arial" w:cs="Arial"/>
        </w:rPr>
        <w:t xml:space="preserve"> of the entire sample </w:t>
      </w:r>
      <w:r w:rsidR="007E6388" w:rsidRPr="00B53C42">
        <w:rPr>
          <w:rFonts w:ascii="Arial" w:hAnsi="Arial" w:cs="Arial"/>
        </w:rPr>
        <w:t xml:space="preserve">related to LOS and </w:t>
      </w:r>
      <w:r w:rsidR="002454FD">
        <w:rPr>
          <w:rFonts w:ascii="Arial" w:hAnsi="Arial" w:cs="Arial"/>
        </w:rPr>
        <w:t xml:space="preserve">the </w:t>
      </w:r>
      <w:r w:rsidR="007E6388" w:rsidRPr="00B53C42">
        <w:rPr>
          <w:rFonts w:ascii="Arial" w:hAnsi="Arial" w:cs="Arial"/>
        </w:rPr>
        <w:t>type of hospital that reported each discharge</w:t>
      </w:r>
      <w:r w:rsidR="008A1012" w:rsidRPr="00B53C42">
        <w:rPr>
          <w:rFonts w:ascii="Arial" w:hAnsi="Arial" w:cs="Arial"/>
        </w:rPr>
        <w:t xml:space="preserve"> </w:t>
      </w:r>
      <w:r w:rsidR="002454FD">
        <w:rPr>
          <w:rFonts w:ascii="Arial" w:hAnsi="Arial" w:cs="Arial"/>
        </w:rPr>
        <w:t>are</w:t>
      </w:r>
      <w:r w:rsidR="00AE7EDD" w:rsidRPr="00B53C42">
        <w:rPr>
          <w:rFonts w:ascii="Arial" w:hAnsi="Arial" w:cs="Arial"/>
        </w:rPr>
        <w:t xml:space="preserve"> presented. </w:t>
      </w:r>
      <w:ins w:id="135" w:author="Andrew Putman" w:date="2024-01-16T12:33:00Z">
        <w:r w:rsidR="009D6781">
          <w:rPr>
            <w:rFonts w:ascii="Arial" w:hAnsi="Arial" w:cs="Arial"/>
          </w:rPr>
          <w:t>Coeff</w:t>
        </w:r>
      </w:ins>
      <w:ins w:id="136" w:author="Andrew Putman" w:date="2024-01-16T12:34:00Z">
        <w:r w:rsidR="009D6781">
          <w:rPr>
            <w:rFonts w:ascii="Arial" w:hAnsi="Arial" w:cs="Arial"/>
          </w:rPr>
          <w:t>icient of Variation (CV)</w:t>
        </w:r>
      </w:ins>
      <w:ins w:id="137" w:author="Andrew Putman" w:date="2024-01-16T12:36:00Z">
        <w:r w:rsidR="009D6781">
          <w:rPr>
            <w:rFonts w:ascii="Arial" w:hAnsi="Arial" w:cs="Arial"/>
          </w:rPr>
          <w:t xml:space="preserve"> for the complete sample and by type of hospital is </w:t>
        </w:r>
      </w:ins>
      <w:ins w:id="138" w:author="Andrew Putman" w:date="2024-01-16T12:37:00Z">
        <w:r w:rsidR="009D6781">
          <w:rPr>
            <w:rFonts w:ascii="Arial" w:hAnsi="Arial" w:cs="Arial"/>
          </w:rPr>
          <w:t xml:space="preserve">presented as a standardized </w:t>
        </w:r>
      </w:ins>
      <w:ins w:id="139" w:author="Andrew Putman" w:date="2024-01-16T12:50:00Z">
        <w:r w:rsidR="00ED509D">
          <w:rPr>
            <w:rFonts w:ascii="Arial" w:hAnsi="Arial" w:cs="Arial"/>
          </w:rPr>
          <w:t>measure of</w:t>
        </w:r>
      </w:ins>
      <w:ins w:id="140" w:author="Andrew Putman" w:date="2024-01-16T12:37:00Z">
        <w:r w:rsidR="009D6781">
          <w:rPr>
            <w:rFonts w:ascii="Arial" w:hAnsi="Arial" w:cs="Arial"/>
          </w:rPr>
          <w:t xml:space="preserve"> </w:t>
        </w:r>
      </w:ins>
      <w:ins w:id="141" w:author="Andrew Putman" w:date="2024-01-16T12:38:00Z">
        <w:r w:rsidR="009D6781">
          <w:rPr>
            <w:rFonts w:ascii="Arial" w:hAnsi="Arial" w:cs="Arial"/>
          </w:rPr>
          <w:t xml:space="preserve">how </w:t>
        </w:r>
      </w:ins>
      <w:ins w:id="142" w:author="Andrew Putman" w:date="2024-01-16T12:49:00Z">
        <w:r w:rsidR="00ED509D">
          <w:rPr>
            <w:rFonts w:ascii="Arial" w:hAnsi="Arial" w:cs="Arial"/>
          </w:rPr>
          <w:t xml:space="preserve">widely </w:t>
        </w:r>
      </w:ins>
      <w:ins w:id="143" w:author="Andrew Putman" w:date="2024-01-16T12:39:00Z">
        <w:r w:rsidR="009D6781">
          <w:rPr>
            <w:rFonts w:ascii="Arial" w:hAnsi="Arial" w:cs="Arial"/>
          </w:rPr>
          <w:t xml:space="preserve">each </w:t>
        </w:r>
      </w:ins>
      <w:ins w:id="144" w:author="Andrew Putman" w:date="2024-01-16T12:40:00Z">
        <w:r w:rsidR="009D6781">
          <w:rPr>
            <w:rFonts w:ascii="Arial" w:hAnsi="Arial" w:cs="Arial"/>
          </w:rPr>
          <w:t xml:space="preserve">subgroup’s LOS values </w:t>
        </w:r>
      </w:ins>
      <w:ins w:id="145" w:author="Andrew Putman" w:date="2024-01-16T12:39:00Z">
        <w:r w:rsidR="009D6781">
          <w:rPr>
            <w:rFonts w:ascii="Arial" w:hAnsi="Arial" w:cs="Arial"/>
          </w:rPr>
          <w:t>var</w:t>
        </w:r>
      </w:ins>
      <w:ins w:id="146" w:author="Andrew Putman" w:date="2024-01-16T12:40:00Z">
        <w:r w:rsidR="009D6781">
          <w:rPr>
            <w:rFonts w:ascii="Arial" w:hAnsi="Arial" w:cs="Arial"/>
          </w:rPr>
          <w:t>y</w:t>
        </w:r>
      </w:ins>
      <w:ins w:id="147" w:author="Andrew Putman" w:date="2024-01-16T12:39:00Z">
        <w:r w:rsidR="009D6781">
          <w:rPr>
            <w:rFonts w:ascii="Arial" w:hAnsi="Arial" w:cs="Arial"/>
          </w:rPr>
          <w:t xml:space="preserve"> around </w:t>
        </w:r>
      </w:ins>
      <w:ins w:id="148" w:author="Andrew Putman" w:date="2024-01-16T12:41:00Z">
        <w:r w:rsidR="009D6781">
          <w:rPr>
            <w:rFonts w:ascii="Arial" w:hAnsi="Arial" w:cs="Arial"/>
          </w:rPr>
          <w:t>that group’s</w:t>
        </w:r>
      </w:ins>
      <w:ins w:id="149" w:author="Andrew Putman" w:date="2024-01-16T12:39:00Z">
        <w:r w:rsidR="009D6781">
          <w:rPr>
            <w:rFonts w:ascii="Arial" w:hAnsi="Arial" w:cs="Arial"/>
          </w:rPr>
          <w:t xml:space="preserve"> mean LOS.</w:t>
        </w:r>
      </w:ins>
      <w:r w:rsidR="00ED509D">
        <w:rPr>
          <w:rFonts w:ascii="Arial" w:hAnsi="Arial" w:cs="Arial"/>
        </w:rPr>
        <w:fldChar w:fldCharType="begin"/>
      </w:r>
      <w:r w:rsidR="00ED509D">
        <w:rPr>
          <w:rFonts w:ascii="Arial" w:hAnsi="Arial" w:cs="Arial"/>
        </w:rPr>
        <w:instrText xml:space="preserve"> ADDIN ZOTERO_ITEM CSL_CITATION {"citationID":"o2nzwiz3","properties":{"formattedCitation":"\\super 22\\nosupersub{}","plainCitation":"22","noteIndex":0},"citationItems":[{"id":1677,"uris":["http://zotero.org/users/9678671/items/VZEF2GV9"],"itemData":{"id":1677,"type":"article-journal","container-title":"Encyclopedia of research design","issue":"5","note":"Citation Key: abdi2010coefficient\npublisher: Sage Thousand Oaks, CA","title":"Coefficient of variation","volume":"1","author":[{"family":"Abdi","given":"Hervé"}],"issued":{"date-parts":[["2010"]]}}}],"schema":"https://github.com/citation-style-language/schema/raw/master/csl-citation.json"} </w:instrText>
      </w:r>
      <w:r w:rsidR="00ED509D">
        <w:rPr>
          <w:rFonts w:ascii="Arial" w:hAnsi="Arial" w:cs="Arial"/>
        </w:rPr>
        <w:fldChar w:fldCharType="separate"/>
      </w:r>
      <w:r w:rsidR="00ED509D" w:rsidRPr="00ED509D">
        <w:rPr>
          <w:rFonts w:ascii="Arial" w:hAnsi="Arial" w:cs="Arial"/>
          <w:vertAlign w:val="superscript"/>
        </w:rPr>
        <w:t>22</w:t>
      </w:r>
      <w:r w:rsidR="00ED509D">
        <w:rPr>
          <w:rFonts w:ascii="Arial" w:hAnsi="Arial" w:cs="Arial"/>
        </w:rPr>
        <w:fldChar w:fldCharType="end"/>
      </w:r>
      <w:ins w:id="150" w:author="Andrew Putman" w:date="2024-01-16T12:50:00Z">
        <w:r w:rsidR="00ED509D">
          <w:rPr>
            <w:rFonts w:ascii="Arial" w:hAnsi="Arial" w:cs="Arial"/>
          </w:rPr>
          <w:t xml:space="preserve"> </w:t>
        </w:r>
      </w:ins>
      <w:r w:rsidR="00AE7EDD" w:rsidRPr="00B53C42">
        <w:rPr>
          <w:rFonts w:ascii="Arial" w:hAnsi="Arial" w:cs="Arial"/>
        </w:rPr>
        <w:t>Then</w:t>
      </w:r>
      <w:r w:rsidR="007E6388" w:rsidRPr="00B53C42">
        <w:rPr>
          <w:rFonts w:ascii="Arial" w:hAnsi="Arial" w:cs="Arial"/>
        </w:rPr>
        <w:t xml:space="preserve"> </w:t>
      </w:r>
      <w:r w:rsidR="002454FD">
        <w:rPr>
          <w:rFonts w:ascii="Arial" w:hAnsi="Arial" w:cs="Arial"/>
        </w:rPr>
        <w:t xml:space="preserve">descriptive statistics of </w:t>
      </w:r>
      <w:r w:rsidR="00AE7EDD" w:rsidRPr="00B53C42">
        <w:rPr>
          <w:rFonts w:ascii="Arial" w:hAnsi="Arial" w:cs="Arial"/>
        </w:rPr>
        <w:t xml:space="preserve">individual-level characteristics that </w:t>
      </w:r>
      <w:r w:rsidR="007E6388" w:rsidRPr="00B53C42">
        <w:rPr>
          <w:rFonts w:ascii="Arial" w:hAnsi="Arial" w:cs="Arial"/>
        </w:rPr>
        <w:t xml:space="preserve">have been </w:t>
      </w:r>
      <w:r w:rsidR="002454FD">
        <w:rPr>
          <w:rFonts w:ascii="Arial" w:hAnsi="Arial" w:cs="Arial"/>
        </w:rPr>
        <w:t xml:space="preserve">previously </w:t>
      </w:r>
      <w:r w:rsidR="007E6388" w:rsidRPr="00B53C42">
        <w:rPr>
          <w:rFonts w:ascii="Arial" w:hAnsi="Arial" w:cs="Arial"/>
        </w:rPr>
        <w:t>shown to</w:t>
      </w:r>
      <w:r w:rsidR="00AE7EDD" w:rsidRPr="00B53C42">
        <w:rPr>
          <w:rFonts w:ascii="Arial" w:hAnsi="Arial" w:cs="Arial"/>
        </w:rPr>
        <w:t xml:space="preserve"> influence in-patient LOS for schizophrenia are </w:t>
      </w:r>
      <w:r w:rsidR="007E6388" w:rsidRPr="00B53C42">
        <w:rPr>
          <w:rFonts w:ascii="Arial" w:hAnsi="Arial" w:cs="Arial"/>
        </w:rPr>
        <w:t>presented</w:t>
      </w:r>
      <w:r w:rsidR="00AE7EDD" w:rsidRPr="00B53C42">
        <w:rPr>
          <w:rFonts w:ascii="Arial" w:hAnsi="Arial" w:cs="Arial"/>
        </w:rPr>
        <w:t xml:space="preserve"> </w:t>
      </w:r>
      <w:r w:rsidR="00CB5137">
        <w:rPr>
          <w:rFonts w:ascii="Arial" w:hAnsi="Arial" w:cs="Arial"/>
        </w:rPr>
        <w:t>for the entire sample</w:t>
      </w:r>
      <w:r w:rsidR="00E23271" w:rsidRPr="00B53C42">
        <w:rPr>
          <w:rFonts w:ascii="Arial" w:hAnsi="Arial" w:cs="Arial"/>
        </w:rPr>
        <w:t xml:space="preserve"> and </w:t>
      </w:r>
      <w:r w:rsidR="00CB5137">
        <w:rPr>
          <w:rFonts w:ascii="Arial" w:hAnsi="Arial" w:cs="Arial"/>
        </w:rPr>
        <w:t xml:space="preserve">disaggregated </w:t>
      </w:r>
      <w:r w:rsidR="00AE7EDD" w:rsidRPr="00B53C42">
        <w:rPr>
          <w:rFonts w:ascii="Arial" w:hAnsi="Arial" w:cs="Arial"/>
        </w:rPr>
        <w:t>by type of hospital.</w:t>
      </w:r>
      <w:r w:rsidR="00AA7DC7" w:rsidRPr="00B53C42">
        <w:rPr>
          <w:rFonts w:ascii="Arial" w:hAnsi="Arial" w:cs="Arial"/>
        </w:rPr>
        <w:t xml:space="preserve"> </w:t>
      </w:r>
      <w:r w:rsidR="00206BF9">
        <w:rPr>
          <w:rFonts w:ascii="Arial" w:hAnsi="Arial" w:cs="Arial"/>
        </w:rPr>
        <w:t xml:space="preserve">The analyses were performed using the </w:t>
      </w:r>
      <w:r w:rsidR="00206BF9" w:rsidRPr="00206BF9">
        <w:rPr>
          <w:rFonts w:ascii="Arial" w:hAnsi="Arial" w:cs="Arial"/>
          <w:i/>
          <w:iCs/>
        </w:rPr>
        <w:t>R</w:t>
      </w:r>
      <w:r w:rsidR="00206BF9">
        <w:rPr>
          <w:rFonts w:ascii="Arial" w:hAnsi="Arial" w:cs="Arial"/>
        </w:rPr>
        <w:t xml:space="preserve"> statistical computing language </w:t>
      </w:r>
      <w:r w:rsidR="004D031F">
        <w:rPr>
          <w:rFonts w:ascii="Arial" w:hAnsi="Arial" w:cs="Arial"/>
        </w:rPr>
        <w:t xml:space="preserve">version 4.3.1 </w:t>
      </w:r>
      <w:r w:rsidR="004D031F">
        <w:rPr>
          <w:rFonts w:ascii="Arial" w:hAnsi="Arial" w:cs="Arial"/>
          <w:i/>
          <w:iCs/>
        </w:rPr>
        <w:t xml:space="preserve">Beagle </w:t>
      </w:r>
      <w:commentRangeStart w:id="151"/>
      <w:r w:rsidR="004D031F">
        <w:rPr>
          <w:rFonts w:ascii="Arial" w:hAnsi="Arial" w:cs="Arial"/>
          <w:i/>
          <w:iCs/>
        </w:rPr>
        <w:t>Scouts</w:t>
      </w:r>
      <w:r w:rsidR="002E5E32">
        <w:rPr>
          <w:rFonts w:ascii="Arial" w:hAnsi="Arial" w:cs="Arial"/>
          <w:i/>
          <w:iCs/>
        </w:rPr>
        <w:fldChar w:fldCharType="begin"/>
      </w:r>
      <w:r w:rsidR="00ED509D">
        <w:rPr>
          <w:rFonts w:ascii="Arial" w:hAnsi="Arial" w:cs="Arial"/>
          <w:i/>
          <w:iCs/>
        </w:rPr>
        <w:instrText xml:space="preserve"> ADDIN ZOTERO_ITEM CSL_CITATION {"citationID":"Trea49N8","properties":{"formattedCitation":"\\super 23\\nosupersub{}","plainCitation":"23","noteIndex":0},"citationItems":[{"id":1228,"uris":["http://zotero.org/users/9678671/items/N7TZVIDF"],"itemData":{"id":1228,"type":"software","event-place":"Vienna, Austria","genre":"R","publisher":"R Foundation for Statistical Computing","publisher-place":"Vienna, Austria","title":"R: A Language and Environment for Statistical Computing","URL":"https://www.R-project.org/","author":[{"literal":"R Core Team"}],"issued":{"date-parts":[["2023"]]}}}],"schema":"https://github.com/citation-style-language/schema/raw/master/csl-citation.json"} </w:instrText>
      </w:r>
      <w:r w:rsidR="002E5E32">
        <w:rPr>
          <w:rFonts w:ascii="Arial" w:hAnsi="Arial" w:cs="Arial"/>
          <w:i/>
          <w:iCs/>
        </w:rPr>
        <w:fldChar w:fldCharType="separate"/>
      </w:r>
      <w:r w:rsidR="00ED509D" w:rsidRPr="00ED509D">
        <w:rPr>
          <w:rFonts w:ascii="Arial" w:hAnsi="Arial" w:cs="Arial"/>
          <w:vertAlign w:val="superscript"/>
        </w:rPr>
        <w:t>23</w:t>
      </w:r>
      <w:r w:rsidR="002E5E32">
        <w:rPr>
          <w:rFonts w:ascii="Arial" w:hAnsi="Arial" w:cs="Arial"/>
          <w:i/>
          <w:iCs/>
        </w:rPr>
        <w:fldChar w:fldCharType="end"/>
      </w:r>
      <w:commentRangeEnd w:id="151"/>
      <w:r w:rsidR="00445842">
        <w:rPr>
          <w:rStyle w:val="CommentReference"/>
          <w:rFonts w:asciiTheme="minorHAnsi" w:eastAsiaTheme="minorHAnsi" w:hAnsiTheme="minorHAnsi" w:cstheme="minorBidi"/>
          <w:lang w:eastAsia="en-US"/>
        </w:rPr>
        <w:commentReference w:id="151"/>
      </w:r>
      <w:r w:rsidR="00206BF9">
        <w:rPr>
          <w:rFonts w:ascii="Arial" w:hAnsi="Arial" w:cs="Arial"/>
        </w:rPr>
        <w:t xml:space="preserve"> </w:t>
      </w:r>
      <w:r w:rsidR="006F7558">
        <w:rPr>
          <w:rFonts w:ascii="Arial" w:hAnsi="Arial" w:cs="Arial"/>
        </w:rPr>
        <w:t xml:space="preserve">along </w:t>
      </w:r>
      <w:r w:rsidR="00536633">
        <w:rPr>
          <w:rFonts w:ascii="Arial" w:hAnsi="Arial" w:cs="Arial"/>
        </w:rPr>
        <w:t>with</w:t>
      </w:r>
      <w:r w:rsidR="00206BF9">
        <w:rPr>
          <w:rFonts w:ascii="Arial" w:hAnsi="Arial" w:cs="Arial"/>
        </w:rPr>
        <w:t xml:space="preserve"> the packages </w:t>
      </w:r>
      <w:r w:rsidR="00206BF9">
        <w:rPr>
          <w:rFonts w:ascii="Arial" w:hAnsi="Arial" w:cs="Arial"/>
          <w:i/>
          <w:iCs/>
        </w:rPr>
        <w:t>tidyverse</w:t>
      </w:r>
      <w:r w:rsidR="002E5E32">
        <w:rPr>
          <w:rFonts w:ascii="Arial" w:hAnsi="Arial" w:cs="Arial"/>
        </w:rPr>
        <w:fldChar w:fldCharType="begin"/>
      </w:r>
      <w:r w:rsidR="00ED509D">
        <w:rPr>
          <w:rFonts w:ascii="Arial" w:hAnsi="Arial" w:cs="Arial"/>
        </w:rPr>
        <w:instrText xml:space="preserve"> ADDIN ZOTERO_ITEM CSL_CITATION {"citationID":"eW8A48dO","properties":{"formattedCitation":"\\super 24\\nosupersub{}","plainCitation":"24","noteIndex":0},"citationItems":[{"id":194,"uris":["http://zotero.org/users/9678671/items/MMU73B9R"],"itemData":{"id":194,"type":"article-journal","abstract":"Wickham et al., (2019). Welcome to the Tidyverse. Journal of Open Source Software, 4(43), 1686, https://doi.org/10.21105/joss.01686","container-title":"Journal of Open Source Software","DOI":"10.21105/joss.01686","ISSN":"2475-9066","issue":"43","language":"en","page":"1686","source":"joss.theoj.org","title":"Welcome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11,21]]}}}],"schema":"https://github.com/citation-style-language/schema/raw/master/csl-citation.json"} </w:instrText>
      </w:r>
      <w:r w:rsidR="002E5E32">
        <w:rPr>
          <w:rFonts w:ascii="Arial" w:hAnsi="Arial" w:cs="Arial"/>
        </w:rPr>
        <w:fldChar w:fldCharType="separate"/>
      </w:r>
      <w:r w:rsidR="00ED509D" w:rsidRPr="00ED509D">
        <w:rPr>
          <w:rFonts w:ascii="Arial" w:hAnsi="Arial" w:cs="Arial"/>
          <w:vertAlign w:val="superscript"/>
        </w:rPr>
        <w:t>24</w:t>
      </w:r>
      <w:r w:rsidR="002E5E32">
        <w:rPr>
          <w:rFonts w:ascii="Arial" w:hAnsi="Arial" w:cs="Arial"/>
        </w:rPr>
        <w:fldChar w:fldCharType="end"/>
      </w:r>
      <w:r w:rsidR="00CB5137">
        <w:rPr>
          <w:rFonts w:ascii="Arial" w:hAnsi="Arial" w:cs="Arial"/>
        </w:rPr>
        <w:t xml:space="preserve"> </w:t>
      </w:r>
      <w:r w:rsidR="002E5E32">
        <w:rPr>
          <w:rFonts w:ascii="Arial" w:hAnsi="Arial" w:cs="Arial"/>
        </w:rPr>
        <w:t xml:space="preserve">version 2.0.0, </w:t>
      </w:r>
      <w:r w:rsidR="00536633">
        <w:rPr>
          <w:rFonts w:ascii="Arial" w:hAnsi="Arial" w:cs="Arial"/>
          <w:i/>
          <w:iCs/>
        </w:rPr>
        <w:t>tableone</w:t>
      </w:r>
      <w:r w:rsidR="00536633">
        <w:rPr>
          <w:rFonts w:ascii="Arial" w:hAnsi="Arial" w:cs="Arial"/>
          <w:i/>
          <w:iCs/>
        </w:rPr>
        <w:fldChar w:fldCharType="begin"/>
      </w:r>
      <w:r w:rsidR="00ED509D">
        <w:rPr>
          <w:rFonts w:ascii="Arial" w:hAnsi="Arial" w:cs="Arial"/>
          <w:i/>
          <w:iCs/>
        </w:rPr>
        <w:instrText xml:space="preserve"> ADDIN ZOTERO_ITEM CSL_CITATION {"citationID":"4kp20a7I","properties":{"formattedCitation":"\\super 25\\nosupersub{}","plainCitation":"25","noteIndex":0},"citationItems":[{"id":1396,"uris":["http://zotero.org/groups/4516630/items/AAZMSYZ5"],"itemData":{"id":1396,"type":"software","abstract":"R package to create \"Table 1\", description of baseline characteristics with or without propensity score weighting","genre":"R","note":"original-date: 2014-01-22T01:06:44Z","source":"GitHub","title":"tableone","URL":"https://github.com/kaz-yos/tableone","version":"0.13.2","author":[{"family":"Yoshida","given":"Kazuki"}],"accessed":{"date-parts":[["2023",9,27]]},"issued":{"date-parts":[["2023",8,7]]}}}],"schema":"https://github.com/citation-style-language/schema/raw/master/csl-citation.json"} </w:instrText>
      </w:r>
      <w:r w:rsidR="00536633">
        <w:rPr>
          <w:rFonts w:ascii="Arial" w:hAnsi="Arial" w:cs="Arial"/>
          <w:i/>
          <w:iCs/>
        </w:rPr>
        <w:fldChar w:fldCharType="separate"/>
      </w:r>
      <w:r w:rsidR="00ED509D" w:rsidRPr="00ED509D">
        <w:rPr>
          <w:rFonts w:ascii="Arial" w:hAnsi="Arial" w:cs="Arial"/>
          <w:vertAlign w:val="superscript"/>
        </w:rPr>
        <w:t>25</w:t>
      </w:r>
      <w:r w:rsidR="00536633">
        <w:rPr>
          <w:rFonts w:ascii="Arial" w:hAnsi="Arial" w:cs="Arial"/>
          <w:i/>
          <w:iCs/>
        </w:rPr>
        <w:fldChar w:fldCharType="end"/>
      </w:r>
      <w:r w:rsidR="00536633">
        <w:rPr>
          <w:rFonts w:ascii="Arial" w:hAnsi="Arial" w:cs="Arial"/>
        </w:rPr>
        <w:t xml:space="preserve"> version 0.13.2, and </w:t>
      </w:r>
      <w:r w:rsidR="00536633" w:rsidRPr="00536633">
        <w:rPr>
          <w:rFonts w:ascii="Arial" w:hAnsi="Arial" w:cs="Arial"/>
          <w:i/>
          <w:iCs/>
        </w:rPr>
        <w:t>ggpubr</w:t>
      </w:r>
      <w:r w:rsidR="00536633">
        <w:rPr>
          <w:rFonts w:ascii="Arial" w:hAnsi="Arial" w:cs="Arial"/>
          <w:i/>
          <w:iCs/>
        </w:rPr>
        <w:fldChar w:fldCharType="begin"/>
      </w:r>
      <w:r w:rsidR="00ED509D">
        <w:rPr>
          <w:rFonts w:ascii="Arial" w:hAnsi="Arial" w:cs="Arial"/>
          <w:i/>
          <w:iCs/>
        </w:rPr>
        <w:instrText xml:space="preserve"> ADDIN ZOTERO_ITEM CSL_CITATION {"citationID":"SVTBvYZW","properties":{"formattedCitation":"\\super 26\\nosupersub{}","plainCitation":"26","noteIndex":0},"citationItems":[{"id":1395,"uris":["http://zotero.org/groups/4516630/items/T8C635B2"],"itemData":{"id":1395,"type":"software","abstract":"The ggplot2 package is excellent and flexible for elegant data\n    visualization in R. However the default generated plots requires some formatting\n    before we can send them for publication. Furthermore, to customize a ggplot,\n    the syntax is opaque and this raises the level of difficulty for researchers\n    with no advanced R programming skills. ggpubr provides some easy-to-use\n    functions for creating and customizing ggplot2- based publication ready plots.","genre":"R","title":"ggpubr: ggplot2 Based Publication Ready Plots","URL":"https://rpkgs.datanovia.com/ggpubr/","version":"0.6.0","author":[{"family":"Kassambara","given":"Alboukadel"}],"accessed":{"date-parts":[["2023",9,27]]},"issued":{"date-parts":[["2023"]]}}}],"schema":"https://github.com/citation-style-language/schema/raw/master/csl-citation.json"} </w:instrText>
      </w:r>
      <w:r w:rsidR="00536633">
        <w:rPr>
          <w:rFonts w:ascii="Arial" w:hAnsi="Arial" w:cs="Arial"/>
          <w:i/>
          <w:iCs/>
        </w:rPr>
        <w:fldChar w:fldCharType="separate"/>
      </w:r>
      <w:r w:rsidR="00ED509D" w:rsidRPr="00ED509D">
        <w:rPr>
          <w:rFonts w:ascii="Arial" w:hAnsi="Arial" w:cs="Arial"/>
          <w:vertAlign w:val="superscript"/>
        </w:rPr>
        <w:t>26</w:t>
      </w:r>
      <w:r w:rsidR="00536633">
        <w:rPr>
          <w:rFonts w:ascii="Arial" w:hAnsi="Arial" w:cs="Arial"/>
          <w:i/>
          <w:iCs/>
        </w:rPr>
        <w:fldChar w:fldCharType="end"/>
      </w:r>
      <w:r w:rsidR="00536633">
        <w:rPr>
          <w:rFonts w:ascii="Arial" w:hAnsi="Arial" w:cs="Arial"/>
        </w:rPr>
        <w:t xml:space="preserve"> version 0.6.0</w:t>
      </w:r>
      <w:r w:rsidR="00CB5137">
        <w:rPr>
          <w:rFonts w:ascii="Arial" w:hAnsi="Arial" w:cs="Arial"/>
        </w:rPr>
        <w:t>.</w:t>
      </w:r>
    </w:p>
    <w:p w14:paraId="74AB2822" w14:textId="2DCC78B7" w:rsidR="00EC1D7E" w:rsidRPr="00B53C42" w:rsidRDefault="00EC1D7E" w:rsidP="00EC1D7E">
      <w:pPr>
        <w:spacing w:line="480" w:lineRule="auto"/>
        <w:rPr>
          <w:rFonts w:ascii="Arial" w:hAnsi="Arial" w:cs="Arial"/>
          <w:i/>
          <w:iCs/>
          <w:sz w:val="28"/>
          <w:szCs w:val="28"/>
        </w:rPr>
      </w:pPr>
      <w:r w:rsidRPr="00B53C42">
        <w:rPr>
          <w:rFonts w:ascii="Arial" w:hAnsi="Arial" w:cs="Arial"/>
          <w:b/>
          <w:bCs/>
          <w:sz w:val="28"/>
          <w:szCs w:val="28"/>
        </w:rPr>
        <w:t>Results</w:t>
      </w:r>
    </w:p>
    <w:p w14:paraId="51BE39CF" w14:textId="6BC3BCDD" w:rsidR="000B0BF8" w:rsidRPr="00B53C42" w:rsidRDefault="00EE2765" w:rsidP="00EC1D7E">
      <w:pPr>
        <w:spacing w:line="480" w:lineRule="auto"/>
        <w:rPr>
          <w:rFonts w:ascii="Arial" w:hAnsi="Arial" w:cs="Arial"/>
          <w:b/>
          <w:bCs/>
          <w:sz w:val="28"/>
          <w:szCs w:val="28"/>
        </w:rPr>
      </w:pPr>
      <w:r>
        <w:rPr>
          <w:rFonts w:ascii="Arial" w:hAnsi="Arial" w:cs="Arial"/>
        </w:rPr>
        <w:t>S</w:t>
      </w:r>
      <w:r w:rsidR="000B0BF8" w:rsidRPr="00B53C42">
        <w:rPr>
          <w:rFonts w:ascii="Arial" w:hAnsi="Arial" w:cs="Arial"/>
        </w:rPr>
        <w:t xml:space="preserve">ample (n = </w:t>
      </w:r>
      <w:r w:rsidR="004B4A1F">
        <w:rPr>
          <w:rFonts w:ascii="Arial" w:hAnsi="Arial" w:cs="Arial"/>
        </w:rPr>
        <w:t>108,620</w:t>
      </w:r>
      <w:r w:rsidR="000B0BF8" w:rsidRPr="00B53C42">
        <w:rPr>
          <w:rFonts w:ascii="Arial" w:hAnsi="Arial" w:cs="Arial"/>
        </w:rPr>
        <w:t xml:space="preserve">) characteristics are presented in </w:t>
      </w:r>
      <w:r w:rsidR="000B0BF8" w:rsidRPr="00B53C42">
        <w:rPr>
          <w:rFonts w:ascii="Arial" w:hAnsi="Arial" w:cs="Arial"/>
          <w:i/>
          <w:iCs/>
        </w:rPr>
        <w:t>Table 1</w:t>
      </w:r>
      <w:r w:rsidR="000B0BF8" w:rsidRPr="00B53C42">
        <w:rPr>
          <w:rFonts w:ascii="Arial" w:hAnsi="Arial" w:cs="Arial"/>
        </w:rPr>
        <w:t>.</w:t>
      </w:r>
      <w:r w:rsidR="006913B9" w:rsidRPr="00B53C42">
        <w:rPr>
          <w:rFonts w:ascii="Arial" w:hAnsi="Arial" w:cs="Arial"/>
        </w:rPr>
        <w:t xml:space="preserve"> </w:t>
      </w:r>
      <w:r w:rsidR="003650C2" w:rsidRPr="00B53C42">
        <w:rPr>
          <w:rFonts w:ascii="Arial" w:hAnsi="Arial" w:cs="Arial"/>
        </w:rPr>
        <w:t xml:space="preserve">More than half of the </w:t>
      </w:r>
      <w:r w:rsidR="006913B9" w:rsidRPr="00B53C42">
        <w:rPr>
          <w:rFonts w:ascii="Arial" w:hAnsi="Arial" w:cs="Arial"/>
        </w:rPr>
        <w:t>discharges</w:t>
      </w:r>
      <w:r w:rsidR="003650C2" w:rsidRPr="00B53C42">
        <w:rPr>
          <w:rFonts w:ascii="Arial" w:hAnsi="Arial" w:cs="Arial"/>
        </w:rPr>
        <w:t xml:space="preserve"> </w:t>
      </w:r>
      <w:r w:rsidR="007156AF">
        <w:rPr>
          <w:rFonts w:ascii="Arial" w:hAnsi="Arial" w:cs="Arial"/>
        </w:rPr>
        <w:t xml:space="preserve">in the sample </w:t>
      </w:r>
      <w:r w:rsidR="003650C2" w:rsidRPr="00B53C42">
        <w:rPr>
          <w:rFonts w:ascii="Arial" w:hAnsi="Arial" w:cs="Arial"/>
        </w:rPr>
        <w:t>were re</w:t>
      </w:r>
      <w:r w:rsidR="00CB5137">
        <w:rPr>
          <w:rFonts w:ascii="Arial" w:hAnsi="Arial" w:cs="Arial"/>
        </w:rPr>
        <w:t>ported</w:t>
      </w:r>
      <w:r w:rsidR="003650C2" w:rsidRPr="00B53C42">
        <w:rPr>
          <w:rFonts w:ascii="Arial" w:hAnsi="Arial" w:cs="Arial"/>
        </w:rPr>
        <w:t xml:space="preserve"> as being male </w:t>
      </w:r>
      <w:r w:rsidR="006913B9" w:rsidRPr="00B53C42">
        <w:rPr>
          <w:rFonts w:ascii="Arial" w:hAnsi="Arial" w:cs="Arial"/>
        </w:rPr>
        <w:t>(</w:t>
      </w:r>
      <w:r w:rsidR="004B4A1F">
        <w:rPr>
          <w:rFonts w:ascii="Arial" w:hAnsi="Arial" w:cs="Arial"/>
        </w:rPr>
        <w:t>59.2</w:t>
      </w:r>
      <w:r w:rsidR="006913B9" w:rsidRPr="00B53C42">
        <w:rPr>
          <w:rFonts w:ascii="Arial" w:hAnsi="Arial" w:cs="Arial"/>
        </w:rPr>
        <w:t>%) and the me</w:t>
      </w:r>
      <w:r w:rsidR="003650C2" w:rsidRPr="00B53C42">
        <w:rPr>
          <w:rFonts w:ascii="Arial" w:hAnsi="Arial" w:cs="Arial"/>
        </w:rPr>
        <w:t>dian</w:t>
      </w:r>
      <w:r w:rsidR="006913B9" w:rsidRPr="00B53C42">
        <w:rPr>
          <w:rFonts w:ascii="Arial" w:hAnsi="Arial" w:cs="Arial"/>
        </w:rPr>
        <w:t xml:space="preserve"> age of the</w:t>
      </w:r>
      <w:r w:rsidR="007156AF">
        <w:rPr>
          <w:rFonts w:ascii="Arial" w:hAnsi="Arial" w:cs="Arial"/>
        </w:rPr>
        <w:t xml:space="preserve"> entire</w:t>
      </w:r>
      <w:r w:rsidR="006913B9" w:rsidRPr="00B53C42">
        <w:rPr>
          <w:rFonts w:ascii="Arial" w:hAnsi="Arial" w:cs="Arial"/>
        </w:rPr>
        <w:t xml:space="preserve"> sample was </w:t>
      </w:r>
      <w:r w:rsidR="004B4A1F" w:rsidRPr="00B53C42">
        <w:rPr>
          <w:rFonts w:ascii="Arial" w:hAnsi="Arial" w:cs="Arial"/>
        </w:rPr>
        <w:t>3</w:t>
      </w:r>
      <w:r w:rsidR="004B4A1F">
        <w:rPr>
          <w:rFonts w:ascii="Arial" w:hAnsi="Arial" w:cs="Arial"/>
        </w:rPr>
        <w:t>8</w:t>
      </w:r>
      <w:r w:rsidR="004B4A1F" w:rsidRPr="00B53C42">
        <w:rPr>
          <w:rFonts w:ascii="Arial" w:hAnsi="Arial" w:cs="Arial"/>
        </w:rPr>
        <w:t xml:space="preserve"> </w:t>
      </w:r>
      <w:r w:rsidR="006913B9" w:rsidRPr="00B53C42">
        <w:rPr>
          <w:rFonts w:ascii="Arial" w:hAnsi="Arial" w:cs="Arial"/>
        </w:rPr>
        <w:t>years at the time of admission to hospital</w:t>
      </w:r>
      <w:r w:rsidR="003650C2" w:rsidRPr="00B53C42">
        <w:rPr>
          <w:rFonts w:ascii="Arial" w:hAnsi="Arial" w:cs="Arial"/>
        </w:rPr>
        <w:t xml:space="preserve"> with a primary diagnosis of schizophrenia</w:t>
      </w:r>
      <w:r w:rsidR="006913B9" w:rsidRPr="00B53C42">
        <w:rPr>
          <w:rFonts w:ascii="Arial" w:hAnsi="Arial" w:cs="Arial"/>
        </w:rPr>
        <w:t xml:space="preserve">. </w:t>
      </w:r>
      <w:r w:rsidR="004B4A1F">
        <w:rPr>
          <w:rFonts w:ascii="Arial" w:hAnsi="Arial" w:cs="Arial"/>
        </w:rPr>
        <w:t>T</w:t>
      </w:r>
      <w:r w:rsidR="006913B9" w:rsidRPr="00B53C42">
        <w:rPr>
          <w:rFonts w:ascii="Arial" w:hAnsi="Arial" w:cs="Arial"/>
        </w:rPr>
        <w:t>wo-thirds of all discharges were from large community hospitals (6</w:t>
      </w:r>
      <w:r w:rsidR="003650C2" w:rsidRPr="00B53C42">
        <w:rPr>
          <w:rFonts w:ascii="Arial" w:hAnsi="Arial" w:cs="Arial"/>
        </w:rPr>
        <w:t>6</w:t>
      </w:r>
      <w:r w:rsidR="006913B9" w:rsidRPr="00B53C42">
        <w:rPr>
          <w:rFonts w:ascii="Arial" w:hAnsi="Arial" w:cs="Arial"/>
        </w:rPr>
        <w:t>.</w:t>
      </w:r>
      <w:r w:rsidR="004B4A1F">
        <w:rPr>
          <w:rFonts w:ascii="Arial" w:hAnsi="Arial" w:cs="Arial"/>
        </w:rPr>
        <w:t>7</w:t>
      </w:r>
      <w:r w:rsidR="006913B9" w:rsidRPr="00B53C42">
        <w:rPr>
          <w:rFonts w:ascii="Arial" w:hAnsi="Arial" w:cs="Arial"/>
        </w:rPr>
        <w:t>%)</w:t>
      </w:r>
      <w:r w:rsidR="003650C2" w:rsidRPr="00B53C42">
        <w:rPr>
          <w:rFonts w:ascii="Arial" w:hAnsi="Arial" w:cs="Arial"/>
        </w:rPr>
        <w:t>,</w:t>
      </w:r>
      <w:r w:rsidR="006913B9" w:rsidRPr="00B53C42">
        <w:rPr>
          <w:rFonts w:ascii="Arial" w:hAnsi="Arial" w:cs="Arial"/>
        </w:rPr>
        <w:t xml:space="preserve"> with teaching hospitals (</w:t>
      </w:r>
      <w:r w:rsidR="004B4A1F">
        <w:rPr>
          <w:rFonts w:ascii="Arial" w:hAnsi="Arial" w:cs="Arial"/>
        </w:rPr>
        <w:t>19</w:t>
      </w:r>
      <w:r w:rsidR="006913B9" w:rsidRPr="00B53C42">
        <w:rPr>
          <w:rFonts w:ascii="Arial" w:hAnsi="Arial" w:cs="Arial"/>
        </w:rPr>
        <w:t>.</w:t>
      </w:r>
      <w:r w:rsidR="004B4A1F">
        <w:rPr>
          <w:rFonts w:ascii="Arial" w:hAnsi="Arial" w:cs="Arial"/>
        </w:rPr>
        <w:t>9</w:t>
      </w:r>
      <w:r w:rsidR="006913B9" w:rsidRPr="00B53C42">
        <w:rPr>
          <w:rFonts w:ascii="Arial" w:hAnsi="Arial" w:cs="Arial"/>
        </w:rPr>
        <w:t xml:space="preserve">%) and speciality mental health </w:t>
      </w:r>
      <w:r w:rsidR="006913B9" w:rsidRPr="00B53C42">
        <w:rPr>
          <w:rFonts w:ascii="Arial" w:hAnsi="Arial" w:cs="Arial"/>
        </w:rPr>
        <w:lastRenderedPageBreak/>
        <w:t>hospitals (</w:t>
      </w:r>
      <w:r w:rsidR="004B4A1F">
        <w:rPr>
          <w:rFonts w:ascii="Arial" w:hAnsi="Arial" w:cs="Arial"/>
        </w:rPr>
        <w:t>10</w:t>
      </w:r>
      <w:r w:rsidR="003650C2" w:rsidRPr="00B53C42">
        <w:rPr>
          <w:rFonts w:ascii="Arial" w:hAnsi="Arial" w:cs="Arial"/>
        </w:rPr>
        <w:t>.8</w:t>
      </w:r>
      <w:r w:rsidR="006913B9" w:rsidRPr="00B53C42">
        <w:rPr>
          <w:rFonts w:ascii="Arial" w:hAnsi="Arial" w:cs="Arial"/>
        </w:rPr>
        <w:t xml:space="preserve">%) being the only other type of hospital that </w:t>
      </w:r>
      <w:r w:rsidR="007156AF">
        <w:rPr>
          <w:rFonts w:ascii="Arial" w:hAnsi="Arial" w:cs="Arial"/>
        </w:rPr>
        <w:t>constituted</w:t>
      </w:r>
      <w:r w:rsidR="006913B9" w:rsidRPr="00B53C42">
        <w:rPr>
          <w:rFonts w:ascii="Arial" w:hAnsi="Arial" w:cs="Arial"/>
        </w:rPr>
        <w:t xml:space="preserve"> </w:t>
      </w:r>
      <w:r w:rsidR="0041537F">
        <w:rPr>
          <w:rFonts w:ascii="Arial" w:hAnsi="Arial" w:cs="Arial"/>
        </w:rPr>
        <w:t>more</w:t>
      </w:r>
      <w:r w:rsidR="006913B9" w:rsidRPr="00B53C42">
        <w:rPr>
          <w:rFonts w:ascii="Arial" w:hAnsi="Arial" w:cs="Arial"/>
        </w:rPr>
        <w:t xml:space="preserve"> than 2% of </w:t>
      </w:r>
      <w:r w:rsidR="007156AF">
        <w:rPr>
          <w:rFonts w:ascii="Arial" w:hAnsi="Arial" w:cs="Arial"/>
        </w:rPr>
        <w:t>the</w:t>
      </w:r>
      <w:r w:rsidR="006913B9" w:rsidRPr="00B53C42">
        <w:rPr>
          <w:rFonts w:ascii="Arial" w:hAnsi="Arial" w:cs="Arial"/>
        </w:rPr>
        <w:t xml:space="preserve"> </w:t>
      </w:r>
      <w:r w:rsidR="006F7558">
        <w:rPr>
          <w:rFonts w:ascii="Arial" w:hAnsi="Arial" w:cs="Arial"/>
        </w:rPr>
        <w:t>ho</w:t>
      </w:r>
      <w:r w:rsidR="005D2CC1">
        <w:rPr>
          <w:rFonts w:ascii="Arial" w:hAnsi="Arial" w:cs="Arial"/>
        </w:rPr>
        <w:t>s</w:t>
      </w:r>
      <w:r w:rsidR="006F7558">
        <w:rPr>
          <w:rFonts w:ascii="Arial" w:hAnsi="Arial" w:cs="Arial"/>
        </w:rPr>
        <w:t>p</w:t>
      </w:r>
      <w:r w:rsidR="005D2CC1">
        <w:rPr>
          <w:rFonts w:ascii="Arial" w:hAnsi="Arial" w:cs="Arial"/>
        </w:rPr>
        <w:t>i</w:t>
      </w:r>
      <w:r w:rsidR="006F7558">
        <w:rPr>
          <w:rFonts w:ascii="Arial" w:hAnsi="Arial" w:cs="Arial"/>
        </w:rPr>
        <w:t>talizations</w:t>
      </w:r>
      <w:r w:rsidR="006913B9" w:rsidRPr="00B53C42">
        <w:rPr>
          <w:rFonts w:ascii="Arial" w:hAnsi="Arial" w:cs="Arial"/>
        </w:rPr>
        <w:t xml:space="preserve"> in the sample.</w:t>
      </w:r>
      <w:r w:rsidR="00C626C0">
        <w:rPr>
          <w:rFonts w:ascii="Arial" w:hAnsi="Arial" w:cs="Arial"/>
        </w:rPr>
        <w:t xml:space="preserve"> More than </w:t>
      </w:r>
      <w:r w:rsidR="00347F8B">
        <w:rPr>
          <w:rFonts w:ascii="Arial" w:hAnsi="Arial" w:cs="Arial"/>
        </w:rPr>
        <w:t>three-quarters</w:t>
      </w:r>
      <w:r w:rsidR="00C626C0">
        <w:rPr>
          <w:rFonts w:ascii="Arial" w:hAnsi="Arial" w:cs="Arial"/>
        </w:rPr>
        <w:t xml:space="preserve"> of pe</w:t>
      </w:r>
      <w:r w:rsidR="00E6312A">
        <w:rPr>
          <w:rFonts w:ascii="Arial" w:hAnsi="Arial" w:cs="Arial"/>
        </w:rPr>
        <w:t>ople</w:t>
      </w:r>
      <w:r w:rsidR="00C626C0">
        <w:rPr>
          <w:rFonts w:ascii="Arial" w:hAnsi="Arial" w:cs="Arial"/>
        </w:rPr>
        <w:t xml:space="preserve"> in the sample</w:t>
      </w:r>
      <w:r w:rsidR="00E6312A">
        <w:rPr>
          <w:rFonts w:ascii="Arial" w:hAnsi="Arial" w:cs="Arial"/>
        </w:rPr>
        <w:t xml:space="preserve"> (</w:t>
      </w:r>
      <w:r w:rsidR="004B4A1F">
        <w:rPr>
          <w:rFonts w:ascii="Arial" w:hAnsi="Arial" w:cs="Arial"/>
        </w:rPr>
        <w:t>80.6</w:t>
      </w:r>
      <w:r w:rsidR="00E6312A">
        <w:rPr>
          <w:rFonts w:ascii="Arial" w:hAnsi="Arial" w:cs="Arial"/>
        </w:rPr>
        <w:t>%)</w:t>
      </w:r>
      <w:r w:rsidR="00C626C0">
        <w:rPr>
          <w:rFonts w:ascii="Arial" w:hAnsi="Arial" w:cs="Arial"/>
        </w:rPr>
        <w:t xml:space="preserve"> </w:t>
      </w:r>
      <w:r w:rsidR="00E6312A">
        <w:rPr>
          <w:rFonts w:ascii="Arial" w:hAnsi="Arial" w:cs="Arial"/>
        </w:rPr>
        <w:t>lived in census metropolitan areas (CMA), which Statistics Canada defines as</w:t>
      </w:r>
      <w:r w:rsidR="00347F8B">
        <w:rPr>
          <w:rFonts w:ascii="Arial" w:hAnsi="Arial" w:cs="Arial"/>
        </w:rPr>
        <w:t xml:space="preserve"> an</w:t>
      </w:r>
      <w:r w:rsidR="00E6312A">
        <w:rPr>
          <w:rFonts w:ascii="Arial" w:hAnsi="Arial" w:cs="Arial"/>
        </w:rPr>
        <w:t xml:space="preserve"> area with at a total population of least 100,000 people</w:t>
      </w:r>
      <w:r w:rsidR="006F7558">
        <w:rPr>
          <w:rFonts w:ascii="Arial" w:hAnsi="Arial" w:cs="Arial"/>
        </w:rPr>
        <w:t xml:space="preserve"> and in</w:t>
      </w:r>
      <w:r w:rsidR="00E6312A">
        <w:rPr>
          <w:rFonts w:ascii="Arial" w:hAnsi="Arial" w:cs="Arial"/>
        </w:rPr>
        <w:t xml:space="preserve"> which at least 50,000 people live in </w:t>
      </w:r>
      <w:r w:rsidR="00CB37BA">
        <w:rPr>
          <w:rFonts w:ascii="Arial" w:hAnsi="Arial" w:cs="Arial"/>
        </w:rPr>
        <w:t>th</w:t>
      </w:r>
      <w:r w:rsidR="00347F8B">
        <w:rPr>
          <w:rFonts w:ascii="Arial" w:hAnsi="Arial" w:cs="Arial"/>
        </w:rPr>
        <w:t>at</w:t>
      </w:r>
      <w:r w:rsidR="00E6312A">
        <w:rPr>
          <w:rFonts w:ascii="Arial" w:hAnsi="Arial" w:cs="Arial"/>
        </w:rPr>
        <w:t xml:space="preserve"> area</w:t>
      </w:r>
      <w:r w:rsidR="00347F8B">
        <w:rPr>
          <w:rFonts w:ascii="Arial" w:hAnsi="Arial" w:cs="Arial"/>
        </w:rPr>
        <w:t>’</w:t>
      </w:r>
      <w:r w:rsidR="00E6312A">
        <w:rPr>
          <w:rFonts w:ascii="Arial" w:hAnsi="Arial" w:cs="Arial"/>
        </w:rPr>
        <w:t>s core [city centre].</w:t>
      </w:r>
      <w:r w:rsidR="00E6312A">
        <w:rPr>
          <w:rFonts w:ascii="Arial" w:hAnsi="Arial" w:cs="Arial"/>
        </w:rPr>
        <w:fldChar w:fldCharType="begin"/>
      </w:r>
      <w:r w:rsidR="00B3687F">
        <w:rPr>
          <w:rFonts w:ascii="Arial" w:hAnsi="Arial" w:cs="Arial"/>
        </w:rPr>
        <w:instrText xml:space="preserve"> ADDIN ZOTERO_ITEM CSL_CITATION {"citationID":"fLlKCFDy","properties":{"formattedCitation":"\\super 19\\nosupersub{}","plainCitation":"19","noteIndex":0},"citationItems":[{"id":1397,"uris":["http://zotero.org/groups/4516630/items/HG5UDTPC"],"itemData":{"id":1397,"type":"webpage","abstract":"The Census Dictionary is a reference document which contains detailed definitions of Census of Population concepts, variables and geographic terms, as well as historical information.","language":"eng","note":"Last Modified: 2022-02-09","title":"Dictionary, Census of Population, 2021 – Census metropolitan area (CMA) and census agglomeration (CA)","URL":"https://www12.statcan.gc.ca/census-recensement/2021/ref/dict/az/Definition-eng.cfm?ID=geo009","author":[{"family":"Government of Canada","given":"Statistics Canada"}],"accessed":{"date-parts":[["2023",9,22]]},"issued":{"date-parts":[["2021",11,17]]}}}],"schema":"https://github.com/citation-style-language/schema/raw/master/csl-citation.json"} </w:instrText>
      </w:r>
      <w:r w:rsidR="00E6312A">
        <w:rPr>
          <w:rFonts w:ascii="Arial" w:hAnsi="Arial" w:cs="Arial"/>
        </w:rPr>
        <w:fldChar w:fldCharType="separate"/>
      </w:r>
      <w:r w:rsidR="00B3687F" w:rsidRPr="00B3687F">
        <w:rPr>
          <w:rFonts w:ascii="Arial" w:hAnsi="Arial" w:cs="Arial"/>
          <w:vertAlign w:val="superscript"/>
        </w:rPr>
        <w:t>19</w:t>
      </w:r>
      <w:r w:rsidR="00E6312A">
        <w:rPr>
          <w:rFonts w:ascii="Arial" w:hAnsi="Arial" w:cs="Arial"/>
        </w:rPr>
        <w:fldChar w:fldCharType="end"/>
      </w:r>
      <w:r w:rsidR="00E6312A">
        <w:rPr>
          <w:rFonts w:ascii="Arial" w:hAnsi="Arial" w:cs="Arial"/>
        </w:rPr>
        <w:t xml:space="preserve"> </w:t>
      </w:r>
      <w:r w:rsidR="00347F8B">
        <w:rPr>
          <w:rFonts w:ascii="Arial" w:hAnsi="Arial" w:cs="Arial"/>
        </w:rPr>
        <w:t xml:space="preserve">Of the persons discharged with a primary diagnosis of schizophrenia from teaching hospitals in Ontario between 2014 and 2021, </w:t>
      </w:r>
      <w:r w:rsidR="004B4A1F">
        <w:rPr>
          <w:rFonts w:ascii="Arial" w:hAnsi="Arial" w:cs="Arial"/>
        </w:rPr>
        <w:t>92.3</w:t>
      </w:r>
      <w:r w:rsidR="00E6312A">
        <w:rPr>
          <w:rFonts w:ascii="Arial" w:hAnsi="Arial" w:cs="Arial"/>
        </w:rPr>
        <w:t>%</w:t>
      </w:r>
      <w:r w:rsidR="00347F8B">
        <w:rPr>
          <w:rFonts w:ascii="Arial" w:hAnsi="Arial" w:cs="Arial"/>
        </w:rPr>
        <w:t xml:space="preserve"> were identified as </w:t>
      </w:r>
      <w:r w:rsidR="00E6312A">
        <w:rPr>
          <w:rFonts w:ascii="Arial" w:hAnsi="Arial" w:cs="Arial"/>
        </w:rPr>
        <w:t>liv</w:t>
      </w:r>
      <w:r w:rsidR="00347F8B">
        <w:rPr>
          <w:rFonts w:ascii="Arial" w:hAnsi="Arial" w:cs="Arial"/>
        </w:rPr>
        <w:t>ing</w:t>
      </w:r>
      <w:r w:rsidR="00E6312A">
        <w:rPr>
          <w:rFonts w:ascii="Arial" w:hAnsi="Arial" w:cs="Arial"/>
        </w:rPr>
        <w:t xml:space="preserve"> in a CMA.</w:t>
      </w:r>
      <w:r w:rsidR="00CB37BA">
        <w:rPr>
          <w:rFonts w:ascii="Arial" w:hAnsi="Arial" w:cs="Arial"/>
        </w:rPr>
        <w:t xml:space="preserve"> Nearly one-third (33.1%) of the discharges from </w:t>
      </w:r>
      <w:r w:rsidR="00332711">
        <w:rPr>
          <w:rFonts w:ascii="Arial" w:hAnsi="Arial" w:cs="Arial"/>
        </w:rPr>
        <w:t xml:space="preserve">inpatient </w:t>
      </w:r>
      <w:r w:rsidR="00CB37BA">
        <w:rPr>
          <w:rFonts w:ascii="Arial" w:hAnsi="Arial" w:cs="Arial"/>
        </w:rPr>
        <w:t xml:space="preserve">care with a primary diagnosis of schizophrenia were persons living in the lowest neighbourhood income quintile whereas </w:t>
      </w:r>
      <w:r w:rsidR="004B4A1F">
        <w:rPr>
          <w:rFonts w:ascii="Arial" w:hAnsi="Arial" w:cs="Arial"/>
        </w:rPr>
        <w:t>10.7</w:t>
      </w:r>
      <w:r w:rsidR="00CB37BA">
        <w:rPr>
          <w:rFonts w:ascii="Arial" w:hAnsi="Arial" w:cs="Arial"/>
        </w:rPr>
        <w:t>% lived in the highest neighbourhood income quintile.</w:t>
      </w:r>
    </w:p>
    <w:p w14:paraId="22C4D213" w14:textId="208AF3AD" w:rsidR="00E23271" w:rsidRPr="002A68FD" w:rsidRDefault="00AB2AF4" w:rsidP="000B0BF8">
      <w:pPr>
        <w:spacing w:line="480" w:lineRule="auto"/>
        <w:rPr>
          <w:rFonts w:ascii="Arial" w:hAnsi="Arial" w:cs="Arial"/>
        </w:rPr>
      </w:pPr>
      <w:r w:rsidRPr="002A68FD">
        <w:rPr>
          <w:rFonts w:ascii="Arial" w:hAnsi="Arial" w:cs="Arial"/>
        </w:rPr>
        <w:t>[Table 1]</w:t>
      </w:r>
    </w:p>
    <w:p w14:paraId="4B5B8BA4" w14:textId="1F936701" w:rsidR="004C258A" w:rsidRPr="00B53C42" w:rsidRDefault="008A1012" w:rsidP="00FA4122">
      <w:pPr>
        <w:spacing w:line="480" w:lineRule="auto"/>
        <w:rPr>
          <w:rFonts w:ascii="Arial" w:hAnsi="Arial" w:cs="Arial"/>
        </w:rPr>
      </w:pPr>
      <w:r w:rsidRPr="00B53C42">
        <w:rPr>
          <w:rFonts w:ascii="Arial" w:hAnsi="Arial" w:cs="Arial"/>
        </w:rPr>
        <w:t>The total number of discharges from Ontario hospitals with a primary diagnosis of schizophrenia rose from</w:t>
      </w:r>
      <w:r w:rsidR="005855B5" w:rsidRPr="00B53C42">
        <w:rPr>
          <w:rFonts w:ascii="Arial" w:hAnsi="Arial" w:cs="Arial"/>
        </w:rPr>
        <w:t xml:space="preserve"> </w:t>
      </w:r>
      <w:r w:rsidR="004B4A1F">
        <w:rPr>
          <w:rFonts w:ascii="Arial" w:hAnsi="Arial" w:cs="Arial"/>
        </w:rPr>
        <w:t>12,616</w:t>
      </w:r>
      <w:r w:rsidRPr="00B53C42">
        <w:rPr>
          <w:rFonts w:ascii="Arial" w:hAnsi="Arial" w:cs="Arial"/>
        </w:rPr>
        <w:t xml:space="preserve"> in the 2014 fiscal year to </w:t>
      </w:r>
      <w:r w:rsidR="004B4A1F">
        <w:rPr>
          <w:rFonts w:ascii="Arial" w:hAnsi="Arial" w:cs="Arial"/>
        </w:rPr>
        <w:t>14,458</w:t>
      </w:r>
      <w:r w:rsidRPr="00B53C42">
        <w:rPr>
          <w:rFonts w:ascii="Arial" w:hAnsi="Arial" w:cs="Arial"/>
        </w:rPr>
        <w:t xml:space="preserve"> </w:t>
      </w:r>
      <w:r w:rsidR="00EB60B5" w:rsidRPr="00B53C42">
        <w:rPr>
          <w:rFonts w:ascii="Arial" w:hAnsi="Arial" w:cs="Arial"/>
        </w:rPr>
        <w:t>in the 2021 fiscal year.</w:t>
      </w:r>
      <w:r w:rsidR="000B0BF8" w:rsidRPr="00B53C42">
        <w:rPr>
          <w:rFonts w:ascii="Arial" w:hAnsi="Arial" w:cs="Arial"/>
        </w:rPr>
        <w:t xml:space="preserve"> </w:t>
      </w:r>
      <w:r w:rsidR="005855B5" w:rsidRPr="00B53C42">
        <w:rPr>
          <w:rFonts w:ascii="Arial" w:hAnsi="Arial" w:cs="Arial"/>
        </w:rPr>
        <w:t>T</w:t>
      </w:r>
      <w:r w:rsidR="000B0BF8" w:rsidRPr="00B53C42">
        <w:rPr>
          <w:rFonts w:ascii="Arial" w:hAnsi="Arial" w:cs="Arial"/>
        </w:rPr>
        <w:t xml:space="preserve">he population-standardized rate of discharges for schizophrenia </w:t>
      </w:r>
      <w:r w:rsidR="000322B8">
        <w:rPr>
          <w:rFonts w:ascii="Arial" w:hAnsi="Arial" w:cs="Arial"/>
        </w:rPr>
        <w:t xml:space="preserve">have been broken down by type of hospital and are </w:t>
      </w:r>
      <w:r w:rsidR="000B0BF8" w:rsidRPr="00B53C42">
        <w:rPr>
          <w:rFonts w:ascii="Arial" w:hAnsi="Arial" w:cs="Arial"/>
        </w:rPr>
        <w:t xml:space="preserve">portrayed in </w:t>
      </w:r>
      <w:r w:rsidR="000B0BF8" w:rsidRPr="00B53C42">
        <w:rPr>
          <w:rFonts w:ascii="Arial" w:hAnsi="Arial" w:cs="Arial"/>
          <w:i/>
          <w:iCs/>
        </w:rPr>
        <w:t>Figure 1</w:t>
      </w:r>
      <w:r w:rsidR="000B0BF8" w:rsidRPr="00B53C42">
        <w:rPr>
          <w:rFonts w:ascii="Arial" w:hAnsi="Arial" w:cs="Arial"/>
        </w:rPr>
        <w:t xml:space="preserve"> using discharges per 100,000 Ontarians per fiscal year. </w:t>
      </w:r>
      <w:r w:rsidR="000B0BF8" w:rsidRPr="000322B8">
        <w:rPr>
          <w:rFonts w:ascii="Arial" w:hAnsi="Arial" w:cs="Arial"/>
        </w:rPr>
        <w:t xml:space="preserve">The standardized rate of </w:t>
      </w:r>
      <w:r w:rsidR="006F7558">
        <w:rPr>
          <w:rFonts w:ascii="Arial" w:hAnsi="Arial" w:cs="Arial"/>
        </w:rPr>
        <w:t xml:space="preserve">schizophrenia-related </w:t>
      </w:r>
      <w:r w:rsidR="000B0BF8" w:rsidRPr="000322B8">
        <w:rPr>
          <w:rFonts w:ascii="Arial" w:hAnsi="Arial" w:cs="Arial"/>
        </w:rPr>
        <w:t xml:space="preserve">discharges </w:t>
      </w:r>
      <w:r w:rsidR="006F7558">
        <w:rPr>
          <w:rFonts w:ascii="Arial" w:hAnsi="Arial" w:cs="Arial"/>
        </w:rPr>
        <w:t xml:space="preserve">from all hospital types </w:t>
      </w:r>
      <w:r w:rsidR="000B0BF8" w:rsidRPr="000322B8">
        <w:rPr>
          <w:rFonts w:ascii="Arial" w:hAnsi="Arial" w:cs="Arial"/>
        </w:rPr>
        <w:t>in 2021</w:t>
      </w:r>
      <w:r w:rsidR="006F7558">
        <w:rPr>
          <w:rFonts w:ascii="Arial" w:hAnsi="Arial" w:cs="Arial"/>
        </w:rPr>
        <w:t xml:space="preserve"> (</w:t>
      </w:r>
      <w:r w:rsidR="006F7558" w:rsidRPr="00757E45">
        <w:rPr>
          <w:rFonts w:ascii="Arial" w:hAnsi="Arial" w:cs="Arial"/>
        </w:rPr>
        <w:t>108</w:t>
      </w:r>
      <w:r w:rsidR="006F7558">
        <w:rPr>
          <w:rFonts w:ascii="Arial" w:hAnsi="Arial" w:cs="Arial"/>
        </w:rPr>
        <w:t xml:space="preserve"> discharges per 100,000 Ontarians)</w:t>
      </w:r>
      <w:r w:rsidR="000B0BF8" w:rsidRPr="000322B8">
        <w:rPr>
          <w:rFonts w:ascii="Arial" w:hAnsi="Arial" w:cs="Arial"/>
        </w:rPr>
        <w:t xml:space="preserve"> </w:t>
      </w:r>
      <w:r w:rsidR="006F7558">
        <w:rPr>
          <w:rFonts w:ascii="Arial" w:hAnsi="Arial" w:cs="Arial"/>
        </w:rPr>
        <w:t>is</w:t>
      </w:r>
      <w:r w:rsidR="000322B8" w:rsidRPr="000322B8">
        <w:rPr>
          <w:rFonts w:ascii="Arial" w:hAnsi="Arial" w:cs="Arial"/>
        </w:rPr>
        <w:t xml:space="preserve"> </w:t>
      </w:r>
      <w:r w:rsidR="000B0BF8" w:rsidRPr="000322B8">
        <w:rPr>
          <w:rFonts w:ascii="Arial" w:hAnsi="Arial" w:cs="Arial"/>
        </w:rPr>
        <w:t>higher than in 2014</w:t>
      </w:r>
      <w:r w:rsidR="006F7558">
        <w:rPr>
          <w:rFonts w:ascii="Arial" w:hAnsi="Arial" w:cs="Arial"/>
        </w:rPr>
        <w:t xml:space="preserve"> (</w:t>
      </w:r>
      <w:r w:rsidR="006F7558" w:rsidRPr="00757E45">
        <w:rPr>
          <w:rFonts w:ascii="Arial" w:hAnsi="Arial" w:cs="Arial"/>
        </w:rPr>
        <w:t>93</w:t>
      </w:r>
      <w:r w:rsidR="006F7558">
        <w:rPr>
          <w:rFonts w:ascii="Arial" w:hAnsi="Arial" w:cs="Arial"/>
        </w:rPr>
        <w:t xml:space="preserve"> discharges per 100,000 Ontarians)</w:t>
      </w:r>
      <w:r w:rsidR="000322B8">
        <w:rPr>
          <w:rFonts w:ascii="Arial" w:hAnsi="Arial" w:cs="Arial"/>
        </w:rPr>
        <w:t>,</w:t>
      </w:r>
      <w:r w:rsidR="000B0BF8" w:rsidRPr="000322B8">
        <w:rPr>
          <w:rFonts w:ascii="Arial" w:hAnsi="Arial" w:cs="Arial"/>
        </w:rPr>
        <w:t xml:space="preserve"> </w:t>
      </w:r>
      <w:commentRangeStart w:id="152"/>
      <w:r w:rsidR="000B0BF8" w:rsidRPr="000322B8">
        <w:rPr>
          <w:rFonts w:ascii="Arial" w:hAnsi="Arial" w:cs="Arial"/>
        </w:rPr>
        <w:t xml:space="preserve">however this </w:t>
      </w:r>
      <w:r w:rsidR="002F760F" w:rsidRPr="000322B8">
        <w:rPr>
          <w:rFonts w:ascii="Arial" w:hAnsi="Arial" w:cs="Arial"/>
        </w:rPr>
        <w:t>overall</w:t>
      </w:r>
      <w:r w:rsidR="002F760F" w:rsidRPr="00B53C42">
        <w:rPr>
          <w:rFonts w:ascii="Arial" w:hAnsi="Arial" w:cs="Arial"/>
        </w:rPr>
        <w:t xml:space="preserve"> growth </w:t>
      </w:r>
      <w:r w:rsidR="007156AF">
        <w:rPr>
          <w:rFonts w:ascii="Arial" w:hAnsi="Arial" w:cs="Arial"/>
        </w:rPr>
        <w:t>is</w:t>
      </w:r>
      <w:r w:rsidR="002F760F" w:rsidRPr="00B53C42">
        <w:rPr>
          <w:rFonts w:ascii="Arial" w:hAnsi="Arial" w:cs="Arial"/>
        </w:rPr>
        <w:t xml:space="preserve"> not consistent </w:t>
      </w:r>
      <w:r w:rsidR="000322B8">
        <w:rPr>
          <w:rFonts w:ascii="Arial" w:hAnsi="Arial" w:cs="Arial"/>
        </w:rPr>
        <w:t xml:space="preserve">from </w:t>
      </w:r>
      <w:r w:rsidR="002F760F" w:rsidRPr="00B53C42">
        <w:rPr>
          <w:rFonts w:ascii="Arial" w:hAnsi="Arial" w:cs="Arial"/>
        </w:rPr>
        <w:t>year</w:t>
      </w:r>
      <w:r w:rsidR="000322B8">
        <w:rPr>
          <w:rFonts w:ascii="Arial" w:hAnsi="Arial" w:cs="Arial"/>
        </w:rPr>
        <w:t xml:space="preserve"> to</w:t>
      </w:r>
      <w:r w:rsidR="002F760F" w:rsidRPr="00B53C42">
        <w:rPr>
          <w:rFonts w:ascii="Arial" w:hAnsi="Arial" w:cs="Arial"/>
        </w:rPr>
        <w:t xml:space="preserve"> year. </w:t>
      </w:r>
      <w:commentRangeEnd w:id="152"/>
      <w:r w:rsidR="008E78C4">
        <w:rPr>
          <w:rStyle w:val="CommentReference"/>
          <w:rFonts w:asciiTheme="minorHAnsi" w:eastAsiaTheme="minorHAnsi" w:hAnsiTheme="minorHAnsi" w:cstheme="minorBidi"/>
          <w:lang w:eastAsia="en-US"/>
        </w:rPr>
        <w:commentReference w:id="152"/>
      </w:r>
      <w:r w:rsidR="00E45C0E">
        <w:rPr>
          <w:rFonts w:ascii="Arial" w:hAnsi="Arial" w:cs="Arial"/>
        </w:rPr>
        <w:t>T</w:t>
      </w:r>
      <w:r w:rsidR="002F760F" w:rsidRPr="00B53C42">
        <w:rPr>
          <w:rFonts w:ascii="Arial" w:hAnsi="Arial" w:cs="Arial"/>
        </w:rPr>
        <w:t>he rate of discharges from teaching hospitals steadily increase</w:t>
      </w:r>
      <w:r w:rsidR="000322B8">
        <w:rPr>
          <w:rFonts w:ascii="Arial" w:hAnsi="Arial" w:cs="Arial"/>
        </w:rPr>
        <w:t>d</w:t>
      </w:r>
      <w:r w:rsidR="002F760F" w:rsidRPr="00B53C42">
        <w:rPr>
          <w:rFonts w:ascii="Arial" w:hAnsi="Arial" w:cs="Arial"/>
        </w:rPr>
        <w:t xml:space="preserve"> </w:t>
      </w:r>
      <w:r w:rsidR="00E45C0E">
        <w:rPr>
          <w:rFonts w:ascii="Arial" w:hAnsi="Arial" w:cs="Arial"/>
        </w:rPr>
        <w:t>from 15 discharges per 100,000 Ontarians</w:t>
      </w:r>
      <w:r w:rsidR="002F760F" w:rsidRPr="00B53C42">
        <w:rPr>
          <w:rFonts w:ascii="Arial" w:hAnsi="Arial" w:cs="Arial"/>
        </w:rPr>
        <w:t xml:space="preserve"> </w:t>
      </w:r>
      <w:r w:rsidR="00E45C0E">
        <w:rPr>
          <w:rFonts w:ascii="Arial" w:hAnsi="Arial" w:cs="Arial"/>
        </w:rPr>
        <w:t>in 2014 to</w:t>
      </w:r>
      <w:r w:rsidR="002F760F" w:rsidRPr="00B53C42">
        <w:rPr>
          <w:rFonts w:ascii="Arial" w:hAnsi="Arial" w:cs="Arial"/>
        </w:rPr>
        <w:t xml:space="preserve"> </w:t>
      </w:r>
      <w:r w:rsidR="00E45C0E" w:rsidRPr="00757E45">
        <w:rPr>
          <w:rFonts w:ascii="Arial" w:hAnsi="Arial" w:cs="Arial"/>
        </w:rPr>
        <w:t>24</w:t>
      </w:r>
      <w:r w:rsidR="00E45C0E">
        <w:rPr>
          <w:rFonts w:ascii="Arial" w:hAnsi="Arial" w:cs="Arial"/>
        </w:rPr>
        <w:t xml:space="preserve"> discharges per 100,000 Ontarians in </w:t>
      </w:r>
      <w:r w:rsidR="002F760F" w:rsidRPr="00B53C42">
        <w:rPr>
          <w:rFonts w:ascii="Arial" w:hAnsi="Arial" w:cs="Arial"/>
        </w:rPr>
        <w:t>202</w:t>
      </w:r>
      <w:r w:rsidR="000322B8">
        <w:rPr>
          <w:rFonts w:ascii="Arial" w:hAnsi="Arial" w:cs="Arial"/>
        </w:rPr>
        <w:t>1</w:t>
      </w:r>
      <w:r w:rsidR="002A68FD">
        <w:rPr>
          <w:rFonts w:ascii="Arial" w:hAnsi="Arial" w:cs="Arial"/>
        </w:rPr>
        <w:t>.</w:t>
      </w:r>
      <w:r w:rsidR="00EB60B5" w:rsidRPr="00B53C42">
        <w:rPr>
          <w:rFonts w:ascii="Arial" w:hAnsi="Arial" w:cs="Arial"/>
        </w:rPr>
        <w:t xml:space="preserve"> </w:t>
      </w:r>
    </w:p>
    <w:p w14:paraId="311B6762" w14:textId="7BA5B811" w:rsidR="002A68FD" w:rsidRPr="004C258A" w:rsidRDefault="009F1539" w:rsidP="004C258A">
      <w:pPr>
        <w:keepNext/>
        <w:rPr>
          <w:rFonts w:ascii="Arial" w:hAnsi="Arial" w:cs="Arial"/>
          <w:i/>
          <w:iCs/>
          <w:color w:val="000000" w:themeColor="text1"/>
          <w:sz w:val="28"/>
          <w:szCs w:val="28"/>
        </w:rPr>
      </w:pPr>
      <w:r>
        <w:rPr>
          <w:rFonts w:ascii="Arial" w:hAnsi="Arial" w:cs="Arial"/>
          <w:noProof/>
          <w:color w:val="000000" w:themeColor="text1"/>
        </w:rPr>
        <w:lastRenderedPageBreak/>
        <w:drawing>
          <wp:anchor distT="0" distB="0" distL="114300" distR="114300" simplePos="0" relativeHeight="251659264" behindDoc="0" locked="0" layoutInCell="1" allowOverlap="1" wp14:anchorId="3F4F52C1" wp14:editId="37C9BD55">
            <wp:simplePos x="0" y="0"/>
            <wp:positionH relativeFrom="column">
              <wp:posOffset>0</wp:posOffset>
            </wp:positionH>
            <wp:positionV relativeFrom="paragraph">
              <wp:posOffset>3810</wp:posOffset>
            </wp:positionV>
            <wp:extent cx="5229225" cy="3778885"/>
            <wp:effectExtent l="0" t="0" r="9525" b="0"/>
            <wp:wrapTopAndBottom/>
            <wp:docPr id="125333065" name="Picture 125333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3065" name="Graphic 2"/>
                    <pic:cNvPicPr/>
                  </pic:nvPicPr>
                  <pic:blipFill>
                    <a:blip r:embed="rId13">
                      <a:extLst>
                        <a:ext uri="{28A0092B-C50C-407E-A947-70E740481C1C}">
                          <a14:useLocalDpi xmlns:a14="http://schemas.microsoft.com/office/drawing/2010/main" val="0"/>
                        </a:ext>
                      </a:extLst>
                    </a:blip>
                    <a:stretch>
                      <a:fillRect/>
                    </a:stretch>
                  </pic:blipFill>
                  <pic:spPr>
                    <a:xfrm>
                      <a:off x="0" y="0"/>
                      <a:ext cx="5229225" cy="3778885"/>
                    </a:xfrm>
                    <a:prstGeom prst="rect">
                      <a:avLst/>
                    </a:prstGeom>
                  </pic:spPr>
                </pic:pic>
              </a:graphicData>
            </a:graphic>
            <wp14:sizeRelH relativeFrom="page">
              <wp14:pctWidth>0</wp14:pctWidth>
            </wp14:sizeRelH>
            <wp14:sizeRelV relativeFrom="page">
              <wp14:pctHeight>0</wp14:pctHeight>
            </wp14:sizeRelV>
          </wp:anchor>
        </w:drawing>
      </w:r>
      <w:r w:rsidR="004B46E8" w:rsidRPr="004C258A">
        <w:rPr>
          <w:rFonts w:ascii="Arial" w:hAnsi="Arial" w:cs="Arial"/>
          <w:i/>
          <w:iCs/>
          <w:sz w:val="20"/>
          <w:szCs w:val="20"/>
        </w:rPr>
        <w:t xml:space="preserve">Figure </w:t>
      </w:r>
      <w:r w:rsidR="004B46E8" w:rsidRPr="004C258A">
        <w:rPr>
          <w:rFonts w:ascii="Arial" w:hAnsi="Arial" w:cs="Arial"/>
          <w:i/>
          <w:iCs/>
          <w:sz w:val="20"/>
          <w:szCs w:val="20"/>
        </w:rPr>
        <w:fldChar w:fldCharType="begin"/>
      </w:r>
      <w:r w:rsidR="004B46E8" w:rsidRPr="004C258A">
        <w:rPr>
          <w:rFonts w:ascii="Arial" w:hAnsi="Arial" w:cs="Arial"/>
          <w:i/>
          <w:iCs/>
          <w:sz w:val="20"/>
          <w:szCs w:val="20"/>
        </w:rPr>
        <w:instrText xml:space="preserve"> SEQ Figure \* ARABIC </w:instrText>
      </w:r>
      <w:r w:rsidR="004B46E8" w:rsidRPr="004C258A">
        <w:rPr>
          <w:rFonts w:ascii="Arial" w:hAnsi="Arial" w:cs="Arial"/>
          <w:i/>
          <w:iCs/>
          <w:sz w:val="20"/>
          <w:szCs w:val="20"/>
        </w:rPr>
        <w:fldChar w:fldCharType="separate"/>
      </w:r>
      <w:r w:rsidR="00350553" w:rsidRPr="004C258A">
        <w:rPr>
          <w:rFonts w:ascii="Arial" w:hAnsi="Arial" w:cs="Arial"/>
          <w:i/>
          <w:iCs/>
          <w:noProof/>
          <w:sz w:val="20"/>
          <w:szCs w:val="20"/>
        </w:rPr>
        <w:t>1</w:t>
      </w:r>
      <w:r w:rsidR="004B46E8" w:rsidRPr="004C258A">
        <w:rPr>
          <w:rFonts w:ascii="Arial" w:hAnsi="Arial" w:cs="Arial"/>
          <w:i/>
          <w:iCs/>
          <w:sz w:val="20"/>
          <w:szCs w:val="20"/>
        </w:rPr>
        <w:fldChar w:fldCharType="end"/>
      </w:r>
      <w:r w:rsidR="004B46E8" w:rsidRPr="004C258A">
        <w:rPr>
          <w:rFonts w:ascii="Arial" w:hAnsi="Arial" w:cs="Arial"/>
          <w:i/>
          <w:iCs/>
          <w:sz w:val="20"/>
          <w:szCs w:val="20"/>
        </w:rPr>
        <w:t>: Population-standardized rate of yearly schizophrenia hospitalizations in Ontario by type of hospital (2014-2021)</w:t>
      </w:r>
      <w:r w:rsidR="004C258A">
        <w:rPr>
          <w:rFonts w:ascii="Arial" w:hAnsi="Arial" w:cs="Arial"/>
          <w:i/>
          <w:iCs/>
          <w:sz w:val="20"/>
          <w:szCs w:val="20"/>
        </w:rPr>
        <w:br/>
      </w:r>
    </w:p>
    <w:p w14:paraId="57EC4AF2" w14:textId="51EC5E59" w:rsidR="00A963EF" w:rsidRDefault="00B07F51" w:rsidP="00FA4122">
      <w:pPr>
        <w:spacing w:line="480" w:lineRule="auto"/>
        <w:rPr>
          <w:rFonts w:ascii="Arial" w:hAnsi="Arial" w:cs="Arial"/>
        </w:rPr>
      </w:pPr>
      <w:r w:rsidRPr="004C258A">
        <w:rPr>
          <w:rFonts w:ascii="Arial" w:hAnsi="Arial" w:cs="Arial"/>
          <w:i/>
          <w:iCs/>
        </w:rPr>
        <w:t xml:space="preserve">Table </w:t>
      </w:r>
      <w:r w:rsidR="008723E1" w:rsidRPr="004C258A">
        <w:rPr>
          <w:rFonts w:ascii="Arial" w:hAnsi="Arial" w:cs="Arial"/>
          <w:i/>
          <w:iCs/>
        </w:rPr>
        <w:t>2</w:t>
      </w:r>
      <w:r w:rsidRPr="00B53C42">
        <w:rPr>
          <w:rFonts w:ascii="Arial" w:hAnsi="Arial" w:cs="Arial"/>
        </w:rPr>
        <w:t xml:space="preserve"> further describes the sample in terms of LOS in total and disaggregated by type of hospital. Both mean and </w:t>
      </w:r>
      <w:r w:rsidR="005D2CC1">
        <w:rPr>
          <w:rFonts w:ascii="Arial" w:hAnsi="Arial" w:cs="Arial"/>
        </w:rPr>
        <w:t>SD</w:t>
      </w:r>
      <w:r w:rsidRPr="00B53C42">
        <w:rPr>
          <w:rFonts w:ascii="Arial" w:hAnsi="Arial" w:cs="Arial"/>
        </w:rPr>
        <w:t>, and median and IQR have been presented due to the right skew of all</w:t>
      </w:r>
      <w:r w:rsidR="007156AF">
        <w:rPr>
          <w:rFonts w:ascii="Arial" w:hAnsi="Arial" w:cs="Arial"/>
        </w:rPr>
        <w:t xml:space="preserve"> </w:t>
      </w:r>
      <w:r w:rsidRPr="00B53C42">
        <w:rPr>
          <w:rFonts w:ascii="Arial" w:hAnsi="Arial" w:cs="Arial"/>
        </w:rPr>
        <w:t>LOS variables.</w:t>
      </w:r>
      <w:r w:rsidR="004E1C8C" w:rsidRPr="00B53C42">
        <w:rPr>
          <w:rFonts w:ascii="Arial" w:hAnsi="Arial" w:cs="Arial"/>
        </w:rPr>
        <w:t xml:space="preserve"> </w:t>
      </w:r>
      <w:r w:rsidR="00F73BFB" w:rsidRPr="00B53C42">
        <w:rPr>
          <w:rFonts w:ascii="Arial" w:hAnsi="Arial" w:cs="Arial"/>
        </w:rPr>
        <w:t xml:space="preserve">The zeros seen in the median and IQR values of ALC LOS days across all hospital sub-types </w:t>
      </w:r>
      <w:r w:rsidR="004B46E8">
        <w:rPr>
          <w:rFonts w:ascii="Arial" w:hAnsi="Arial" w:cs="Arial"/>
        </w:rPr>
        <w:t>show</w:t>
      </w:r>
      <w:r w:rsidR="00F73BFB" w:rsidRPr="00B53C42">
        <w:rPr>
          <w:rFonts w:ascii="Arial" w:hAnsi="Arial" w:cs="Arial"/>
        </w:rPr>
        <w:t xml:space="preserve"> that </w:t>
      </w:r>
      <w:r w:rsidR="003C441C" w:rsidRPr="00B53C42">
        <w:rPr>
          <w:rFonts w:ascii="Arial" w:hAnsi="Arial" w:cs="Arial"/>
        </w:rPr>
        <w:t>mo</w:t>
      </w:r>
      <w:r w:rsidR="004B46E8">
        <w:rPr>
          <w:rFonts w:ascii="Arial" w:hAnsi="Arial" w:cs="Arial"/>
        </w:rPr>
        <w:t>re than three quarters of</w:t>
      </w:r>
      <w:r w:rsidR="00F73BFB" w:rsidRPr="00B53C42">
        <w:rPr>
          <w:rFonts w:ascii="Arial" w:hAnsi="Arial" w:cs="Arial"/>
        </w:rPr>
        <w:t xml:space="preserve"> Ontarians hospitalized for schizophrenia</w:t>
      </w:r>
      <w:r w:rsidR="004B46E8">
        <w:rPr>
          <w:rFonts w:ascii="Arial" w:hAnsi="Arial" w:cs="Arial"/>
        </w:rPr>
        <w:t xml:space="preserve"> in this sample</w:t>
      </w:r>
      <w:r w:rsidR="00F73BFB" w:rsidRPr="00B53C42">
        <w:rPr>
          <w:rFonts w:ascii="Arial" w:hAnsi="Arial" w:cs="Arial"/>
        </w:rPr>
        <w:t xml:space="preserve"> d</w:t>
      </w:r>
      <w:r w:rsidR="004B46E8">
        <w:rPr>
          <w:rFonts w:ascii="Arial" w:hAnsi="Arial" w:cs="Arial"/>
        </w:rPr>
        <w:t>id</w:t>
      </w:r>
      <w:r w:rsidR="00F73BFB" w:rsidRPr="00B53C42">
        <w:rPr>
          <w:rFonts w:ascii="Arial" w:hAnsi="Arial" w:cs="Arial"/>
        </w:rPr>
        <w:t xml:space="preserve"> not spend time in ALC prior to be discharged.</w:t>
      </w:r>
      <w:r w:rsidR="006913B9" w:rsidRPr="00B53C42">
        <w:rPr>
          <w:rFonts w:ascii="Arial" w:hAnsi="Arial" w:cs="Arial"/>
        </w:rPr>
        <w:t xml:space="preserve"> The </w:t>
      </w:r>
      <w:r w:rsidR="007156AF">
        <w:rPr>
          <w:rFonts w:ascii="Arial" w:hAnsi="Arial" w:cs="Arial"/>
        </w:rPr>
        <w:t xml:space="preserve">mean </w:t>
      </w:r>
      <w:r w:rsidR="006913B9" w:rsidRPr="00B53C42">
        <w:rPr>
          <w:rFonts w:ascii="Arial" w:hAnsi="Arial" w:cs="Arial"/>
        </w:rPr>
        <w:t xml:space="preserve">acute LOS for all hospital types is right skewed </w:t>
      </w:r>
      <w:r w:rsidR="007156AF">
        <w:rPr>
          <w:rFonts w:ascii="Arial" w:hAnsi="Arial" w:cs="Arial"/>
        </w:rPr>
        <w:t>with</w:t>
      </w:r>
      <w:r w:rsidR="006913B9" w:rsidRPr="00B53C42">
        <w:rPr>
          <w:rFonts w:ascii="Arial" w:hAnsi="Arial" w:cs="Arial"/>
        </w:rPr>
        <w:t xml:space="preserve"> a minority of discharges having occurred after multiple years of inpatient care. </w:t>
      </w:r>
      <w:r w:rsidR="00174BF2">
        <w:rPr>
          <w:rFonts w:ascii="Arial" w:hAnsi="Arial" w:cs="Arial"/>
        </w:rPr>
        <w:t>S</w:t>
      </w:r>
      <w:r w:rsidR="006913B9" w:rsidRPr="00B53C42">
        <w:rPr>
          <w:rFonts w:ascii="Arial" w:hAnsi="Arial" w:cs="Arial"/>
        </w:rPr>
        <w:t xml:space="preserve">peciality mental health hospitals had the highest </w:t>
      </w:r>
      <w:r w:rsidR="002454FD">
        <w:rPr>
          <w:rFonts w:ascii="Arial" w:hAnsi="Arial" w:cs="Arial"/>
        </w:rPr>
        <w:t xml:space="preserve">acute LOS </w:t>
      </w:r>
      <w:r w:rsidR="006216BE" w:rsidRPr="00B53C42">
        <w:rPr>
          <w:rFonts w:ascii="Arial" w:hAnsi="Arial" w:cs="Arial"/>
        </w:rPr>
        <w:t>average</w:t>
      </w:r>
      <w:r w:rsidR="006913B9" w:rsidRPr="00B53C42">
        <w:rPr>
          <w:rFonts w:ascii="Arial" w:hAnsi="Arial" w:cs="Arial"/>
        </w:rPr>
        <w:t xml:space="preserve"> (</w:t>
      </w:r>
      <w:r w:rsidR="00C15685">
        <w:rPr>
          <w:rFonts w:ascii="Arial" w:hAnsi="Arial" w:cs="Arial"/>
        </w:rPr>
        <w:t>74.3</w:t>
      </w:r>
      <w:r w:rsidR="004B46E8">
        <w:rPr>
          <w:rFonts w:ascii="Arial" w:hAnsi="Arial" w:cs="Arial"/>
        </w:rPr>
        <w:t xml:space="preserve"> </w:t>
      </w:r>
      <w:r w:rsidR="006913B9" w:rsidRPr="00B53C42">
        <w:rPr>
          <w:rFonts w:ascii="Arial" w:hAnsi="Arial" w:cs="Arial"/>
        </w:rPr>
        <w:t>days)</w:t>
      </w:r>
      <w:r w:rsidR="003E0E07" w:rsidRPr="00B53C42">
        <w:rPr>
          <w:rFonts w:ascii="Arial" w:hAnsi="Arial" w:cs="Arial"/>
        </w:rPr>
        <w:t xml:space="preserve"> and</w:t>
      </w:r>
      <w:r w:rsidR="006913B9" w:rsidRPr="00B53C42">
        <w:rPr>
          <w:rFonts w:ascii="Arial" w:hAnsi="Arial" w:cs="Arial"/>
        </w:rPr>
        <w:t xml:space="preserve"> median (</w:t>
      </w:r>
      <w:r w:rsidR="00C15685">
        <w:rPr>
          <w:rFonts w:ascii="Arial" w:hAnsi="Arial" w:cs="Arial"/>
        </w:rPr>
        <w:t>29</w:t>
      </w:r>
      <w:r w:rsidR="006913B9" w:rsidRPr="00B53C42">
        <w:rPr>
          <w:rFonts w:ascii="Arial" w:hAnsi="Arial" w:cs="Arial"/>
        </w:rPr>
        <w:t xml:space="preserve"> days) </w:t>
      </w:r>
      <w:r w:rsidR="00174BF2">
        <w:rPr>
          <w:rFonts w:ascii="Arial" w:hAnsi="Arial" w:cs="Arial"/>
        </w:rPr>
        <w:t>of any hospital type and</w:t>
      </w:r>
      <w:r w:rsidR="006913B9" w:rsidRPr="00B53C42">
        <w:rPr>
          <w:rFonts w:ascii="Arial" w:hAnsi="Arial" w:cs="Arial"/>
        </w:rPr>
        <w:t xml:space="preserve"> </w:t>
      </w:r>
      <w:r w:rsidR="00174BF2">
        <w:rPr>
          <w:rFonts w:ascii="Arial" w:hAnsi="Arial" w:cs="Arial"/>
        </w:rPr>
        <w:t xml:space="preserve">had measures of dispersion </w:t>
      </w:r>
      <w:r w:rsidR="006913B9" w:rsidRPr="00B53C42">
        <w:rPr>
          <w:rFonts w:ascii="Arial" w:hAnsi="Arial" w:cs="Arial"/>
        </w:rPr>
        <w:t>(</w:t>
      </w:r>
      <w:r w:rsidR="005D2CC1">
        <w:rPr>
          <w:rFonts w:ascii="Arial" w:hAnsi="Arial" w:cs="Arial"/>
          <w:i/>
          <w:iCs/>
        </w:rPr>
        <w:t>SD</w:t>
      </w:r>
      <w:r w:rsidR="005D2CC1">
        <w:rPr>
          <w:rFonts w:ascii="Arial" w:hAnsi="Arial" w:cs="Arial"/>
        </w:rPr>
        <w:t xml:space="preserve"> </w:t>
      </w:r>
      <w:r w:rsidR="00174BF2">
        <w:rPr>
          <w:rFonts w:ascii="Arial" w:hAnsi="Arial" w:cs="Arial"/>
        </w:rPr>
        <w:t xml:space="preserve">= </w:t>
      </w:r>
      <w:r w:rsidR="006913B9" w:rsidRPr="00B53C42">
        <w:rPr>
          <w:rFonts w:ascii="Arial" w:hAnsi="Arial" w:cs="Arial"/>
        </w:rPr>
        <w:t>±</w:t>
      </w:r>
      <w:r w:rsidR="00C15685">
        <w:rPr>
          <w:rFonts w:ascii="Arial" w:hAnsi="Arial" w:cs="Arial"/>
        </w:rPr>
        <w:t>221.6</w:t>
      </w:r>
      <w:r w:rsidR="003E0E07" w:rsidRPr="00B53C42">
        <w:rPr>
          <w:rFonts w:ascii="Arial" w:hAnsi="Arial" w:cs="Arial"/>
        </w:rPr>
        <w:t xml:space="preserve"> days</w:t>
      </w:r>
      <w:r w:rsidR="00174BF2">
        <w:rPr>
          <w:rFonts w:ascii="Arial" w:hAnsi="Arial" w:cs="Arial"/>
        </w:rPr>
        <w:t xml:space="preserve">; </w:t>
      </w:r>
      <w:r w:rsidR="006913B9" w:rsidRPr="00174BF2">
        <w:rPr>
          <w:rFonts w:ascii="Arial" w:hAnsi="Arial" w:cs="Arial"/>
          <w:i/>
          <w:iCs/>
        </w:rPr>
        <w:t>IQR</w:t>
      </w:r>
      <w:r w:rsidR="006913B9" w:rsidRPr="00B53C42">
        <w:rPr>
          <w:rFonts w:ascii="Arial" w:hAnsi="Arial" w:cs="Arial"/>
        </w:rPr>
        <w:t xml:space="preserve"> </w:t>
      </w:r>
      <w:r w:rsidR="00174BF2">
        <w:rPr>
          <w:rFonts w:ascii="Arial" w:hAnsi="Arial" w:cs="Arial"/>
        </w:rPr>
        <w:t xml:space="preserve">= </w:t>
      </w:r>
      <w:r w:rsidR="00C15685">
        <w:rPr>
          <w:rFonts w:ascii="Arial" w:hAnsi="Arial" w:cs="Arial"/>
        </w:rPr>
        <w:t>61</w:t>
      </w:r>
      <w:r w:rsidR="00C15685" w:rsidRPr="00B53C42">
        <w:rPr>
          <w:rFonts w:ascii="Arial" w:hAnsi="Arial" w:cs="Arial"/>
        </w:rPr>
        <w:t xml:space="preserve"> </w:t>
      </w:r>
      <w:r w:rsidR="003E0E07" w:rsidRPr="00B53C42">
        <w:rPr>
          <w:rFonts w:ascii="Arial" w:hAnsi="Arial" w:cs="Arial"/>
        </w:rPr>
        <w:t>days</w:t>
      </w:r>
      <w:r w:rsidR="006913B9" w:rsidRPr="00B53C42">
        <w:rPr>
          <w:rFonts w:ascii="Arial" w:hAnsi="Arial" w:cs="Arial"/>
        </w:rPr>
        <w:t>)</w:t>
      </w:r>
      <w:r w:rsidR="00174BF2">
        <w:rPr>
          <w:rFonts w:ascii="Arial" w:hAnsi="Arial" w:cs="Arial"/>
        </w:rPr>
        <w:t xml:space="preserve"> that were </w:t>
      </w:r>
      <w:r w:rsidR="00CC5EBB">
        <w:rPr>
          <w:rFonts w:ascii="Arial" w:hAnsi="Arial" w:cs="Arial"/>
        </w:rPr>
        <w:t>nearly</w:t>
      </w:r>
      <w:r w:rsidR="00174BF2">
        <w:rPr>
          <w:rFonts w:ascii="Arial" w:hAnsi="Arial" w:cs="Arial"/>
        </w:rPr>
        <w:t xml:space="preserve"> double </w:t>
      </w:r>
      <w:r w:rsidR="00CC5EBB">
        <w:rPr>
          <w:rFonts w:ascii="Arial" w:hAnsi="Arial" w:cs="Arial"/>
        </w:rPr>
        <w:t xml:space="preserve">those of </w:t>
      </w:r>
      <w:r w:rsidR="00174BF2">
        <w:rPr>
          <w:rFonts w:ascii="Arial" w:hAnsi="Arial" w:cs="Arial"/>
        </w:rPr>
        <w:t>the full sample (</w:t>
      </w:r>
      <w:r w:rsidR="005D2CC1">
        <w:rPr>
          <w:rFonts w:ascii="Arial" w:hAnsi="Arial" w:cs="Arial"/>
          <w:i/>
          <w:iCs/>
        </w:rPr>
        <w:t>SD</w:t>
      </w:r>
      <w:r w:rsidR="005D2CC1">
        <w:rPr>
          <w:rFonts w:ascii="Arial" w:hAnsi="Arial" w:cs="Arial"/>
        </w:rPr>
        <w:t xml:space="preserve"> </w:t>
      </w:r>
      <w:r w:rsidR="00174BF2">
        <w:rPr>
          <w:rFonts w:ascii="Arial" w:hAnsi="Arial" w:cs="Arial"/>
        </w:rPr>
        <w:t xml:space="preserve">= </w:t>
      </w:r>
      <w:r w:rsidR="00174BF2" w:rsidRPr="00B53C42">
        <w:rPr>
          <w:rFonts w:ascii="Arial" w:hAnsi="Arial" w:cs="Arial"/>
        </w:rPr>
        <w:t>±</w:t>
      </w:r>
      <w:r w:rsidR="00C15685">
        <w:rPr>
          <w:rFonts w:ascii="Arial" w:hAnsi="Arial" w:cs="Arial"/>
        </w:rPr>
        <w:t>117.9</w:t>
      </w:r>
      <w:r w:rsidR="00174BF2" w:rsidRPr="00B53C42">
        <w:rPr>
          <w:rFonts w:ascii="Arial" w:hAnsi="Arial" w:cs="Arial"/>
        </w:rPr>
        <w:t xml:space="preserve"> days</w:t>
      </w:r>
      <w:r w:rsidR="00174BF2">
        <w:rPr>
          <w:rFonts w:ascii="Arial" w:hAnsi="Arial" w:cs="Arial"/>
        </w:rPr>
        <w:t xml:space="preserve">; </w:t>
      </w:r>
      <w:r w:rsidR="00174BF2" w:rsidRPr="00174BF2">
        <w:rPr>
          <w:rFonts w:ascii="Arial" w:hAnsi="Arial" w:cs="Arial"/>
          <w:i/>
          <w:iCs/>
        </w:rPr>
        <w:t>IQR</w:t>
      </w:r>
      <w:r w:rsidR="00174BF2" w:rsidRPr="00B53C42">
        <w:rPr>
          <w:rFonts w:ascii="Arial" w:hAnsi="Arial" w:cs="Arial"/>
        </w:rPr>
        <w:t xml:space="preserve"> </w:t>
      </w:r>
      <w:r w:rsidR="00174BF2">
        <w:rPr>
          <w:rFonts w:ascii="Arial" w:hAnsi="Arial" w:cs="Arial"/>
        </w:rPr>
        <w:t xml:space="preserve">= </w:t>
      </w:r>
      <w:r w:rsidR="00CC5EBB">
        <w:rPr>
          <w:rFonts w:ascii="Arial" w:hAnsi="Arial" w:cs="Arial"/>
        </w:rPr>
        <w:t>21</w:t>
      </w:r>
      <w:r w:rsidR="00174BF2" w:rsidRPr="00B53C42">
        <w:rPr>
          <w:rFonts w:ascii="Arial" w:hAnsi="Arial" w:cs="Arial"/>
        </w:rPr>
        <w:t xml:space="preserve"> days)</w:t>
      </w:r>
      <w:r w:rsidR="003E0E07" w:rsidRPr="00B53C42">
        <w:rPr>
          <w:rFonts w:ascii="Arial" w:hAnsi="Arial" w:cs="Arial"/>
        </w:rPr>
        <w:t>.</w:t>
      </w:r>
      <w:r w:rsidR="00D318C2">
        <w:rPr>
          <w:rFonts w:ascii="Arial" w:hAnsi="Arial" w:cs="Arial"/>
        </w:rPr>
        <w:t xml:space="preserve"> </w:t>
      </w:r>
      <w:commentRangeStart w:id="153"/>
      <w:commentRangeStart w:id="154"/>
      <w:r w:rsidR="0098139A">
        <w:rPr>
          <w:rFonts w:ascii="Arial" w:hAnsi="Arial" w:cs="Arial"/>
        </w:rPr>
        <w:t xml:space="preserve">The coefficient of variation [CV] of acute </w:t>
      </w:r>
      <w:r w:rsidR="00C80E0E">
        <w:rPr>
          <w:rFonts w:ascii="Arial" w:hAnsi="Arial" w:cs="Arial"/>
        </w:rPr>
        <w:t>LOS</w:t>
      </w:r>
      <w:r w:rsidR="0098139A">
        <w:rPr>
          <w:rFonts w:ascii="Arial" w:hAnsi="Arial" w:cs="Arial"/>
        </w:rPr>
        <w:t xml:space="preserve"> for the whole sample </w:t>
      </w:r>
      <w:r w:rsidR="00375F4F">
        <w:rPr>
          <w:rFonts w:ascii="Arial" w:hAnsi="Arial" w:cs="Arial"/>
        </w:rPr>
        <w:t>was</w:t>
      </w:r>
      <w:r w:rsidR="0098139A">
        <w:rPr>
          <w:rFonts w:ascii="Arial" w:hAnsi="Arial" w:cs="Arial"/>
        </w:rPr>
        <w:t xml:space="preserve"> 3.78, with large community hospitals having </w:t>
      </w:r>
      <w:r w:rsidR="00375F4F">
        <w:rPr>
          <w:rFonts w:ascii="Arial" w:hAnsi="Arial" w:cs="Arial"/>
        </w:rPr>
        <w:t>the highest</w:t>
      </w:r>
      <w:r w:rsidR="0098139A">
        <w:rPr>
          <w:rFonts w:ascii="Arial" w:hAnsi="Arial" w:cs="Arial"/>
        </w:rPr>
        <w:t xml:space="preserve"> CV </w:t>
      </w:r>
      <w:r w:rsidR="00375F4F">
        <w:rPr>
          <w:rFonts w:ascii="Arial" w:hAnsi="Arial" w:cs="Arial"/>
        </w:rPr>
        <w:t>(</w:t>
      </w:r>
      <w:r w:rsidR="0098139A">
        <w:rPr>
          <w:rFonts w:ascii="Arial" w:hAnsi="Arial" w:cs="Arial"/>
        </w:rPr>
        <w:t>6.08</w:t>
      </w:r>
      <w:r w:rsidR="00375F4F">
        <w:rPr>
          <w:rFonts w:ascii="Arial" w:hAnsi="Arial" w:cs="Arial"/>
        </w:rPr>
        <w:t>) of any hospital type</w:t>
      </w:r>
      <w:r w:rsidR="00C80E0E">
        <w:rPr>
          <w:rFonts w:ascii="Arial" w:hAnsi="Arial" w:cs="Arial"/>
        </w:rPr>
        <w:t>.</w:t>
      </w:r>
      <w:r w:rsidR="0098139A">
        <w:rPr>
          <w:rFonts w:ascii="Arial" w:hAnsi="Arial" w:cs="Arial"/>
        </w:rPr>
        <w:t xml:space="preserve"> </w:t>
      </w:r>
      <w:commentRangeEnd w:id="153"/>
      <w:r w:rsidR="00BA73A4">
        <w:rPr>
          <w:rStyle w:val="CommentReference"/>
          <w:rFonts w:asciiTheme="minorHAnsi" w:eastAsiaTheme="minorHAnsi" w:hAnsiTheme="minorHAnsi" w:cstheme="minorBidi"/>
          <w:lang w:eastAsia="en-US"/>
        </w:rPr>
        <w:commentReference w:id="153"/>
      </w:r>
      <w:commentRangeEnd w:id="154"/>
      <w:r w:rsidR="005C75B6">
        <w:rPr>
          <w:rStyle w:val="CommentReference"/>
          <w:rFonts w:asciiTheme="minorHAnsi" w:eastAsiaTheme="minorHAnsi" w:hAnsiTheme="minorHAnsi" w:cstheme="minorBidi"/>
          <w:lang w:eastAsia="en-US"/>
        </w:rPr>
        <w:commentReference w:id="154"/>
      </w:r>
      <w:r w:rsidR="00C80E0E">
        <w:rPr>
          <w:rFonts w:ascii="Arial" w:hAnsi="Arial" w:cs="Arial"/>
        </w:rPr>
        <w:t>T</w:t>
      </w:r>
      <w:r w:rsidR="00375F4F">
        <w:rPr>
          <w:rFonts w:ascii="Arial" w:hAnsi="Arial" w:cs="Arial"/>
        </w:rPr>
        <w:t>he next highest</w:t>
      </w:r>
      <w:r w:rsidR="0098139A">
        <w:rPr>
          <w:rFonts w:ascii="Arial" w:hAnsi="Arial" w:cs="Arial"/>
        </w:rPr>
        <w:t xml:space="preserve"> </w:t>
      </w:r>
      <w:r w:rsidR="00375F4F">
        <w:rPr>
          <w:rFonts w:ascii="Arial" w:hAnsi="Arial" w:cs="Arial"/>
        </w:rPr>
        <w:t xml:space="preserve">was seen in teaching hospitals (CV = 3.22), </w:t>
      </w:r>
      <w:r w:rsidR="00375F4F">
        <w:rPr>
          <w:rFonts w:ascii="Arial" w:hAnsi="Arial" w:cs="Arial"/>
        </w:rPr>
        <w:lastRenderedPageBreak/>
        <w:t>followed by specialty MH</w:t>
      </w:r>
      <w:r w:rsidR="00C80E0E">
        <w:rPr>
          <w:rFonts w:ascii="Arial" w:hAnsi="Arial" w:cs="Arial"/>
        </w:rPr>
        <w:t xml:space="preserve"> hospitals </w:t>
      </w:r>
      <w:r w:rsidR="00375F4F">
        <w:rPr>
          <w:rFonts w:ascii="Arial" w:hAnsi="Arial" w:cs="Arial"/>
        </w:rPr>
        <w:t>(CV = 2.98)</w:t>
      </w:r>
      <w:r w:rsidR="00C80E0E">
        <w:rPr>
          <w:rFonts w:ascii="Arial" w:hAnsi="Arial" w:cs="Arial"/>
        </w:rPr>
        <w:t>,</w:t>
      </w:r>
      <w:r w:rsidR="00375F4F">
        <w:rPr>
          <w:rFonts w:ascii="Arial" w:hAnsi="Arial" w:cs="Arial"/>
        </w:rPr>
        <w:t xml:space="preserve"> and all other hospital types (CV = 2.19)</w:t>
      </w:r>
      <w:r w:rsidR="0098139A">
        <w:rPr>
          <w:rFonts w:ascii="Arial" w:hAnsi="Arial" w:cs="Arial"/>
        </w:rPr>
        <w:t xml:space="preserve">. </w:t>
      </w:r>
    </w:p>
    <w:p w14:paraId="0FA45936" w14:textId="773A4104" w:rsidR="00EB60B5" w:rsidRPr="00B53C42" w:rsidRDefault="00C80E0E" w:rsidP="00ED509D">
      <w:pPr>
        <w:spacing w:line="480" w:lineRule="auto"/>
        <w:ind w:firstLine="720"/>
        <w:rPr>
          <w:rFonts w:ascii="Arial" w:hAnsi="Arial" w:cs="Arial"/>
        </w:rPr>
      </w:pPr>
      <w:r>
        <w:rPr>
          <w:rFonts w:ascii="Arial" w:hAnsi="Arial" w:cs="Arial"/>
        </w:rPr>
        <w:t>T</w:t>
      </w:r>
      <w:r w:rsidR="00EF5E62">
        <w:rPr>
          <w:rFonts w:ascii="Arial" w:hAnsi="Arial" w:cs="Arial"/>
        </w:rPr>
        <w:t>he mean and standard deviation</w:t>
      </w:r>
      <w:r w:rsidR="00811B58">
        <w:rPr>
          <w:rFonts w:ascii="Arial" w:hAnsi="Arial" w:cs="Arial"/>
        </w:rPr>
        <w:t xml:space="preserve"> </w:t>
      </w:r>
      <w:r w:rsidR="00EF5E62">
        <w:rPr>
          <w:rFonts w:ascii="Arial" w:hAnsi="Arial" w:cs="Arial"/>
        </w:rPr>
        <w:t xml:space="preserve">of acute LOS (164.0 days; </w:t>
      </w:r>
      <w:r w:rsidR="00EF5E62" w:rsidRPr="00B53C42">
        <w:rPr>
          <w:rFonts w:ascii="Arial" w:hAnsi="Arial" w:cs="Arial"/>
        </w:rPr>
        <w:t>±</w:t>
      </w:r>
      <w:r w:rsidR="00EF5E62">
        <w:rPr>
          <w:rFonts w:ascii="Arial" w:hAnsi="Arial" w:cs="Arial"/>
        </w:rPr>
        <w:t xml:space="preserve">690.2 days) of persons who lived in a CMA and were hospitalized at large community </w:t>
      </w:r>
      <w:r w:rsidR="0098139A">
        <w:rPr>
          <w:rFonts w:ascii="Arial" w:hAnsi="Arial" w:cs="Arial"/>
        </w:rPr>
        <w:t>hospitals was</w:t>
      </w:r>
      <w:r w:rsidR="00EF5E62">
        <w:rPr>
          <w:rFonts w:ascii="Arial" w:hAnsi="Arial" w:cs="Arial"/>
        </w:rPr>
        <w:t xml:space="preserve"> much higher than those who did not live in a CMA (18.6 days; </w:t>
      </w:r>
      <w:r w:rsidR="00EF5E62" w:rsidRPr="00B53C42">
        <w:rPr>
          <w:rFonts w:ascii="Arial" w:hAnsi="Arial" w:cs="Arial"/>
        </w:rPr>
        <w:t>±</w:t>
      </w:r>
      <w:r w:rsidR="00EF5E62">
        <w:rPr>
          <w:rFonts w:ascii="Arial" w:hAnsi="Arial" w:cs="Arial"/>
        </w:rPr>
        <w:t>120.1 days)</w:t>
      </w:r>
      <w:r w:rsidR="00630168">
        <w:rPr>
          <w:rFonts w:ascii="Arial" w:hAnsi="Arial" w:cs="Arial"/>
        </w:rPr>
        <w:t>.</w:t>
      </w:r>
      <w:r w:rsidR="00811B58">
        <w:rPr>
          <w:rFonts w:ascii="Arial" w:hAnsi="Arial" w:cs="Arial"/>
        </w:rPr>
        <w:t xml:space="preserve"> </w:t>
      </w:r>
      <w:r w:rsidR="00630168">
        <w:rPr>
          <w:rFonts w:ascii="Arial" w:hAnsi="Arial" w:cs="Arial"/>
        </w:rPr>
        <w:t>W</w:t>
      </w:r>
      <w:r w:rsidR="00811B58">
        <w:rPr>
          <w:rFonts w:ascii="Arial" w:hAnsi="Arial" w:cs="Arial"/>
        </w:rPr>
        <w:t xml:space="preserve">hereas the mean of acute LOS for persons who lived in a CMA </w:t>
      </w:r>
      <w:r w:rsidR="00630168">
        <w:rPr>
          <w:rFonts w:ascii="Arial" w:hAnsi="Arial" w:cs="Arial"/>
        </w:rPr>
        <w:t xml:space="preserve">(72.8 days) </w:t>
      </w:r>
      <w:r w:rsidR="00811B58">
        <w:rPr>
          <w:rFonts w:ascii="Arial" w:hAnsi="Arial" w:cs="Arial"/>
        </w:rPr>
        <w:t xml:space="preserve">and were </w:t>
      </w:r>
      <w:r w:rsidR="00445DAA">
        <w:rPr>
          <w:rFonts w:ascii="Arial" w:hAnsi="Arial" w:cs="Arial"/>
        </w:rPr>
        <w:t>hospitalized in a speciality MH</w:t>
      </w:r>
      <w:r w:rsidR="00630168">
        <w:rPr>
          <w:rFonts w:ascii="Arial" w:hAnsi="Arial" w:cs="Arial"/>
        </w:rPr>
        <w:t xml:space="preserve"> was lower than those who did not live in a CMA (85.2 days) and the mean of persons who lived in CMA (35.0 days) and were hospitalized in a teaching hospital were </w:t>
      </w:r>
      <w:proofErr w:type="gramStart"/>
      <w:r w:rsidR="00630168">
        <w:rPr>
          <w:rFonts w:ascii="Arial" w:hAnsi="Arial" w:cs="Arial"/>
        </w:rPr>
        <w:t>similar to</w:t>
      </w:r>
      <w:proofErr w:type="gramEnd"/>
      <w:r w:rsidR="00630168">
        <w:rPr>
          <w:rFonts w:ascii="Arial" w:hAnsi="Arial" w:cs="Arial"/>
        </w:rPr>
        <w:t xml:space="preserve"> those who did not live in a CMA (36.3 days). Further LOS analyses disaggregated by CMA can be found in </w:t>
      </w:r>
      <w:r w:rsidR="00A05BB5" w:rsidRPr="00A05BB5">
        <w:rPr>
          <w:rFonts w:ascii="Arial" w:hAnsi="Arial" w:cs="Arial"/>
          <w:i/>
          <w:iCs/>
        </w:rPr>
        <w:t>Appendix Table</w:t>
      </w:r>
      <w:r w:rsidR="0060319A">
        <w:rPr>
          <w:rFonts w:ascii="Arial" w:hAnsi="Arial" w:cs="Arial"/>
          <w:i/>
          <w:iCs/>
        </w:rPr>
        <w:t>s</w:t>
      </w:r>
      <w:r w:rsidR="00A05BB5" w:rsidRPr="00A05BB5">
        <w:rPr>
          <w:rFonts w:ascii="Arial" w:hAnsi="Arial" w:cs="Arial"/>
          <w:i/>
          <w:iCs/>
        </w:rPr>
        <w:t xml:space="preserve"> A2.0</w:t>
      </w:r>
      <w:r w:rsidR="0060319A">
        <w:rPr>
          <w:rFonts w:ascii="Arial" w:hAnsi="Arial" w:cs="Arial"/>
          <w:i/>
          <w:iCs/>
        </w:rPr>
        <w:t xml:space="preserve"> and A3.1</w:t>
      </w:r>
      <w:r w:rsidR="00630168">
        <w:rPr>
          <w:rFonts w:ascii="Arial" w:hAnsi="Arial" w:cs="Arial"/>
        </w:rPr>
        <w:t>.</w:t>
      </w:r>
    </w:p>
    <w:p w14:paraId="0B03B076" w14:textId="067BC909" w:rsidR="004B46E8" w:rsidRPr="004B46E8" w:rsidRDefault="004B46E8" w:rsidP="0001789A">
      <w:pPr>
        <w:spacing w:line="480" w:lineRule="auto"/>
        <w:rPr>
          <w:rFonts w:ascii="Arial" w:hAnsi="Arial" w:cs="Arial"/>
        </w:rPr>
      </w:pPr>
      <w:r>
        <w:rPr>
          <w:rFonts w:ascii="Arial" w:hAnsi="Arial" w:cs="Arial"/>
        </w:rPr>
        <w:t>[Table 2]</w:t>
      </w:r>
    </w:p>
    <w:p w14:paraId="39A3D380" w14:textId="64611000" w:rsidR="00350553" w:rsidRDefault="003E0E07" w:rsidP="00350553">
      <w:pPr>
        <w:keepNext/>
        <w:spacing w:line="480" w:lineRule="auto"/>
      </w:pPr>
      <w:r w:rsidRPr="00B53C42">
        <w:rPr>
          <w:rFonts w:ascii="Arial" w:hAnsi="Arial" w:cs="Arial"/>
        </w:rPr>
        <w:t xml:space="preserve">Acute LOS is further examined in </w:t>
      </w:r>
      <w:r w:rsidRPr="00B53C42">
        <w:rPr>
          <w:rFonts w:ascii="Arial" w:hAnsi="Arial" w:cs="Arial"/>
          <w:i/>
          <w:iCs/>
        </w:rPr>
        <w:t>Figure 2</w:t>
      </w:r>
      <w:r w:rsidRPr="00B53C42">
        <w:rPr>
          <w:rFonts w:ascii="Arial" w:hAnsi="Arial" w:cs="Arial"/>
        </w:rPr>
        <w:t xml:space="preserve"> by year and hospital type</w:t>
      </w:r>
      <w:r w:rsidR="00B50507" w:rsidRPr="00B53C42">
        <w:rPr>
          <w:rFonts w:ascii="Arial" w:hAnsi="Arial" w:cs="Arial"/>
        </w:rPr>
        <w:t>.</w:t>
      </w:r>
      <w:r w:rsidR="008E6748" w:rsidRPr="008E6748">
        <w:rPr>
          <w:rFonts w:ascii="Arial" w:hAnsi="Arial" w:cs="Arial"/>
        </w:rPr>
        <w:t xml:space="preserve"> </w:t>
      </w:r>
      <w:r w:rsidR="008E6748">
        <w:rPr>
          <w:rFonts w:ascii="Arial" w:hAnsi="Arial" w:cs="Arial"/>
        </w:rPr>
        <w:t xml:space="preserve">The </w:t>
      </w:r>
      <w:r w:rsidR="00757E45" w:rsidRPr="003F48BD">
        <w:rPr>
          <w:rFonts w:ascii="Arial" w:hAnsi="Arial" w:cs="Arial"/>
        </w:rPr>
        <w:t>98.5</w:t>
      </w:r>
      <w:r w:rsidR="001840AE">
        <w:rPr>
          <w:rFonts w:ascii="Arial" w:hAnsi="Arial" w:cs="Arial"/>
        </w:rPr>
        <w:t xml:space="preserve"> d</w:t>
      </w:r>
      <w:r w:rsidR="008E6748" w:rsidRPr="00DF041D">
        <w:rPr>
          <w:rFonts w:ascii="Arial" w:hAnsi="Arial" w:cs="Arial"/>
        </w:rPr>
        <w:t>ays</w:t>
      </w:r>
      <w:r w:rsidR="008E6748">
        <w:rPr>
          <w:rFonts w:ascii="Arial" w:hAnsi="Arial" w:cs="Arial"/>
        </w:rPr>
        <w:t xml:space="preserve"> cut off for truncating the LOS range in </w:t>
      </w:r>
      <w:r w:rsidR="008E6748" w:rsidRPr="008B4DEF">
        <w:rPr>
          <w:rFonts w:ascii="Arial" w:hAnsi="Arial" w:cs="Arial"/>
          <w:i/>
          <w:iCs/>
        </w:rPr>
        <w:t>Figure</w:t>
      </w:r>
      <w:r w:rsidR="008E6748">
        <w:rPr>
          <w:rFonts w:ascii="Arial" w:hAnsi="Arial" w:cs="Arial"/>
          <w:i/>
          <w:iCs/>
        </w:rPr>
        <w:t>s</w:t>
      </w:r>
      <w:r w:rsidR="008E6748" w:rsidRPr="008B4DEF">
        <w:rPr>
          <w:rFonts w:ascii="Arial" w:hAnsi="Arial" w:cs="Arial"/>
          <w:i/>
          <w:iCs/>
        </w:rPr>
        <w:t xml:space="preserve"> </w:t>
      </w:r>
      <w:r w:rsidR="008E6748">
        <w:rPr>
          <w:rFonts w:ascii="Arial" w:hAnsi="Arial" w:cs="Arial"/>
          <w:i/>
          <w:iCs/>
        </w:rPr>
        <w:t xml:space="preserve">2 &amp; </w:t>
      </w:r>
      <w:r w:rsidR="008E6748" w:rsidRPr="008B4DEF">
        <w:rPr>
          <w:rFonts w:ascii="Arial" w:hAnsi="Arial" w:cs="Arial"/>
          <w:i/>
          <w:iCs/>
        </w:rPr>
        <w:t>3</w:t>
      </w:r>
      <w:r w:rsidR="008E6748" w:rsidRPr="000F7607">
        <w:rPr>
          <w:rFonts w:ascii="Arial" w:hAnsi="Arial" w:cs="Arial"/>
          <w:i/>
          <w:iCs/>
        </w:rPr>
        <w:t>’s</w:t>
      </w:r>
      <w:r w:rsidR="008E6748">
        <w:rPr>
          <w:rFonts w:ascii="Arial" w:hAnsi="Arial" w:cs="Arial"/>
        </w:rPr>
        <w:t xml:space="preserve"> left column was determined by calculating the upper Tukey fence [Q3 + 1.5(IQR)] for the full sample and each type of hospital, then selecting the highest of those values to be the upper limit of the truncated scale.</w:t>
      </w:r>
      <w:r w:rsidR="00B50507" w:rsidRPr="00B53C42">
        <w:rPr>
          <w:rFonts w:ascii="Arial" w:hAnsi="Arial" w:cs="Arial"/>
        </w:rPr>
        <w:t xml:space="preserve"> </w:t>
      </w:r>
      <w:r w:rsidR="00B50507" w:rsidRPr="00B53C42">
        <w:rPr>
          <w:rFonts w:ascii="Arial" w:hAnsi="Arial" w:cs="Arial"/>
          <w:i/>
          <w:iCs/>
        </w:rPr>
        <w:t>Figure 2</w:t>
      </w:r>
      <w:r w:rsidR="00B50507" w:rsidRPr="00B53C42">
        <w:rPr>
          <w:rFonts w:ascii="Arial" w:hAnsi="Arial" w:cs="Arial"/>
        </w:rPr>
        <w:t xml:space="preserve"> </w:t>
      </w:r>
      <w:r w:rsidR="003C7284" w:rsidRPr="00B53C42">
        <w:rPr>
          <w:rFonts w:ascii="Arial" w:hAnsi="Arial" w:cs="Arial"/>
        </w:rPr>
        <w:t>shows</w:t>
      </w:r>
      <w:r w:rsidR="00B50507" w:rsidRPr="00B53C42">
        <w:rPr>
          <w:rFonts w:ascii="Arial" w:hAnsi="Arial" w:cs="Arial"/>
        </w:rPr>
        <w:t xml:space="preserve"> that </w:t>
      </w:r>
      <w:r w:rsidR="00350553" w:rsidRPr="00B53C42">
        <w:rPr>
          <w:rFonts w:ascii="Arial" w:hAnsi="Arial" w:cs="Arial"/>
        </w:rPr>
        <w:t>in 2020 and 2021</w:t>
      </w:r>
      <w:r w:rsidR="00350553">
        <w:rPr>
          <w:rFonts w:ascii="Arial" w:hAnsi="Arial" w:cs="Arial"/>
        </w:rPr>
        <w:t xml:space="preserve"> </w:t>
      </w:r>
      <w:r w:rsidR="00B50507" w:rsidRPr="00B53C42">
        <w:rPr>
          <w:rFonts w:ascii="Arial" w:hAnsi="Arial" w:cs="Arial"/>
        </w:rPr>
        <w:t xml:space="preserve">the </w:t>
      </w:r>
      <w:r w:rsidR="00CB38E6">
        <w:rPr>
          <w:rFonts w:ascii="Arial" w:hAnsi="Arial" w:cs="Arial"/>
        </w:rPr>
        <w:t>width</w:t>
      </w:r>
      <w:r w:rsidR="00B50507" w:rsidRPr="00B53C42">
        <w:rPr>
          <w:rFonts w:ascii="Arial" w:hAnsi="Arial" w:cs="Arial"/>
        </w:rPr>
        <w:t xml:space="preserve"> of the</w:t>
      </w:r>
      <w:r w:rsidR="00C15685">
        <w:rPr>
          <w:rFonts w:ascii="Arial" w:hAnsi="Arial" w:cs="Arial"/>
        </w:rPr>
        <w:t xml:space="preserve"> IQRs for</w:t>
      </w:r>
      <w:r w:rsidR="00B50507" w:rsidRPr="00B53C42">
        <w:rPr>
          <w:rFonts w:ascii="Arial" w:hAnsi="Arial" w:cs="Arial"/>
        </w:rPr>
        <w:t xml:space="preserve"> acute LOS </w:t>
      </w:r>
      <w:r w:rsidR="00C15685">
        <w:rPr>
          <w:rFonts w:ascii="Arial" w:hAnsi="Arial" w:cs="Arial"/>
        </w:rPr>
        <w:t>lessened</w:t>
      </w:r>
      <w:r w:rsidR="00350553">
        <w:rPr>
          <w:rFonts w:ascii="Arial" w:hAnsi="Arial" w:cs="Arial"/>
        </w:rPr>
        <w:t xml:space="preserve"> </w:t>
      </w:r>
      <w:r w:rsidR="00CB38E6">
        <w:rPr>
          <w:rFonts w:ascii="Arial" w:hAnsi="Arial" w:cs="Arial"/>
        </w:rPr>
        <w:t>in comparison to</w:t>
      </w:r>
      <w:r w:rsidR="00350553">
        <w:rPr>
          <w:rFonts w:ascii="Arial" w:hAnsi="Arial" w:cs="Arial"/>
        </w:rPr>
        <w:t xml:space="preserve"> 2019 levels </w:t>
      </w:r>
      <w:r w:rsidR="00B50507" w:rsidRPr="00B53C42">
        <w:rPr>
          <w:rFonts w:ascii="Arial" w:hAnsi="Arial" w:cs="Arial"/>
        </w:rPr>
        <w:t>for large community hospitals</w:t>
      </w:r>
      <w:r w:rsidR="00350553">
        <w:rPr>
          <w:rFonts w:ascii="Arial" w:hAnsi="Arial" w:cs="Arial"/>
        </w:rPr>
        <w:t xml:space="preserve"> (2019 = </w:t>
      </w:r>
      <w:r w:rsidR="00652F67">
        <w:rPr>
          <w:rFonts w:ascii="Arial" w:hAnsi="Arial" w:cs="Arial"/>
        </w:rPr>
        <w:t xml:space="preserve">17 </w:t>
      </w:r>
      <w:r w:rsidR="00350553">
        <w:rPr>
          <w:rFonts w:ascii="Arial" w:hAnsi="Arial" w:cs="Arial"/>
        </w:rPr>
        <w:t>days, 2020</w:t>
      </w:r>
      <w:r w:rsidR="00CB38E6">
        <w:rPr>
          <w:rFonts w:ascii="Arial" w:hAnsi="Arial" w:cs="Arial"/>
        </w:rPr>
        <w:t xml:space="preserve"> &amp; 2021</w:t>
      </w:r>
      <w:r w:rsidR="00350553">
        <w:rPr>
          <w:rFonts w:ascii="Arial" w:hAnsi="Arial" w:cs="Arial"/>
        </w:rPr>
        <w:t xml:space="preserve"> = </w:t>
      </w:r>
      <w:r w:rsidR="00350553" w:rsidRPr="00652F67">
        <w:rPr>
          <w:rFonts w:ascii="Arial" w:hAnsi="Arial" w:cs="Arial"/>
        </w:rPr>
        <w:t>14</w:t>
      </w:r>
      <w:r w:rsidR="00350553">
        <w:rPr>
          <w:rFonts w:ascii="Arial" w:hAnsi="Arial" w:cs="Arial"/>
        </w:rPr>
        <w:t xml:space="preserve"> days)</w:t>
      </w:r>
      <w:r w:rsidR="00B50507" w:rsidRPr="00B53C42">
        <w:rPr>
          <w:rFonts w:ascii="Arial" w:hAnsi="Arial" w:cs="Arial"/>
        </w:rPr>
        <w:t xml:space="preserve"> and teaching hospitals</w:t>
      </w:r>
      <w:r w:rsidR="00350553">
        <w:rPr>
          <w:rFonts w:ascii="Arial" w:hAnsi="Arial" w:cs="Arial"/>
        </w:rPr>
        <w:t xml:space="preserve"> (2019 = </w:t>
      </w:r>
      <w:r w:rsidR="00652F67" w:rsidRPr="003F48BD">
        <w:rPr>
          <w:rFonts w:ascii="Arial" w:hAnsi="Arial" w:cs="Arial"/>
        </w:rPr>
        <w:t>29</w:t>
      </w:r>
      <w:r w:rsidR="00CB38E6">
        <w:rPr>
          <w:rFonts w:ascii="Arial" w:hAnsi="Arial" w:cs="Arial"/>
        </w:rPr>
        <w:t xml:space="preserve"> days</w:t>
      </w:r>
      <w:r w:rsidR="00842D28" w:rsidRPr="00B53C42">
        <w:rPr>
          <w:rFonts w:ascii="Arial" w:hAnsi="Arial" w:cs="Arial"/>
        </w:rPr>
        <w:t>,</w:t>
      </w:r>
      <w:r w:rsidR="00CB38E6">
        <w:rPr>
          <w:rFonts w:ascii="Arial" w:hAnsi="Arial" w:cs="Arial"/>
        </w:rPr>
        <w:t xml:space="preserve"> 2020</w:t>
      </w:r>
      <w:r w:rsidR="00652F67">
        <w:rPr>
          <w:rFonts w:ascii="Arial" w:hAnsi="Arial" w:cs="Arial"/>
        </w:rPr>
        <w:t xml:space="preserve"> = </w:t>
      </w:r>
      <w:r w:rsidR="00652F67" w:rsidRPr="003F48BD">
        <w:rPr>
          <w:rFonts w:ascii="Arial" w:hAnsi="Arial" w:cs="Arial"/>
        </w:rPr>
        <w:t>23</w:t>
      </w:r>
      <w:r w:rsidR="00CB38E6">
        <w:rPr>
          <w:rFonts w:ascii="Arial" w:hAnsi="Arial" w:cs="Arial"/>
        </w:rPr>
        <w:t xml:space="preserve"> days</w:t>
      </w:r>
      <w:r w:rsidR="00652F67">
        <w:rPr>
          <w:rFonts w:ascii="Arial" w:hAnsi="Arial" w:cs="Arial"/>
        </w:rPr>
        <w:t xml:space="preserve">, 2021 = </w:t>
      </w:r>
      <w:r w:rsidR="00652F67" w:rsidRPr="003F48BD">
        <w:rPr>
          <w:rFonts w:ascii="Arial" w:hAnsi="Arial" w:cs="Arial"/>
        </w:rPr>
        <w:t>24</w:t>
      </w:r>
      <w:r w:rsidR="00DF041D">
        <w:rPr>
          <w:rFonts w:ascii="Arial" w:hAnsi="Arial" w:cs="Arial"/>
        </w:rPr>
        <w:t xml:space="preserve"> </w:t>
      </w:r>
      <w:r w:rsidR="00652F67">
        <w:rPr>
          <w:rFonts w:ascii="Arial" w:hAnsi="Arial" w:cs="Arial"/>
        </w:rPr>
        <w:t>days</w:t>
      </w:r>
      <w:r w:rsidR="00CB38E6">
        <w:rPr>
          <w:rFonts w:ascii="Arial" w:hAnsi="Arial" w:cs="Arial"/>
        </w:rPr>
        <w:t>);</w:t>
      </w:r>
      <w:r w:rsidR="00350553">
        <w:rPr>
          <w:rFonts w:ascii="Arial" w:hAnsi="Arial" w:cs="Arial"/>
        </w:rPr>
        <w:t xml:space="preserve"> </w:t>
      </w:r>
      <w:r w:rsidR="00B50507" w:rsidRPr="00B53C42">
        <w:rPr>
          <w:rFonts w:ascii="Arial" w:hAnsi="Arial" w:cs="Arial"/>
        </w:rPr>
        <w:t>the</w:t>
      </w:r>
      <w:r w:rsidR="00CB38E6">
        <w:rPr>
          <w:rFonts w:ascii="Arial" w:hAnsi="Arial" w:cs="Arial"/>
        </w:rPr>
        <w:t xml:space="preserve"> </w:t>
      </w:r>
      <w:r w:rsidR="00B50507" w:rsidRPr="00B53C42">
        <w:rPr>
          <w:rFonts w:ascii="Arial" w:hAnsi="Arial" w:cs="Arial"/>
        </w:rPr>
        <w:t xml:space="preserve">height of the COVID-19 pandemic in Ontario. The mean and median acute LOS </w:t>
      </w:r>
      <w:r w:rsidR="003C7284" w:rsidRPr="00B53C42">
        <w:rPr>
          <w:rFonts w:ascii="Arial" w:hAnsi="Arial" w:cs="Arial"/>
        </w:rPr>
        <w:t>similarly decreased for large community</w:t>
      </w:r>
      <w:r w:rsidR="00CB38E6">
        <w:rPr>
          <w:rFonts w:ascii="Arial" w:hAnsi="Arial" w:cs="Arial"/>
        </w:rPr>
        <w:t xml:space="preserve"> (2019: mean = </w:t>
      </w:r>
      <w:r w:rsidR="004655DB" w:rsidRPr="003F48BD">
        <w:rPr>
          <w:rFonts w:ascii="Arial" w:hAnsi="Arial" w:cs="Arial"/>
        </w:rPr>
        <w:t>21.5</w:t>
      </w:r>
      <w:r w:rsidR="00CB38E6">
        <w:rPr>
          <w:rFonts w:ascii="Arial" w:hAnsi="Arial" w:cs="Arial"/>
        </w:rPr>
        <w:t xml:space="preserve"> days, median = </w:t>
      </w:r>
      <w:r w:rsidR="004655DB">
        <w:rPr>
          <w:rFonts w:ascii="Arial" w:hAnsi="Arial" w:cs="Arial"/>
        </w:rPr>
        <w:t xml:space="preserve">14 </w:t>
      </w:r>
      <w:r w:rsidR="00CB38E6">
        <w:rPr>
          <w:rFonts w:ascii="Arial" w:hAnsi="Arial" w:cs="Arial"/>
        </w:rPr>
        <w:t xml:space="preserve">days; 2020: mean = </w:t>
      </w:r>
      <w:r w:rsidR="004655DB" w:rsidRPr="003F48BD">
        <w:rPr>
          <w:rFonts w:ascii="Arial" w:hAnsi="Arial" w:cs="Arial"/>
        </w:rPr>
        <w:t>19.3</w:t>
      </w:r>
      <w:r w:rsidR="00CB38E6">
        <w:rPr>
          <w:rFonts w:ascii="Arial" w:hAnsi="Arial" w:cs="Arial"/>
        </w:rPr>
        <w:t xml:space="preserve"> days, median </w:t>
      </w:r>
      <w:r w:rsidR="004655DB">
        <w:rPr>
          <w:rFonts w:ascii="Arial" w:hAnsi="Arial" w:cs="Arial"/>
        </w:rPr>
        <w:t xml:space="preserve">13 </w:t>
      </w:r>
      <w:r w:rsidR="00CB38E6">
        <w:rPr>
          <w:rFonts w:ascii="Arial" w:hAnsi="Arial" w:cs="Arial"/>
        </w:rPr>
        <w:t xml:space="preserve">days; 2021: mean = </w:t>
      </w:r>
      <w:r w:rsidR="004655DB" w:rsidRPr="003F48BD">
        <w:rPr>
          <w:rFonts w:ascii="Arial" w:hAnsi="Arial" w:cs="Arial"/>
        </w:rPr>
        <w:t>20.3</w:t>
      </w:r>
      <w:r w:rsidR="00CB38E6">
        <w:rPr>
          <w:rFonts w:ascii="Arial" w:hAnsi="Arial" w:cs="Arial"/>
        </w:rPr>
        <w:t xml:space="preserve"> days, median = </w:t>
      </w:r>
      <w:r w:rsidR="004655DB" w:rsidRPr="00716D7A">
        <w:rPr>
          <w:rFonts w:ascii="Arial" w:hAnsi="Arial" w:cs="Arial"/>
        </w:rPr>
        <w:t>13</w:t>
      </w:r>
      <w:r w:rsidR="004655DB">
        <w:rPr>
          <w:rFonts w:ascii="Arial" w:hAnsi="Arial" w:cs="Arial"/>
        </w:rPr>
        <w:t xml:space="preserve"> </w:t>
      </w:r>
      <w:r w:rsidR="00CB38E6">
        <w:rPr>
          <w:rFonts w:ascii="Arial" w:hAnsi="Arial" w:cs="Arial"/>
        </w:rPr>
        <w:t>days)</w:t>
      </w:r>
      <w:r w:rsidR="003C7284" w:rsidRPr="00B53C42">
        <w:rPr>
          <w:rFonts w:ascii="Arial" w:hAnsi="Arial" w:cs="Arial"/>
        </w:rPr>
        <w:t xml:space="preserve"> and teaching hospitals</w:t>
      </w:r>
      <w:r w:rsidR="00CB38E6">
        <w:rPr>
          <w:rFonts w:ascii="Arial" w:hAnsi="Arial" w:cs="Arial"/>
        </w:rPr>
        <w:t xml:space="preserve"> (2019: mean = </w:t>
      </w:r>
      <w:r w:rsidR="004655DB" w:rsidRPr="003F48BD">
        <w:rPr>
          <w:rFonts w:ascii="Arial" w:hAnsi="Arial" w:cs="Arial"/>
        </w:rPr>
        <w:t>34.6</w:t>
      </w:r>
      <w:r w:rsidR="00CB38E6">
        <w:rPr>
          <w:rFonts w:ascii="Arial" w:hAnsi="Arial" w:cs="Arial"/>
        </w:rPr>
        <w:t xml:space="preserve"> days, median = </w:t>
      </w:r>
      <w:r w:rsidR="004655DB" w:rsidRPr="003F48BD">
        <w:rPr>
          <w:rFonts w:ascii="Arial" w:hAnsi="Arial" w:cs="Arial"/>
        </w:rPr>
        <w:t>18</w:t>
      </w:r>
      <w:r w:rsidR="004655DB">
        <w:rPr>
          <w:rFonts w:ascii="Arial" w:hAnsi="Arial" w:cs="Arial"/>
        </w:rPr>
        <w:t xml:space="preserve"> </w:t>
      </w:r>
      <w:r w:rsidR="00CB38E6">
        <w:rPr>
          <w:rFonts w:ascii="Arial" w:hAnsi="Arial" w:cs="Arial"/>
        </w:rPr>
        <w:t xml:space="preserve">days; 2020: mean = </w:t>
      </w:r>
      <w:r w:rsidR="004655DB" w:rsidRPr="003F48BD">
        <w:rPr>
          <w:rFonts w:ascii="Arial" w:hAnsi="Arial" w:cs="Arial"/>
        </w:rPr>
        <w:t>28.1</w:t>
      </w:r>
      <w:r w:rsidR="00CB38E6">
        <w:rPr>
          <w:rFonts w:ascii="Arial" w:hAnsi="Arial" w:cs="Arial"/>
        </w:rPr>
        <w:t xml:space="preserve"> days, median </w:t>
      </w:r>
      <w:r w:rsidR="004655DB" w:rsidRPr="003F48BD">
        <w:rPr>
          <w:rFonts w:ascii="Arial" w:hAnsi="Arial" w:cs="Arial"/>
        </w:rPr>
        <w:t>15</w:t>
      </w:r>
      <w:r w:rsidR="004655DB">
        <w:rPr>
          <w:rFonts w:ascii="Arial" w:hAnsi="Arial" w:cs="Arial"/>
        </w:rPr>
        <w:t xml:space="preserve"> </w:t>
      </w:r>
      <w:r w:rsidR="00CB38E6">
        <w:rPr>
          <w:rFonts w:ascii="Arial" w:hAnsi="Arial" w:cs="Arial"/>
        </w:rPr>
        <w:t xml:space="preserve">days; 2021: mean = </w:t>
      </w:r>
      <w:r w:rsidR="004655DB" w:rsidRPr="003F48BD">
        <w:rPr>
          <w:rFonts w:ascii="Arial" w:hAnsi="Arial" w:cs="Arial"/>
        </w:rPr>
        <w:t>33.1</w:t>
      </w:r>
      <w:r w:rsidR="00CB38E6">
        <w:rPr>
          <w:rFonts w:ascii="Arial" w:hAnsi="Arial" w:cs="Arial"/>
        </w:rPr>
        <w:t xml:space="preserve"> days, median = </w:t>
      </w:r>
      <w:r w:rsidR="004655DB" w:rsidRPr="003F48BD">
        <w:rPr>
          <w:rFonts w:ascii="Arial" w:hAnsi="Arial" w:cs="Arial"/>
        </w:rPr>
        <w:t>15</w:t>
      </w:r>
      <w:r w:rsidR="00CB38E6">
        <w:rPr>
          <w:rFonts w:ascii="Arial" w:hAnsi="Arial" w:cs="Arial"/>
        </w:rPr>
        <w:t xml:space="preserve"> days)</w:t>
      </w:r>
      <w:r w:rsidR="003C7284" w:rsidRPr="00B53C42">
        <w:rPr>
          <w:rFonts w:ascii="Arial" w:hAnsi="Arial" w:cs="Arial"/>
        </w:rPr>
        <w:t xml:space="preserve"> in 2020 and 2021</w:t>
      </w:r>
      <w:r w:rsidR="002538E0">
        <w:rPr>
          <w:rFonts w:ascii="Arial" w:hAnsi="Arial" w:cs="Arial"/>
        </w:rPr>
        <w:t>. S</w:t>
      </w:r>
      <w:r w:rsidR="003C7284" w:rsidRPr="00B53C42">
        <w:rPr>
          <w:rFonts w:ascii="Arial" w:hAnsi="Arial" w:cs="Arial"/>
        </w:rPr>
        <w:t xml:space="preserve">peciality mental health hospitals </w:t>
      </w:r>
      <w:r w:rsidR="002538E0">
        <w:rPr>
          <w:rFonts w:ascii="Arial" w:hAnsi="Arial" w:cs="Arial"/>
        </w:rPr>
        <w:lastRenderedPageBreak/>
        <w:t>also had</w:t>
      </w:r>
      <w:r w:rsidR="003C7284" w:rsidRPr="00B53C42">
        <w:rPr>
          <w:rFonts w:ascii="Arial" w:hAnsi="Arial" w:cs="Arial"/>
        </w:rPr>
        <w:t xml:space="preserve"> a decreas</w:t>
      </w:r>
      <w:r w:rsidR="002538E0">
        <w:rPr>
          <w:rFonts w:ascii="Arial" w:hAnsi="Arial" w:cs="Arial"/>
        </w:rPr>
        <w:t xml:space="preserve">e in </w:t>
      </w:r>
      <w:r w:rsidR="003C7284" w:rsidRPr="00B53C42">
        <w:rPr>
          <w:rFonts w:ascii="Arial" w:hAnsi="Arial" w:cs="Arial"/>
        </w:rPr>
        <w:t xml:space="preserve">mean and median LOS in </w:t>
      </w:r>
      <w:r w:rsidR="00CB38E6">
        <w:rPr>
          <w:rFonts w:ascii="Arial" w:hAnsi="Arial" w:cs="Arial"/>
        </w:rPr>
        <w:t xml:space="preserve">from 2019 (mean = </w:t>
      </w:r>
      <w:r w:rsidR="00716D7A" w:rsidRPr="003F48BD">
        <w:rPr>
          <w:rFonts w:ascii="Arial" w:hAnsi="Arial" w:cs="Arial"/>
        </w:rPr>
        <w:t>64.8</w:t>
      </w:r>
      <w:r w:rsidR="00CB38E6">
        <w:rPr>
          <w:rFonts w:ascii="Arial" w:hAnsi="Arial" w:cs="Arial"/>
        </w:rPr>
        <w:t xml:space="preserve"> days, median = </w:t>
      </w:r>
      <w:r w:rsidR="00716D7A" w:rsidRPr="003F48BD">
        <w:rPr>
          <w:rFonts w:ascii="Arial" w:hAnsi="Arial" w:cs="Arial"/>
        </w:rPr>
        <w:t>28</w:t>
      </w:r>
      <w:r w:rsidR="00CB38E6">
        <w:rPr>
          <w:rFonts w:ascii="Arial" w:hAnsi="Arial" w:cs="Arial"/>
        </w:rPr>
        <w:t xml:space="preserve"> days) to 2020 (mean = </w:t>
      </w:r>
      <w:r w:rsidR="00716D7A" w:rsidRPr="003F48BD">
        <w:rPr>
          <w:rFonts w:ascii="Arial" w:hAnsi="Arial" w:cs="Arial"/>
        </w:rPr>
        <w:t>63.3</w:t>
      </w:r>
      <w:r w:rsidR="00CB38E6">
        <w:rPr>
          <w:rFonts w:ascii="Arial" w:hAnsi="Arial" w:cs="Arial"/>
        </w:rPr>
        <w:t xml:space="preserve"> days, median = </w:t>
      </w:r>
      <w:r w:rsidR="00716D7A" w:rsidRPr="003F48BD">
        <w:rPr>
          <w:rFonts w:ascii="Arial" w:hAnsi="Arial" w:cs="Arial"/>
        </w:rPr>
        <w:t>25</w:t>
      </w:r>
      <w:r w:rsidR="00716D7A">
        <w:rPr>
          <w:rFonts w:ascii="Arial" w:hAnsi="Arial" w:cs="Arial"/>
        </w:rPr>
        <w:t xml:space="preserve"> </w:t>
      </w:r>
      <w:r w:rsidR="00CB38E6">
        <w:rPr>
          <w:rFonts w:ascii="Arial" w:hAnsi="Arial" w:cs="Arial"/>
        </w:rPr>
        <w:t>days)</w:t>
      </w:r>
      <w:r w:rsidR="003C7284" w:rsidRPr="00B53C42">
        <w:rPr>
          <w:rFonts w:ascii="Arial" w:hAnsi="Arial" w:cs="Arial"/>
        </w:rPr>
        <w:t xml:space="preserve"> before rebounding to </w:t>
      </w:r>
      <w:r w:rsidR="00842D28" w:rsidRPr="00B53C42">
        <w:rPr>
          <w:rFonts w:ascii="Arial" w:hAnsi="Arial" w:cs="Arial"/>
        </w:rPr>
        <w:t>pre-</w:t>
      </w:r>
      <w:r w:rsidR="00CB38E6">
        <w:rPr>
          <w:rFonts w:ascii="Arial" w:hAnsi="Arial" w:cs="Arial"/>
        </w:rPr>
        <w:t>CO</w:t>
      </w:r>
      <w:r w:rsidR="001A1414">
        <w:rPr>
          <w:rFonts w:ascii="Arial" w:hAnsi="Arial" w:cs="Arial"/>
        </w:rPr>
        <w:t>V</w:t>
      </w:r>
      <w:r w:rsidR="00CB38E6">
        <w:rPr>
          <w:rFonts w:ascii="Arial" w:hAnsi="Arial" w:cs="Arial"/>
        </w:rPr>
        <w:t xml:space="preserve">ID-19 </w:t>
      </w:r>
      <w:r w:rsidR="00842D28" w:rsidRPr="00B53C42">
        <w:rPr>
          <w:rFonts w:ascii="Arial" w:hAnsi="Arial" w:cs="Arial"/>
        </w:rPr>
        <w:t>pandemic</w:t>
      </w:r>
      <w:r w:rsidR="003C7284" w:rsidRPr="00B53C42">
        <w:rPr>
          <w:rFonts w:ascii="Arial" w:hAnsi="Arial" w:cs="Arial"/>
        </w:rPr>
        <w:t xml:space="preserve"> </w:t>
      </w:r>
      <w:r w:rsidR="00CB38E6">
        <w:rPr>
          <w:rFonts w:ascii="Arial" w:hAnsi="Arial" w:cs="Arial"/>
        </w:rPr>
        <w:t>level</w:t>
      </w:r>
      <w:r w:rsidR="003C7284" w:rsidRPr="00B53C42">
        <w:rPr>
          <w:rFonts w:ascii="Arial" w:hAnsi="Arial" w:cs="Arial"/>
        </w:rPr>
        <w:t xml:space="preserve">s </w:t>
      </w:r>
      <w:r w:rsidR="002538E0">
        <w:rPr>
          <w:rFonts w:ascii="Arial" w:hAnsi="Arial" w:cs="Arial"/>
        </w:rPr>
        <w:t>in</w:t>
      </w:r>
      <w:r w:rsidR="00350553">
        <w:rPr>
          <w:rFonts w:ascii="Arial" w:hAnsi="Arial" w:cs="Arial"/>
        </w:rPr>
        <w:t xml:space="preserve"> </w:t>
      </w:r>
      <w:r w:rsidR="003C7284" w:rsidRPr="00B53C42">
        <w:rPr>
          <w:rFonts w:ascii="Arial" w:hAnsi="Arial" w:cs="Arial"/>
        </w:rPr>
        <w:t>2</w:t>
      </w:r>
      <w:r w:rsidR="00350553">
        <w:rPr>
          <w:rFonts w:ascii="Arial" w:hAnsi="Arial" w:cs="Arial"/>
        </w:rPr>
        <w:t>021</w:t>
      </w:r>
      <w:r w:rsidR="00CB38E6">
        <w:rPr>
          <w:rFonts w:ascii="Arial" w:hAnsi="Arial" w:cs="Arial"/>
        </w:rPr>
        <w:t xml:space="preserve"> (mean = </w:t>
      </w:r>
      <w:r w:rsidR="00716D7A" w:rsidRPr="003F48BD">
        <w:rPr>
          <w:rFonts w:ascii="Arial" w:hAnsi="Arial" w:cs="Arial"/>
        </w:rPr>
        <w:t>71.6</w:t>
      </w:r>
      <w:r w:rsidR="00CB38E6">
        <w:rPr>
          <w:rFonts w:ascii="Arial" w:hAnsi="Arial" w:cs="Arial"/>
        </w:rPr>
        <w:t xml:space="preserve"> days, median = </w:t>
      </w:r>
      <w:r w:rsidR="00716D7A" w:rsidRPr="003F48BD">
        <w:rPr>
          <w:rFonts w:ascii="Arial" w:hAnsi="Arial" w:cs="Arial"/>
        </w:rPr>
        <w:t>30</w:t>
      </w:r>
      <w:r w:rsidR="00716D7A">
        <w:rPr>
          <w:rFonts w:ascii="Arial" w:hAnsi="Arial" w:cs="Arial"/>
        </w:rPr>
        <w:t xml:space="preserve"> </w:t>
      </w:r>
      <w:r w:rsidR="00CB38E6">
        <w:rPr>
          <w:rFonts w:ascii="Arial" w:hAnsi="Arial" w:cs="Arial"/>
        </w:rPr>
        <w:t>days)</w:t>
      </w:r>
      <w:r w:rsidR="00350553">
        <w:rPr>
          <w:rFonts w:ascii="Arial" w:hAnsi="Arial" w:cs="Arial"/>
        </w:rPr>
        <w:t>.</w:t>
      </w:r>
      <w:r w:rsidR="003C358B">
        <w:rPr>
          <w:rFonts w:ascii="Arial" w:hAnsi="Arial" w:cs="Arial"/>
        </w:rPr>
        <w:t xml:space="preserve"> Additional descriptive analyses by cumulative LOS per hospitalization</w:t>
      </w:r>
      <w:r w:rsidR="000F6305">
        <w:rPr>
          <w:rFonts w:ascii="Arial" w:hAnsi="Arial" w:cs="Arial"/>
        </w:rPr>
        <w:t xml:space="preserve">, by type of transfer, </w:t>
      </w:r>
      <w:r w:rsidR="00577DFE">
        <w:rPr>
          <w:rFonts w:ascii="Arial" w:hAnsi="Arial" w:cs="Arial"/>
        </w:rPr>
        <w:t>and by census-subdivision</w:t>
      </w:r>
      <w:r w:rsidR="003C358B">
        <w:rPr>
          <w:rFonts w:ascii="Arial" w:hAnsi="Arial" w:cs="Arial"/>
        </w:rPr>
        <w:t xml:space="preserve"> are presented in </w:t>
      </w:r>
      <w:r w:rsidR="0060319A" w:rsidRPr="0060319A">
        <w:rPr>
          <w:rFonts w:ascii="Arial" w:hAnsi="Arial" w:cs="Arial"/>
          <w:i/>
          <w:iCs/>
        </w:rPr>
        <w:t xml:space="preserve">Appendix </w:t>
      </w:r>
      <w:r w:rsidR="004C258A">
        <w:rPr>
          <w:rFonts w:ascii="Arial" w:hAnsi="Arial" w:cs="Arial"/>
          <w:i/>
          <w:iCs/>
        </w:rPr>
        <w:t>T</w:t>
      </w:r>
      <w:r w:rsidR="0060319A" w:rsidRPr="0060319A">
        <w:rPr>
          <w:rFonts w:ascii="Arial" w:hAnsi="Arial" w:cs="Arial"/>
          <w:i/>
          <w:iCs/>
        </w:rPr>
        <w:t xml:space="preserve">ables A1.0, </w:t>
      </w:r>
      <w:commentRangeStart w:id="155"/>
      <w:r w:rsidR="008E78C4" w:rsidRPr="00B53C42">
        <w:rPr>
          <w:rFonts w:ascii="Arial" w:hAnsi="Arial" w:cs="Arial"/>
          <w:noProof/>
        </w:rPr>
        <w:drawing>
          <wp:anchor distT="0" distB="0" distL="114300" distR="114300" simplePos="0" relativeHeight="251658240" behindDoc="0" locked="0" layoutInCell="1" allowOverlap="1" wp14:anchorId="1EB7014A" wp14:editId="1EA9A274">
            <wp:simplePos x="0" y="0"/>
            <wp:positionH relativeFrom="column">
              <wp:posOffset>0</wp:posOffset>
            </wp:positionH>
            <wp:positionV relativeFrom="paragraph">
              <wp:posOffset>3486150</wp:posOffset>
            </wp:positionV>
            <wp:extent cx="4990465" cy="3742690"/>
            <wp:effectExtent l="0" t="0" r="635" b="0"/>
            <wp:wrapTopAndBottom/>
            <wp:docPr id="588798413" name="Picture 588798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8413" name="Graphic 1"/>
                    <pic:cNvPicPr/>
                  </pic:nvPicPr>
                  <pic:blipFill>
                    <a:blip r:embed="rId14">
                      <a:extLst>
                        <a:ext uri="{28A0092B-C50C-407E-A947-70E740481C1C}">
                          <a14:useLocalDpi xmlns:a14="http://schemas.microsoft.com/office/drawing/2010/main" val="0"/>
                        </a:ext>
                      </a:extLst>
                    </a:blip>
                    <a:stretch>
                      <a:fillRect/>
                    </a:stretch>
                  </pic:blipFill>
                  <pic:spPr>
                    <a:xfrm>
                      <a:off x="0" y="0"/>
                      <a:ext cx="4990465" cy="3742690"/>
                    </a:xfrm>
                    <a:prstGeom prst="rect">
                      <a:avLst/>
                    </a:prstGeom>
                  </pic:spPr>
                </pic:pic>
              </a:graphicData>
            </a:graphic>
          </wp:anchor>
        </w:drawing>
      </w:r>
      <w:commentRangeEnd w:id="155"/>
      <w:r w:rsidR="00A42C51">
        <w:rPr>
          <w:rStyle w:val="CommentReference"/>
          <w:rFonts w:asciiTheme="minorHAnsi" w:eastAsiaTheme="minorHAnsi" w:hAnsiTheme="minorHAnsi" w:cstheme="minorBidi"/>
          <w:lang w:eastAsia="en-US"/>
        </w:rPr>
        <w:commentReference w:id="155"/>
      </w:r>
      <w:r w:rsidR="0060319A" w:rsidRPr="0060319A">
        <w:rPr>
          <w:rFonts w:ascii="Arial" w:hAnsi="Arial" w:cs="Arial"/>
          <w:i/>
          <w:iCs/>
        </w:rPr>
        <w:t>A1.1, and A2.0</w:t>
      </w:r>
      <w:r w:rsidR="003C358B" w:rsidRPr="0060319A">
        <w:rPr>
          <w:rFonts w:ascii="Arial" w:hAnsi="Arial" w:cs="Arial"/>
          <w:i/>
          <w:iCs/>
        </w:rPr>
        <w:t>.</w:t>
      </w:r>
    </w:p>
    <w:p w14:paraId="5CF5A526" w14:textId="6ED899D0" w:rsidR="00350553" w:rsidRPr="004C258A" w:rsidRDefault="00350553" w:rsidP="00350553">
      <w:pPr>
        <w:pStyle w:val="Caption"/>
        <w:rPr>
          <w:rFonts w:ascii="Arial" w:hAnsi="Arial" w:cs="Arial"/>
          <w:sz w:val="20"/>
          <w:szCs w:val="20"/>
        </w:rPr>
      </w:pPr>
      <w:r w:rsidRPr="004C258A">
        <w:rPr>
          <w:rFonts w:ascii="Arial" w:hAnsi="Arial" w:cs="Arial"/>
          <w:sz w:val="20"/>
          <w:szCs w:val="20"/>
        </w:rPr>
        <w:t xml:space="preserve">Figure </w:t>
      </w:r>
      <w:r w:rsidRPr="004C258A">
        <w:rPr>
          <w:rFonts w:ascii="Arial" w:hAnsi="Arial" w:cs="Arial"/>
          <w:sz w:val="20"/>
          <w:szCs w:val="20"/>
        </w:rPr>
        <w:fldChar w:fldCharType="begin"/>
      </w:r>
      <w:r w:rsidRPr="004C258A">
        <w:rPr>
          <w:rFonts w:ascii="Arial" w:hAnsi="Arial" w:cs="Arial"/>
          <w:sz w:val="20"/>
          <w:szCs w:val="20"/>
        </w:rPr>
        <w:instrText xml:space="preserve"> SEQ Figure \* ARABIC </w:instrText>
      </w:r>
      <w:r w:rsidRPr="004C258A">
        <w:rPr>
          <w:rFonts w:ascii="Arial" w:hAnsi="Arial" w:cs="Arial"/>
          <w:sz w:val="20"/>
          <w:szCs w:val="20"/>
        </w:rPr>
        <w:fldChar w:fldCharType="separate"/>
      </w:r>
      <w:r w:rsidRPr="004C258A">
        <w:rPr>
          <w:rFonts w:ascii="Arial" w:hAnsi="Arial" w:cs="Arial"/>
          <w:noProof/>
          <w:sz w:val="20"/>
          <w:szCs w:val="20"/>
        </w:rPr>
        <w:t>2</w:t>
      </w:r>
      <w:r w:rsidRPr="004C258A">
        <w:rPr>
          <w:rFonts w:ascii="Arial" w:hAnsi="Arial" w:cs="Arial"/>
          <w:noProof/>
          <w:sz w:val="20"/>
          <w:szCs w:val="20"/>
        </w:rPr>
        <w:fldChar w:fldCharType="end"/>
      </w:r>
      <w:r w:rsidRPr="004C258A">
        <w:rPr>
          <w:rFonts w:ascii="Arial" w:hAnsi="Arial" w:cs="Arial"/>
          <w:sz w:val="20"/>
          <w:szCs w:val="20"/>
        </w:rPr>
        <w:t>: Boxplot of duration of Acute LOS in days for schizophrenia hospitalizations in Ontario between 2014 and 2021</w:t>
      </w:r>
    </w:p>
    <w:p w14:paraId="2A904EB9" w14:textId="7996EE1E" w:rsidR="008D0035" w:rsidRPr="008B4DEF" w:rsidRDefault="008B4DEF" w:rsidP="008B4DEF">
      <w:pPr>
        <w:spacing w:line="480" w:lineRule="auto"/>
        <w:rPr>
          <w:rFonts w:ascii="Arial" w:hAnsi="Arial" w:cs="Arial"/>
        </w:rPr>
      </w:pPr>
      <w:r>
        <w:rPr>
          <w:rFonts w:ascii="Arial" w:hAnsi="Arial" w:cs="Arial"/>
        </w:rPr>
        <w:t xml:space="preserve">The variation in LOS for Ontarians hospitalized with a primary diagnosis of schizophrenia is visualized in </w:t>
      </w:r>
      <w:r w:rsidRPr="008B4DEF">
        <w:rPr>
          <w:rFonts w:ascii="Arial" w:hAnsi="Arial" w:cs="Arial"/>
          <w:i/>
          <w:iCs/>
        </w:rPr>
        <w:t>Figure 3</w:t>
      </w:r>
      <w:r>
        <w:rPr>
          <w:rFonts w:ascii="Arial" w:hAnsi="Arial" w:cs="Arial"/>
          <w:i/>
          <w:iCs/>
        </w:rPr>
        <w:t xml:space="preserve">. </w:t>
      </w:r>
      <w:r w:rsidR="000F7607">
        <w:rPr>
          <w:rFonts w:ascii="Arial" w:hAnsi="Arial" w:cs="Arial"/>
        </w:rPr>
        <w:t xml:space="preserve">The ALC violin plots in </w:t>
      </w:r>
      <w:r w:rsidR="000F7607" w:rsidRPr="000F7607">
        <w:rPr>
          <w:rFonts w:ascii="Arial" w:hAnsi="Arial" w:cs="Arial"/>
          <w:i/>
          <w:iCs/>
        </w:rPr>
        <w:t>Figure 3</w:t>
      </w:r>
      <w:r w:rsidR="000F7607">
        <w:rPr>
          <w:rFonts w:ascii="Arial" w:hAnsi="Arial" w:cs="Arial"/>
        </w:rPr>
        <w:t xml:space="preserve"> represent the dispersion of ALC LOS among persons who had at least 1 day of ALC during their hospitalization.</w:t>
      </w:r>
      <w:r w:rsidR="00CC5EBB">
        <w:rPr>
          <w:rFonts w:ascii="Arial" w:hAnsi="Arial" w:cs="Arial"/>
        </w:rPr>
        <w:t xml:space="preserve"> The distribution of Total LOS disaggregated by type of hospital </w:t>
      </w:r>
      <w:r w:rsidR="002C23A9">
        <w:rPr>
          <w:rFonts w:ascii="Arial" w:hAnsi="Arial" w:cs="Arial"/>
        </w:rPr>
        <w:t>show that in this sample</w:t>
      </w:r>
      <w:r w:rsidR="00CC5EBB">
        <w:rPr>
          <w:rFonts w:ascii="Arial" w:hAnsi="Arial" w:cs="Arial"/>
        </w:rPr>
        <w:t xml:space="preserve"> th</w:t>
      </w:r>
      <w:r w:rsidR="002C23A9">
        <w:rPr>
          <w:rFonts w:ascii="Arial" w:hAnsi="Arial" w:cs="Arial"/>
        </w:rPr>
        <w:t>e</w:t>
      </w:r>
      <w:r w:rsidR="00CC5EBB">
        <w:rPr>
          <w:rFonts w:ascii="Arial" w:hAnsi="Arial" w:cs="Arial"/>
        </w:rPr>
        <w:t xml:space="preserve"> large community hospitals and teaching hospitals tend</w:t>
      </w:r>
      <w:r w:rsidR="00CE258E">
        <w:rPr>
          <w:rFonts w:ascii="Arial" w:hAnsi="Arial" w:cs="Arial"/>
        </w:rPr>
        <w:t>ed</w:t>
      </w:r>
      <w:r w:rsidR="00CC5EBB">
        <w:rPr>
          <w:rFonts w:ascii="Arial" w:hAnsi="Arial" w:cs="Arial"/>
        </w:rPr>
        <w:t xml:space="preserve"> to have Total LOS of less than </w:t>
      </w:r>
      <w:r w:rsidR="00CC5EBB" w:rsidRPr="002F33E6">
        <w:rPr>
          <w:rFonts w:ascii="Arial" w:hAnsi="Arial" w:cs="Arial"/>
        </w:rPr>
        <w:t>25</w:t>
      </w:r>
      <w:r w:rsidR="00CC5EBB">
        <w:rPr>
          <w:rFonts w:ascii="Arial" w:hAnsi="Arial" w:cs="Arial"/>
        </w:rPr>
        <w:t xml:space="preserve"> days</w:t>
      </w:r>
      <w:r w:rsidR="002C23A9">
        <w:rPr>
          <w:rFonts w:ascii="Arial" w:hAnsi="Arial" w:cs="Arial"/>
        </w:rPr>
        <w:t xml:space="preserve"> with most hospitalizations being </w:t>
      </w:r>
      <w:r w:rsidR="002F33E6">
        <w:rPr>
          <w:rFonts w:ascii="Arial" w:hAnsi="Arial" w:cs="Arial"/>
        </w:rPr>
        <w:t>5</w:t>
      </w:r>
      <w:r w:rsidR="002C23A9">
        <w:rPr>
          <w:rFonts w:ascii="Arial" w:hAnsi="Arial" w:cs="Arial"/>
        </w:rPr>
        <w:t xml:space="preserve"> days or </w:t>
      </w:r>
      <w:r w:rsidR="00CE258E">
        <w:rPr>
          <w:rFonts w:ascii="Arial" w:hAnsi="Arial" w:cs="Arial"/>
        </w:rPr>
        <w:t>fewer</w:t>
      </w:r>
      <w:r w:rsidR="002C23A9">
        <w:rPr>
          <w:rFonts w:ascii="Arial" w:hAnsi="Arial" w:cs="Arial"/>
        </w:rPr>
        <w:t>.</w:t>
      </w:r>
      <w:r w:rsidR="00965A0F">
        <w:rPr>
          <w:rFonts w:ascii="Arial" w:hAnsi="Arial" w:cs="Arial"/>
        </w:rPr>
        <w:t xml:space="preserve"> Further, Total LOS in teaching hospitals</w:t>
      </w:r>
      <w:r w:rsidR="000F6305">
        <w:rPr>
          <w:rFonts w:ascii="Arial" w:hAnsi="Arial" w:cs="Arial"/>
        </w:rPr>
        <w:t xml:space="preserve"> tended to be longer</w:t>
      </w:r>
      <w:r w:rsidR="00965A0F">
        <w:rPr>
          <w:rFonts w:ascii="Arial" w:hAnsi="Arial" w:cs="Arial"/>
        </w:rPr>
        <w:t xml:space="preserve"> than</w:t>
      </w:r>
      <w:r w:rsidR="000F6305">
        <w:rPr>
          <w:rFonts w:ascii="Arial" w:hAnsi="Arial" w:cs="Arial"/>
        </w:rPr>
        <w:t xml:space="preserve"> in</w:t>
      </w:r>
      <w:r w:rsidR="00965A0F">
        <w:rPr>
          <w:rFonts w:ascii="Arial" w:hAnsi="Arial" w:cs="Arial"/>
        </w:rPr>
        <w:t xml:space="preserve"> large community hospitals over the study period.</w:t>
      </w:r>
      <w:r w:rsidR="00CC5EBB">
        <w:rPr>
          <w:rFonts w:ascii="Arial" w:hAnsi="Arial" w:cs="Arial"/>
        </w:rPr>
        <w:t xml:space="preserve"> </w:t>
      </w:r>
      <w:r w:rsidR="002C23A9">
        <w:rPr>
          <w:rFonts w:ascii="Arial" w:hAnsi="Arial" w:cs="Arial"/>
        </w:rPr>
        <w:t>By comparison, s</w:t>
      </w:r>
      <w:r w:rsidR="00CC5EBB">
        <w:rPr>
          <w:rFonts w:ascii="Arial" w:hAnsi="Arial" w:cs="Arial"/>
        </w:rPr>
        <w:t xml:space="preserve">pecialty mental health </w:t>
      </w:r>
      <w:r w:rsidR="00CC5EBB">
        <w:rPr>
          <w:rFonts w:ascii="Arial" w:hAnsi="Arial" w:cs="Arial"/>
        </w:rPr>
        <w:lastRenderedPageBreak/>
        <w:t xml:space="preserve">hospitals </w:t>
      </w:r>
      <w:r w:rsidR="002C23A9">
        <w:rPr>
          <w:rFonts w:ascii="Arial" w:hAnsi="Arial" w:cs="Arial"/>
        </w:rPr>
        <w:t>show</w:t>
      </w:r>
      <w:r w:rsidR="00CC5EBB">
        <w:rPr>
          <w:rFonts w:ascii="Arial" w:hAnsi="Arial" w:cs="Arial"/>
        </w:rPr>
        <w:t xml:space="preserve"> a </w:t>
      </w:r>
      <w:r w:rsidR="008E6748">
        <w:rPr>
          <w:rFonts w:ascii="Arial" w:hAnsi="Arial" w:cs="Arial"/>
        </w:rPr>
        <w:t>less skewed</w:t>
      </w:r>
      <w:r w:rsidR="00CC5EBB">
        <w:rPr>
          <w:rFonts w:ascii="Arial" w:hAnsi="Arial" w:cs="Arial"/>
        </w:rPr>
        <w:t xml:space="preserve"> distribution</w:t>
      </w:r>
      <w:r w:rsidR="002C23A9">
        <w:rPr>
          <w:rFonts w:ascii="Arial" w:hAnsi="Arial" w:cs="Arial"/>
        </w:rPr>
        <w:t xml:space="preserve"> of </w:t>
      </w:r>
      <w:r w:rsidR="00CC5EBB">
        <w:rPr>
          <w:rFonts w:ascii="Arial" w:hAnsi="Arial" w:cs="Arial"/>
        </w:rPr>
        <w:t xml:space="preserve">Total LOS </w:t>
      </w:r>
      <w:r w:rsidR="002C23A9">
        <w:rPr>
          <w:rFonts w:ascii="Arial" w:hAnsi="Arial" w:cs="Arial"/>
        </w:rPr>
        <w:t xml:space="preserve">experienced by persons hospitalized for </w:t>
      </w:r>
      <w:r w:rsidR="005E5D39">
        <w:rPr>
          <w:rFonts w:ascii="Arial" w:hAnsi="Arial" w:cs="Arial"/>
        </w:rPr>
        <w:t>schizophrenia</w:t>
      </w:r>
      <w:r w:rsidR="002C23A9">
        <w:rPr>
          <w:rFonts w:ascii="Arial" w:hAnsi="Arial" w:cs="Arial"/>
        </w:rPr>
        <w:t>.</w:t>
      </w:r>
    </w:p>
    <w:p w14:paraId="0024AEFE" w14:textId="77777777" w:rsidR="008B4DEF" w:rsidRPr="008B4DEF" w:rsidRDefault="008D0035" w:rsidP="008B4DEF">
      <w:pPr>
        <w:keepNext/>
        <w:rPr>
          <w:rFonts w:ascii="Arial" w:hAnsi="Arial" w:cs="Arial"/>
        </w:rPr>
      </w:pPr>
      <w:commentRangeStart w:id="156"/>
      <w:commentRangeStart w:id="157"/>
      <w:commentRangeStart w:id="158"/>
      <w:r w:rsidRPr="008B4DEF">
        <w:rPr>
          <w:rFonts w:ascii="Arial" w:hAnsi="Arial" w:cs="Arial"/>
          <w:noProof/>
        </w:rPr>
        <w:drawing>
          <wp:inline distT="0" distB="0" distL="0" distR="0" wp14:anchorId="639058B9" wp14:editId="3C05B75B">
            <wp:extent cx="5721956" cy="4108454"/>
            <wp:effectExtent l="0" t="0" r="0" b="6350"/>
            <wp:docPr id="1315546030" name="Picture 1315546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46030" name="Picture 1315546030"/>
                    <pic:cNvPicPr/>
                  </pic:nvPicPr>
                  <pic:blipFill>
                    <a:blip r:embed="rId15">
                      <a:extLst>
                        <a:ext uri="{28A0092B-C50C-407E-A947-70E740481C1C}">
                          <a14:useLocalDpi xmlns:a14="http://schemas.microsoft.com/office/drawing/2010/main" val="0"/>
                        </a:ext>
                      </a:extLst>
                    </a:blip>
                    <a:stretch>
                      <a:fillRect/>
                    </a:stretch>
                  </pic:blipFill>
                  <pic:spPr>
                    <a:xfrm>
                      <a:off x="0" y="0"/>
                      <a:ext cx="5721956" cy="4108454"/>
                    </a:xfrm>
                    <a:prstGeom prst="rect">
                      <a:avLst/>
                    </a:prstGeom>
                  </pic:spPr>
                </pic:pic>
              </a:graphicData>
            </a:graphic>
          </wp:inline>
        </w:drawing>
      </w:r>
      <w:commentRangeEnd w:id="156"/>
      <w:commentRangeEnd w:id="158"/>
      <w:r w:rsidR="008E78C4">
        <w:rPr>
          <w:rStyle w:val="CommentReference"/>
          <w:rFonts w:asciiTheme="minorHAnsi" w:eastAsiaTheme="minorHAnsi" w:hAnsiTheme="minorHAnsi" w:cstheme="minorBidi"/>
          <w:lang w:eastAsia="en-US"/>
        </w:rPr>
        <w:commentReference w:id="156"/>
      </w:r>
      <w:commentRangeEnd w:id="157"/>
      <w:r w:rsidR="005C75B6">
        <w:rPr>
          <w:rStyle w:val="CommentReference"/>
          <w:rFonts w:asciiTheme="minorHAnsi" w:eastAsiaTheme="minorHAnsi" w:hAnsiTheme="minorHAnsi" w:cstheme="minorBidi"/>
          <w:lang w:eastAsia="en-US"/>
        </w:rPr>
        <w:commentReference w:id="157"/>
      </w:r>
      <w:r w:rsidR="00FD2A48">
        <w:rPr>
          <w:rStyle w:val="CommentReference"/>
          <w:rFonts w:asciiTheme="minorHAnsi" w:eastAsiaTheme="minorHAnsi" w:hAnsiTheme="minorHAnsi" w:cstheme="minorBidi"/>
          <w:lang w:eastAsia="en-US"/>
        </w:rPr>
        <w:commentReference w:id="158"/>
      </w:r>
    </w:p>
    <w:p w14:paraId="4C33048F" w14:textId="55E80B37" w:rsidR="00A95D33" w:rsidRPr="001840AE" w:rsidRDefault="008B4DEF" w:rsidP="001840AE">
      <w:pPr>
        <w:pStyle w:val="Caption"/>
      </w:pPr>
      <w:r w:rsidRPr="005E5D39">
        <w:rPr>
          <w:rFonts w:ascii="Arial" w:hAnsi="Arial" w:cs="Arial"/>
          <w:sz w:val="20"/>
          <w:szCs w:val="20"/>
        </w:rPr>
        <w:t xml:space="preserve">Figure </w:t>
      </w:r>
      <w:r w:rsidRPr="005E5D39">
        <w:rPr>
          <w:rFonts w:ascii="Arial" w:hAnsi="Arial" w:cs="Arial"/>
          <w:sz w:val="20"/>
          <w:szCs w:val="20"/>
        </w:rPr>
        <w:fldChar w:fldCharType="begin"/>
      </w:r>
      <w:r w:rsidRPr="005E5D39">
        <w:rPr>
          <w:rFonts w:ascii="Arial" w:hAnsi="Arial" w:cs="Arial"/>
          <w:sz w:val="20"/>
          <w:szCs w:val="20"/>
        </w:rPr>
        <w:instrText xml:space="preserve"> SEQ Figure \* ARABIC </w:instrText>
      </w:r>
      <w:r w:rsidRPr="005E5D39">
        <w:rPr>
          <w:rFonts w:ascii="Arial" w:hAnsi="Arial" w:cs="Arial"/>
          <w:sz w:val="20"/>
          <w:szCs w:val="20"/>
        </w:rPr>
        <w:fldChar w:fldCharType="separate"/>
      </w:r>
      <w:r w:rsidR="00350553">
        <w:rPr>
          <w:rFonts w:ascii="Arial" w:hAnsi="Arial" w:cs="Arial"/>
          <w:noProof/>
          <w:sz w:val="20"/>
          <w:szCs w:val="20"/>
        </w:rPr>
        <w:t>3</w:t>
      </w:r>
      <w:r w:rsidRPr="005E5D39">
        <w:rPr>
          <w:rFonts w:ascii="Arial" w:hAnsi="Arial" w:cs="Arial"/>
          <w:sz w:val="20"/>
          <w:szCs w:val="20"/>
        </w:rPr>
        <w:fldChar w:fldCharType="end"/>
      </w:r>
      <w:r w:rsidRPr="005E5D39">
        <w:rPr>
          <w:rFonts w:ascii="Arial" w:hAnsi="Arial" w:cs="Arial"/>
          <w:sz w:val="20"/>
          <w:szCs w:val="20"/>
        </w:rPr>
        <w:t>: Violin plots of variation in LOS measures of schizophrenia hospitalizations in Ontario (2014-2021)</w:t>
      </w:r>
    </w:p>
    <w:p w14:paraId="2C8B8613" w14:textId="3EF8F008" w:rsidR="002D394B" w:rsidRDefault="0036481D" w:rsidP="00A04168">
      <w:pPr>
        <w:spacing w:line="480" w:lineRule="auto"/>
        <w:rPr>
          <w:rFonts w:ascii="Arial" w:hAnsi="Arial" w:cs="Arial"/>
          <w:b/>
          <w:bCs/>
          <w:sz w:val="28"/>
          <w:szCs w:val="28"/>
        </w:rPr>
      </w:pPr>
      <w:r>
        <w:rPr>
          <w:rFonts w:ascii="Arial" w:hAnsi="Arial" w:cs="Arial"/>
        </w:rPr>
        <w:t xml:space="preserve">There were </w:t>
      </w:r>
      <w:r w:rsidR="002F33E6">
        <w:rPr>
          <w:rFonts w:ascii="Arial" w:hAnsi="Arial" w:cs="Arial"/>
        </w:rPr>
        <w:t xml:space="preserve">216 </w:t>
      </w:r>
      <w:r>
        <w:rPr>
          <w:rFonts w:ascii="Arial" w:hAnsi="Arial" w:cs="Arial"/>
        </w:rPr>
        <w:t xml:space="preserve">unique Ontario hospitals who reported at least one discharge </w:t>
      </w:r>
      <w:r w:rsidR="004A31D8">
        <w:rPr>
          <w:rFonts w:ascii="Arial" w:hAnsi="Arial" w:cs="Arial"/>
        </w:rPr>
        <w:t>of an inpatient with</w:t>
      </w:r>
      <w:r>
        <w:rPr>
          <w:rFonts w:ascii="Arial" w:hAnsi="Arial" w:cs="Arial"/>
        </w:rPr>
        <w:t xml:space="preserve"> a primary diagnosis of schizophrenia </w:t>
      </w:r>
      <w:r w:rsidR="004A31D8">
        <w:rPr>
          <w:rFonts w:ascii="Arial" w:hAnsi="Arial" w:cs="Arial"/>
        </w:rPr>
        <w:t>between 2014 and 2021</w:t>
      </w:r>
      <w:r>
        <w:rPr>
          <w:rFonts w:ascii="Arial" w:hAnsi="Arial" w:cs="Arial"/>
        </w:rPr>
        <w:t xml:space="preserve">. Of </w:t>
      </w:r>
      <w:r w:rsidR="004A31D8">
        <w:rPr>
          <w:rFonts w:ascii="Arial" w:hAnsi="Arial" w:cs="Arial"/>
        </w:rPr>
        <w:t>those</w:t>
      </w:r>
      <w:r>
        <w:rPr>
          <w:rFonts w:ascii="Arial" w:hAnsi="Arial" w:cs="Arial"/>
        </w:rPr>
        <w:t xml:space="preserve"> 2</w:t>
      </w:r>
      <w:r w:rsidR="002F33E6">
        <w:rPr>
          <w:rFonts w:ascii="Arial" w:hAnsi="Arial" w:cs="Arial"/>
        </w:rPr>
        <w:t>16</w:t>
      </w:r>
      <w:r>
        <w:rPr>
          <w:rFonts w:ascii="Arial" w:hAnsi="Arial" w:cs="Arial"/>
        </w:rPr>
        <w:t xml:space="preserve"> hospitals, </w:t>
      </w:r>
      <w:r w:rsidR="004A31D8">
        <w:rPr>
          <w:rFonts w:ascii="Arial" w:hAnsi="Arial" w:cs="Arial"/>
        </w:rPr>
        <w:t>50 hospitals reported 8</w:t>
      </w:r>
      <w:r w:rsidR="002F33E6">
        <w:rPr>
          <w:rFonts w:ascii="Arial" w:hAnsi="Arial" w:cs="Arial"/>
        </w:rPr>
        <w:t>3.3</w:t>
      </w:r>
      <w:r w:rsidR="004A31D8">
        <w:rPr>
          <w:rFonts w:ascii="Arial" w:hAnsi="Arial" w:cs="Arial"/>
        </w:rPr>
        <w:t xml:space="preserve">% of all discharges and the </w:t>
      </w:r>
      <w:commentRangeStart w:id="159"/>
      <w:r w:rsidR="004A31D8">
        <w:rPr>
          <w:rFonts w:ascii="Arial" w:hAnsi="Arial" w:cs="Arial"/>
        </w:rPr>
        <w:t xml:space="preserve">top </w:t>
      </w:r>
      <w:r>
        <w:rPr>
          <w:rFonts w:ascii="Arial" w:hAnsi="Arial" w:cs="Arial"/>
        </w:rPr>
        <w:t>2</w:t>
      </w:r>
      <w:r w:rsidR="002F33E6">
        <w:rPr>
          <w:rFonts w:ascii="Arial" w:hAnsi="Arial" w:cs="Arial"/>
        </w:rPr>
        <w:t>0</w:t>
      </w:r>
      <w:r w:rsidR="004A31D8">
        <w:rPr>
          <w:rFonts w:ascii="Arial" w:hAnsi="Arial" w:cs="Arial"/>
        </w:rPr>
        <w:t xml:space="preserve"> highest reporting hospitals</w:t>
      </w:r>
      <w:r>
        <w:rPr>
          <w:rFonts w:ascii="Arial" w:hAnsi="Arial" w:cs="Arial"/>
        </w:rPr>
        <w:t xml:space="preserve"> </w:t>
      </w:r>
      <w:r w:rsidR="004A31D8">
        <w:rPr>
          <w:rFonts w:ascii="Arial" w:hAnsi="Arial" w:cs="Arial"/>
        </w:rPr>
        <w:t>accounted for</w:t>
      </w:r>
      <w:r>
        <w:rPr>
          <w:rFonts w:ascii="Arial" w:hAnsi="Arial" w:cs="Arial"/>
        </w:rPr>
        <w:t xml:space="preserve"> half (</w:t>
      </w:r>
      <w:r w:rsidR="004A31D8">
        <w:rPr>
          <w:rFonts w:ascii="Arial" w:hAnsi="Arial" w:cs="Arial"/>
        </w:rPr>
        <w:t>5</w:t>
      </w:r>
      <w:r w:rsidR="002F33E6">
        <w:rPr>
          <w:rFonts w:ascii="Arial" w:hAnsi="Arial" w:cs="Arial"/>
        </w:rPr>
        <w:t>0</w:t>
      </w:r>
      <w:r w:rsidR="004A31D8">
        <w:rPr>
          <w:rFonts w:ascii="Arial" w:hAnsi="Arial" w:cs="Arial"/>
        </w:rPr>
        <w:t>.</w:t>
      </w:r>
      <w:r w:rsidR="002F33E6">
        <w:rPr>
          <w:rFonts w:ascii="Arial" w:hAnsi="Arial" w:cs="Arial"/>
        </w:rPr>
        <w:t>2</w:t>
      </w:r>
      <w:r w:rsidR="004A31D8">
        <w:rPr>
          <w:rFonts w:ascii="Arial" w:hAnsi="Arial" w:cs="Arial"/>
        </w:rPr>
        <w:t>%) of discharges with a primary diagnosis of schizophrenia during the study period.</w:t>
      </w:r>
      <w:commentRangeEnd w:id="159"/>
      <w:r w:rsidR="008E78C4">
        <w:rPr>
          <w:rStyle w:val="CommentReference"/>
          <w:rFonts w:asciiTheme="minorHAnsi" w:eastAsiaTheme="minorHAnsi" w:hAnsiTheme="minorHAnsi" w:cstheme="minorBidi"/>
          <w:lang w:eastAsia="en-US"/>
        </w:rPr>
        <w:commentReference w:id="159"/>
      </w:r>
    </w:p>
    <w:p w14:paraId="622C5522" w14:textId="3822DD2B" w:rsidR="007D4AF2" w:rsidRPr="00CF3A1F" w:rsidRDefault="00BD1698" w:rsidP="00A04168">
      <w:pPr>
        <w:spacing w:line="480" w:lineRule="auto"/>
        <w:rPr>
          <w:rFonts w:ascii="Arial" w:hAnsi="Arial" w:cs="Arial"/>
        </w:rPr>
      </w:pPr>
      <w:r w:rsidRPr="00B53C42">
        <w:rPr>
          <w:rFonts w:ascii="Arial" w:hAnsi="Arial" w:cs="Arial"/>
          <w:b/>
          <w:bCs/>
          <w:sz w:val="28"/>
          <w:szCs w:val="28"/>
        </w:rPr>
        <w:t>Discussion</w:t>
      </w:r>
    </w:p>
    <w:p w14:paraId="08BBDAF6" w14:textId="64914297" w:rsidR="000F6305" w:rsidRDefault="000F6305" w:rsidP="000F6305">
      <w:pPr>
        <w:spacing w:line="480" w:lineRule="auto"/>
        <w:rPr>
          <w:rFonts w:ascii="Arial" w:hAnsi="Arial" w:cs="Arial"/>
        </w:rPr>
      </w:pPr>
      <w:r>
        <w:rPr>
          <w:rFonts w:ascii="Arial" w:hAnsi="Arial" w:cs="Arial"/>
        </w:rPr>
        <w:t xml:space="preserve">This study examined hospital discharges and LOS for individuals in Ontario who were hospitalized with a primary diagnosis of schizophrenia from 2014 to 2021. The rates of schizophrenia-related hospitalizations remained largely stable during the study period, but there was an increase in the rate of hospitalizations in teaching </w:t>
      </w:r>
      <w:r>
        <w:rPr>
          <w:rFonts w:ascii="Arial" w:hAnsi="Arial" w:cs="Arial"/>
        </w:rPr>
        <w:lastRenderedPageBreak/>
        <w:t xml:space="preserve">hospitals. The average and median LOS did not show significant changes across all hospital </w:t>
      </w:r>
      <w:commentRangeStart w:id="160"/>
      <w:r>
        <w:rPr>
          <w:rFonts w:ascii="Arial" w:hAnsi="Arial" w:cs="Arial"/>
        </w:rPr>
        <w:t>types</w:t>
      </w:r>
      <w:commentRangeEnd w:id="160"/>
      <w:r w:rsidR="002E4756">
        <w:rPr>
          <w:rStyle w:val="CommentReference"/>
          <w:rFonts w:asciiTheme="minorHAnsi" w:eastAsiaTheme="minorHAnsi" w:hAnsiTheme="minorHAnsi" w:cstheme="minorBidi"/>
          <w:lang w:eastAsia="en-US"/>
        </w:rPr>
        <w:commentReference w:id="160"/>
      </w:r>
      <w:r>
        <w:rPr>
          <w:rFonts w:ascii="Arial" w:hAnsi="Arial" w:cs="Arial"/>
        </w:rPr>
        <w:t xml:space="preserve">. </w:t>
      </w:r>
    </w:p>
    <w:p w14:paraId="08972ECD" w14:textId="33B867D4" w:rsidR="000F6305" w:rsidRDefault="000F6305" w:rsidP="000F6305">
      <w:pPr>
        <w:spacing w:line="480" w:lineRule="auto"/>
        <w:ind w:firstLine="720"/>
        <w:rPr>
          <w:rFonts w:ascii="Arial" w:hAnsi="Arial" w:cs="Arial"/>
        </w:rPr>
      </w:pPr>
      <w:r>
        <w:rPr>
          <w:rFonts w:ascii="Arial" w:hAnsi="Arial" w:cs="Arial"/>
        </w:rPr>
        <w:t>Specialty mental health hospitals had the longest median acute LOS, followed by teaching hospitals, other hospital types, and large community hospitals. This finding is consistent with other studies that have shown higher LOS in specialty mental health hospitals</w:t>
      </w:r>
      <w:r>
        <w:rPr>
          <w:rFonts w:ascii="Arial" w:hAnsi="Arial" w:cs="Arial"/>
        </w:rPr>
        <w:fldChar w:fldCharType="begin"/>
      </w:r>
      <w:r w:rsidR="007A2D9A">
        <w:rPr>
          <w:rFonts w:ascii="Arial" w:hAnsi="Arial" w:cs="Arial"/>
        </w:rPr>
        <w:instrText xml:space="preserve"> ADDIN ZOTERO_ITEM CSL_CITATION {"citationID":"ZDP6togR","properties":{"formattedCitation":"\\super 3,5\\nosupersub{}","plainCitation":"3,5","noteIndex":0},"citationItems":[{"id":270,"uris":["http://zotero.org/users/9678671/items/TI88HXY7"],"itemData":{"id":270,"type":"article-journal","abstract":"Background\nThe length of stay (LOS) of patients with schizophrenia has been a wide concern of researchers. Reasonable management of the LOS to achieve a balance between quality of treatment and efficient medical source allocation has become a significant issue in clinical work in psychiatry. Figuring out the factors related to the LOS of schizophrenia patients can help optimize its management by the hospital.\n\nMethod\nThe essential information of patients was obtained from the electronic medical record system. The variables were divided into the following kinds: demographic, clinical, and biochemical. Univariate analysis and multivariate analysis were conducted to find the potential factors related to the LOS of schizophrenia patients. Receiver operating characteristic analyses were conducted to evaluate the accuracy of judging the LOS of the regression model.\n\nResult\nA total of 1,160 patients with schizophrenia were enrolled in our research. Our results demonstrated that the status of unmarried (single, separated, divorced, or widowed) and the abnormality of thyroid-stimulating hormone (TSH) were risk factors for the longer LOS of schizophrenia patients. The area under the curve was 0.576, which meant that the regression model had a certain predictive value.\n\nConclusion\nTo our knowledge, this research is the first study to analyze the effect of various factors, including the biochemical index, on the LOS of a single type of mental disorder. Marital status and TSH were proven to be related to the LOS of schizophrenia patients. The results of this study provided reference factors of LOS for clinical psychiatry, which will be helpful to the management of hospitalization and in optimizing the allocation of medical sources.","container-title":"Frontiers in Psychiatry","DOI":"10.3389/fpsyt.2021.818254","ISSN":"1664-0640","journalAbbreviation":"Front Psychiatry","note":"PMID: 35140640\nPMCID: PMC8818940","page":"818254","source":"PubMed Central","title":"Factors Related to the Length of Stay for Patients With Schizophrenia: A Retrospective Study","title-short":"Factors Related to the Length of Stay for Patients With Schizophrenia","volume":"12","author":[{"family":"Cheng","given":"Peng"},{"family":"Wang","given":"Lirong"},{"family":"Xu","given":"Lizhi"},{"family":"Zhou","given":"Ying"},{"family":"Zhang","given":"Li"},{"family":"Li","given":"Weihui"}],"issued":{"date-parts":[["2022",1,24]]}}},{"id":1218,"uris":["http://zotero.org/users/9678671/items/AA4JW8HK"],"itemData":{"id":1218,"type":"article-journal","abstract":"Objective:\n\nThis study examined the extent to which hospital and regional characteristics are associated with length of hospitalization among patients with serious mental illness.\n\nMethods:\n\nData from the Pennsylvania Health Care Cost Containment Council and 2006 American Hospital Association data were obtained. The sample consisted of 106 hospitals from which 45,497 adults with serious mental illness were discharged in 2006. Guided by the extended version of Andersen's health care utilization model, hierarchical linear modeling, including patient case mix, hospital, and regional characteristics, was used to explain variations in hospitalization length.\n\nResults:\n\nThe average length of stay was 10.0±3.0 days. Stays were longer at psychiatric hospitals than at general acute care facilities and at hospitals with a greater percentage of Medicare patients and patients with serious mental illness and a higher rate of readmission. In terms of regional characteristics, stays were also longer at hospitals in counties where the county mental health program received a larger percentage of the state's mental health budget and a smaller share of the budget was used for residential care.\n\nConclusions:\n\nHospital type and case mix, along with the presence of housing resources funded by county mental health programs, were found to be associated with variations in length of hospitalization. Further research of a longitudinal or prospective nature is required to determine whether the availability of housing programs for persons with mental disorders leads to shorter hospital stays for those in crisis and to determine whether longer stays are the result of differences in hospital practices. (Psychiatric Services 63:889–895, 2012; doi: 10.1176/appi.ps.201100412)","container-title":"Psychiatric Services","DOI":"10.1176/appi.ps.201100412","ISSN":"1075-2730","issue":"9","journalAbbreviation":"PS","note":"publisher: American Psychiatric Publishing","page":"889-895","source":"ps.psychiatryonline.org (Atypon)","title":"Length of Inpatient Stay of Persons With Serious Mental Illness: Effects of Hospital and Regional Characteristics","title-short":"Length of Inpatient Stay of Persons With Serious Mental Illness","volume":"63","author":[{"family":"Lee","given":"Sungkyu"},{"family":"Rothbard","given":"Aileen B."},{"family":"Noll","given":"Elizabeth L."}],"issued":{"date-parts":[["2012",9]]}}}],"schema":"https://github.com/citation-style-language/schema/raw/master/csl-citation.json"} </w:instrText>
      </w:r>
      <w:r>
        <w:rPr>
          <w:rFonts w:ascii="Arial" w:hAnsi="Arial" w:cs="Arial"/>
        </w:rPr>
        <w:fldChar w:fldCharType="separate"/>
      </w:r>
      <w:r w:rsidR="0081344B" w:rsidRPr="0081344B">
        <w:rPr>
          <w:rFonts w:ascii="Arial" w:hAnsi="Arial" w:cs="Arial"/>
          <w:vertAlign w:val="superscript"/>
        </w:rPr>
        <w:t>3,5</w:t>
      </w:r>
      <w:r>
        <w:rPr>
          <w:rFonts w:ascii="Arial" w:hAnsi="Arial" w:cs="Arial"/>
        </w:rPr>
        <w:fldChar w:fldCharType="end"/>
      </w:r>
      <w:commentRangeStart w:id="161"/>
      <w:commentRangeStart w:id="162"/>
      <w:r>
        <w:rPr>
          <w:rFonts w:ascii="Arial" w:hAnsi="Arial" w:cs="Arial"/>
        </w:rPr>
        <w:t xml:space="preserve">. However, the medians do not reflect the skewed distributions of LOS. </w:t>
      </w:r>
      <w:del w:id="163" w:author="Andrew Putman" w:date="2024-01-16T15:15:00Z">
        <w:r w:rsidDel="00F33EE3">
          <w:rPr>
            <w:rFonts w:ascii="Arial" w:hAnsi="Arial" w:cs="Arial"/>
          </w:rPr>
          <w:delText xml:space="preserve">The standard deviations of LOS were more than double the average for all hospital types. </w:delText>
        </w:r>
        <w:commentRangeStart w:id="164"/>
        <w:r w:rsidDel="00F33EE3">
          <w:rPr>
            <w:rFonts w:ascii="Arial" w:hAnsi="Arial" w:cs="Arial"/>
          </w:rPr>
          <w:delText xml:space="preserve">Chen et al. (2017) </w:delText>
        </w:r>
        <w:commentRangeEnd w:id="164"/>
        <w:r w:rsidR="00FD2A48" w:rsidDel="00F33EE3">
          <w:rPr>
            <w:rStyle w:val="CommentReference"/>
            <w:rFonts w:asciiTheme="minorHAnsi" w:eastAsiaTheme="minorHAnsi" w:hAnsiTheme="minorHAnsi" w:cstheme="minorBidi"/>
            <w:lang w:eastAsia="en-US"/>
          </w:rPr>
          <w:commentReference w:id="164"/>
        </w:r>
        <w:r w:rsidDel="00F33EE3">
          <w:rPr>
            <w:rFonts w:ascii="Arial" w:hAnsi="Arial" w:cs="Arial"/>
          </w:rPr>
          <w:delText xml:space="preserve">found similar results in psychiatric hospitals, but not in psychiatric beds in general hospitals. These differences could be due to the way our data were disaggregated into a greater number of hospital categories, or the way in which episodes of care in hospital were constructed (e.g., exclusion of ALC days, transfers from non-psychiatric hospital beds). </w:delText>
        </w:r>
      </w:del>
      <w:commentRangeEnd w:id="161"/>
      <w:r w:rsidR="00784782">
        <w:rPr>
          <w:rStyle w:val="CommentReference"/>
          <w:rFonts w:asciiTheme="minorHAnsi" w:eastAsiaTheme="minorHAnsi" w:hAnsiTheme="minorHAnsi" w:cstheme="minorBidi"/>
          <w:lang w:eastAsia="en-US"/>
        </w:rPr>
        <w:commentReference w:id="161"/>
      </w:r>
      <w:commentRangeEnd w:id="162"/>
      <w:r w:rsidR="005C75B6">
        <w:rPr>
          <w:rStyle w:val="CommentReference"/>
          <w:rFonts w:asciiTheme="minorHAnsi" w:eastAsiaTheme="minorHAnsi" w:hAnsiTheme="minorHAnsi" w:cstheme="minorBidi"/>
          <w:lang w:eastAsia="en-US"/>
        </w:rPr>
        <w:commentReference w:id="162"/>
      </w:r>
    </w:p>
    <w:p w14:paraId="18AD8286" w14:textId="0F3FFD85" w:rsidR="000F6305" w:rsidRDefault="000F6305" w:rsidP="000F6305">
      <w:pPr>
        <w:spacing w:line="480" w:lineRule="auto"/>
        <w:ind w:firstLine="720"/>
        <w:rPr>
          <w:rFonts w:ascii="Arial" w:hAnsi="Arial" w:cs="Arial"/>
        </w:rPr>
      </w:pPr>
      <w:r>
        <w:rPr>
          <w:rFonts w:ascii="Arial" w:hAnsi="Arial" w:cs="Arial"/>
        </w:rPr>
        <w:t xml:space="preserve">Average </w:t>
      </w:r>
      <w:ins w:id="165" w:author="Andrew Putman" w:date="2024-01-16T15:19:00Z">
        <w:r w:rsidR="00F33EE3">
          <w:rPr>
            <w:rFonts w:ascii="Arial" w:hAnsi="Arial" w:cs="Arial"/>
          </w:rPr>
          <w:t xml:space="preserve">acute and </w:t>
        </w:r>
      </w:ins>
      <w:r w:rsidR="00833534">
        <w:rPr>
          <w:rFonts w:ascii="Arial" w:hAnsi="Arial" w:cs="Arial"/>
        </w:rPr>
        <w:t>total</w:t>
      </w:r>
      <w:del w:id="166" w:author="Andrew Putman" w:date="2024-01-16T15:19:00Z">
        <w:r w:rsidR="00833534" w:rsidDel="00F33EE3">
          <w:rPr>
            <w:rFonts w:ascii="Arial" w:hAnsi="Arial" w:cs="Arial"/>
          </w:rPr>
          <w:delText xml:space="preserve"> ?</w:delText>
        </w:r>
      </w:del>
      <w:r w:rsidR="00833534">
        <w:rPr>
          <w:rFonts w:ascii="Arial" w:hAnsi="Arial" w:cs="Arial"/>
        </w:rPr>
        <w:t xml:space="preserve"> </w:t>
      </w:r>
      <w:r>
        <w:rPr>
          <w:rFonts w:ascii="Arial" w:hAnsi="Arial" w:cs="Arial"/>
        </w:rPr>
        <w:t xml:space="preserve">LOS </w:t>
      </w:r>
      <w:del w:id="167" w:author="Andrew Putman" w:date="2024-01-16T15:19:00Z">
        <w:r w:rsidDel="00F33EE3">
          <w:rPr>
            <w:rFonts w:ascii="Arial" w:hAnsi="Arial" w:cs="Arial"/>
          </w:rPr>
          <w:delText xml:space="preserve">was </w:delText>
        </w:r>
      </w:del>
      <w:ins w:id="168" w:author="Andrew Putman" w:date="2024-01-16T15:19:00Z">
        <w:r w:rsidR="00F33EE3">
          <w:rPr>
            <w:rFonts w:ascii="Arial" w:hAnsi="Arial" w:cs="Arial"/>
          </w:rPr>
          <w:t>w</w:t>
        </w:r>
        <w:r w:rsidR="00F33EE3">
          <w:rPr>
            <w:rFonts w:ascii="Arial" w:hAnsi="Arial" w:cs="Arial"/>
          </w:rPr>
          <w:t>ere</w:t>
        </w:r>
        <w:r w:rsidR="00F33EE3">
          <w:rPr>
            <w:rFonts w:ascii="Arial" w:hAnsi="Arial" w:cs="Arial"/>
          </w:rPr>
          <w:t xml:space="preserve"> </w:t>
        </w:r>
      </w:ins>
      <w:r>
        <w:rPr>
          <w:rFonts w:ascii="Arial" w:hAnsi="Arial" w:cs="Arial"/>
        </w:rPr>
        <w:t xml:space="preserve">highest in large community hospitals, which received most schizophrenia-related hospitalizations in Ontario. Large community hospitals in urban areas (census metropolitan areas) had median lengths of stay comparable to specialty mental health hospitals, </w:t>
      </w:r>
      <w:commentRangeStart w:id="169"/>
      <w:commentRangeStart w:id="170"/>
      <w:r>
        <w:rPr>
          <w:rFonts w:ascii="Arial" w:hAnsi="Arial" w:cs="Arial"/>
        </w:rPr>
        <w:t xml:space="preserve">but their average LOS was more than twice as long as specialty hospitals. </w:t>
      </w:r>
      <w:commentRangeEnd w:id="169"/>
      <w:r w:rsidR="00833534">
        <w:rPr>
          <w:rStyle w:val="CommentReference"/>
          <w:rFonts w:asciiTheme="minorHAnsi" w:eastAsiaTheme="minorHAnsi" w:hAnsiTheme="minorHAnsi" w:cstheme="minorBidi"/>
          <w:lang w:eastAsia="en-US"/>
        </w:rPr>
        <w:commentReference w:id="169"/>
      </w:r>
      <w:commentRangeEnd w:id="170"/>
      <w:r w:rsidR="005C75B6">
        <w:rPr>
          <w:rStyle w:val="CommentReference"/>
          <w:rFonts w:asciiTheme="minorHAnsi" w:eastAsiaTheme="minorHAnsi" w:hAnsiTheme="minorHAnsi" w:cstheme="minorBidi"/>
          <w:lang w:eastAsia="en-US"/>
        </w:rPr>
        <w:commentReference w:id="170"/>
      </w:r>
      <w:r>
        <w:rPr>
          <w:rFonts w:ascii="Arial" w:hAnsi="Arial" w:cs="Arial"/>
        </w:rPr>
        <w:t>The standard deviation of LOS in urban large community hospitals was more than four times the average, and nearly one-quarter of the LOS was attributed to ALC days.</w:t>
      </w:r>
      <w:ins w:id="171" w:author="Andrew Putman" w:date="2024-01-16T15:16:00Z">
        <w:r w:rsidR="00F33EE3">
          <w:rPr>
            <w:rFonts w:ascii="Arial" w:hAnsi="Arial" w:cs="Arial"/>
          </w:rPr>
          <w:t xml:space="preserve"> </w:t>
        </w:r>
        <w:r w:rsidR="00F33EE3">
          <w:rPr>
            <w:rFonts w:ascii="Arial" w:hAnsi="Arial" w:cs="Arial"/>
          </w:rPr>
          <w:t xml:space="preserve">The standard deviations of </w:t>
        </w:r>
        <w:r w:rsidR="00F33EE3">
          <w:rPr>
            <w:rFonts w:ascii="Arial" w:hAnsi="Arial" w:cs="Arial"/>
          </w:rPr>
          <w:t>specialty m</w:t>
        </w:r>
      </w:ins>
      <w:ins w:id="172" w:author="Andrew Putman" w:date="2024-01-16T15:17:00Z">
        <w:r w:rsidR="00F33EE3">
          <w:rPr>
            <w:rFonts w:ascii="Arial" w:hAnsi="Arial" w:cs="Arial"/>
          </w:rPr>
          <w:t xml:space="preserve">ental health hospitals’ </w:t>
        </w:r>
      </w:ins>
      <w:ins w:id="173" w:author="Andrew Putman" w:date="2024-01-16T15:16:00Z">
        <w:r w:rsidR="00F33EE3">
          <w:rPr>
            <w:rFonts w:ascii="Arial" w:hAnsi="Arial" w:cs="Arial"/>
          </w:rPr>
          <w:t xml:space="preserve">LOS were more than double the average for all hospital types. </w:t>
        </w:r>
        <w:commentRangeStart w:id="174"/>
        <w:r w:rsidR="00F33EE3">
          <w:rPr>
            <w:rFonts w:ascii="Arial" w:hAnsi="Arial" w:cs="Arial"/>
          </w:rPr>
          <w:t xml:space="preserve">Chen et al. (2017) </w:t>
        </w:r>
        <w:commentRangeEnd w:id="174"/>
        <w:r w:rsidR="00F33EE3">
          <w:rPr>
            <w:rStyle w:val="CommentReference"/>
            <w:rFonts w:asciiTheme="minorHAnsi" w:eastAsiaTheme="minorHAnsi" w:hAnsiTheme="minorHAnsi" w:cstheme="minorBidi"/>
            <w:lang w:eastAsia="en-US"/>
          </w:rPr>
          <w:commentReference w:id="174"/>
        </w:r>
        <w:r w:rsidR="00F33EE3">
          <w:rPr>
            <w:rFonts w:ascii="Arial" w:hAnsi="Arial" w:cs="Arial"/>
          </w:rPr>
          <w:t>found similar results in psychiatric hospitals, but not in psychiatric beds in general hospitals. These differences could be due to the way our data were disaggregated into a greater number of hospital categories, or the way in which episodes of care in hospital were constructed (e.g., exclusion of ALC days, transfers from non-psychiatric hospital beds).</w:t>
        </w:r>
      </w:ins>
      <w:r>
        <w:rPr>
          <w:rFonts w:ascii="Arial" w:hAnsi="Arial" w:cs="Arial"/>
        </w:rPr>
        <w:t xml:space="preserve"> </w:t>
      </w:r>
    </w:p>
    <w:p w14:paraId="02D483FB" w14:textId="17F7F7B6" w:rsidR="00577DFE" w:rsidRDefault="000F6305" w:rsidP="00577DFE">
      <w:pPr>
        <w:spacing w:line="480" w:lineRule="auto"/>
        <w:ind w:firstLine="720"/>
        <w:rPr>
          <w:rFonts w:ascii="Arial" w:hAnsi="Arial" w:cs="Arial"/>
        </w:rPr>
      </w:pPr>
      <w:r>
        <w:rPr>
          <w:rFonts w:ascii="Arial" w:hAnsi="Arial" w:cs="Arial"/>
        </w:rPr>
        <w:t xml:space="preserve">Much of the variation between hospitals could be due to individual-level factors. Indeed, we do see some differences in neighbourhood-level socio-demographics, with a higher proportion of people experiencing schizophrenia related hospitalizations in large community and teaching hospitals living in lower income and more marginalized communities than those in specialty mental health hospitals. </w:t>
      </w:r>
      <w:commentRangeStart w:id="175"/>
      <w:commentRangeStart w:id="176"/>
      <w:r>
        <w:rPr>
          <w:rFonts w:ascii="Arial" w:hAnsi="Arial" w:cs="Arial"/>
        </w:rPr>
        <w:lastRenderedPageBreak/>
        <w:t>However</w:t>
      </w:r>
      <w:commentRangeEnd w:id="175"/>
      <w:r w:rsidR="004F795A">
        <w:rPr>
          <w:rStyle w:val="CommentReference"/>
          <w:rFonts w:asciiTheme="minorHAnsi" w:eastAsiaTheme="minorHAnsi" w:hAnsiTheme="minorHAnsi" w:cstheme="minorBidi"/>
          <w:lang w:eastAsia="en-US"/>
        </w:rPr>
        <w:commentReference w:id="175"/>
      </w:r>
      <w:commentRangeEnd w:id="176"/>
      <w:r w:rsidR="005C75B6">
        <w:rPr>
          <w:rStyle w:val="CommentReference"/>
          <w:rFonts w:asciiTheme="minorHAnsi" w:eastAsiaTheme="minorHAnsi" w:hAnsiTheme="minorHAnsi" w:cstheme="minorBidi"/>
          <w:lang w:eastAsia="en-US"/>
        </w:rPr>
        <w:commentReference w:id="176"/>
      </w:r>
      <w:r>
        <w:rPr>
          <w:rFonts w:ascii="Arial" w:hAnsi="Arial" w:cs="Arial"/>
        </w:rPr>
        <w:t>, previous studies have suggested that sociodemographic characteristics are not consistently associated with LOS</w:t>
      </w:r>
      <w:r w:rsidR="00577DFE">
        <w:rPr>
          <w:rFonts w:ascii="Arial" w:hAnsi="Arial" w:cs="Arial"/>
        </w:rPr>
        <w:fldChar w:fldCharType="begin"/>
      </w:r>
      <w:r w:rsidR="007A2D9A">
        <w:rPr>
          <w:rFonts w:ascii="Arial" w:hAnsi="Arial" w:cs="Arial"/>
        </w:rPr>
        <w:instrText xml:space="preserve"> ADDIN ZOTERO_ITEM CSL_CITATION {"citationID":"O3tW8cU5","properties":{"formattedCitation":"\\super 10\\nosupersub{}","plainCitation":"10","noteIndex":0},"citationItems":[{"id":267,"uris":["http://zotero.org/users/9678671/items/88BJ6RWM"],"itemData":{"id":267,"type":"article-journal","abstract":"Serious mental illness (SMI), which encompasses a set of chronic conditions such as schizophrenia, bipolar disorder and other psychoses, accounts for 3.4 m (7 %) total bed days in the English NHS. The introduction of prospective payment to reimburse hospitals makes an understanding of the key drivers of length of stay (LOS) imperative. Existing evidence, based on mainly small scale and cross-sectional studies, is mixed. Our study is the first to use large-scale national routine data to track English hospitals’ LOS for patients with a main diagnosis of SMI over time to examine the patient and local area factors influencing LOS and quantify the provider level effects to draw out the implications for payment systems.","container-title":"BMC Health Services Research","DOI":"10.1186/s12913-015-1107-6","ISSN":"1472-6963","issue":"1","journalAbbreviation":"BMC Health Services Research","page":"439","source":"BioMed Central","title":"Determinants of hospital length of stay for people with serious mental illness in England and implications for payment systems: a regression analysis","title-short":"Determinants of hospital length of stay for people with serious mental illness in England and implications for payment systems","volume":"15","author":[{"family":"Jacobs","given":"Rowena"},{"family":"Gutacker","given":"Nils"},{"family":"Mason","given":"Anne"},{"family":"Goddard","given":"Maria"},{"family":"Gravelle","given":"Hugh"},{"family":"Kendrick","given":"Tony"},{"family":"Gilbody","given":"Simon"}],"issued":{"date-parts":[["2015",9,30]]}}}],"schema":"https://github.com/citation-style-language/schema/raw/master/csl-citation.json"} </w:instrText>
      </w:r>
      <w:r w:rsidR="00577DFE">
        <w:rPr>
          <w:rFonts w:ascii="Arial" w:hAnsi="Arial" w:cs="Arial"/>
        </w:rPr>
        <w:fldChar w:fldCharType="separate"/>
      </w:r>
      <w:r w:rsidR="0081344B" w:rsidRPr="0081344B">
        <w:rPr>
          <w:rFonts w:ascii="Arial" w:hAnsi="Arial" w:cs="Arial"/>
          <w:vertAlign w:val="superscript"/>
        </w:rPr>
        <w:t>10</w:t>
      </w:r>
      <w:r w:rsidR="00577DFE">
        <w:rPr>
          <w:rFonts w:ascii="Arial" w:hAnsi="Arial" w:cs="Arial"/>
        </w:rPr>
        <w:fldChar w:fldCharType="end"/>
      </w:r>
      <w:r>
        <w:rPr>
          <w:rFonts w:ascii="Arial" w:hAnsi="Arial" w:cs="Arial"/>
        </w:rPr>
        <w:t>, and that the associations vary across jurisdictions</w:t>
      </w:r>
      <w:r w:rsidR="00577DFE">
        <w:rPr>
          <w:rFonts w:ascii="Arial" w:hAnsi="Arial" w:cs="Arial"/>
        </w:rPr>
        <w:fldChar w:fldCharType="begin"/>
      </w:r>
      <w:r w:rsidR="00ED509D">
        <w:rPr>
          <w:rFonts w:ascii="Arial" w:hAnsi="Arial" w:cs="Arial"/>
        </w:rPr>
        <w:instrText xml:space="preserve"> ADDIN ZOTERO_ITEM CSL_CITATION {"citationID":"9aGNW5PF","properties":{"formattedCitation":"\\super 27\\nosupersub{}","plainCitation":"27","noteIndex":0},"citationItems":[{"id":1216,"uris":["http://zotero.org/users/9678671/items/JU7R9ELD"],"itemData":{"id":1216,"type":"article-journal","abstract":"BackgroundPrevious studies in individual countries have identified inconsistent predictors of length of stay (LoS) in psychiatric inpatient units. This may reflect methodological inconsistencies across studies or true differences of predictors. In this study we assessed predictors of LoS in five European countries and explored whether their effect varies across countries.MethodsProspective cohort study. All patients admitted over 14 months to 57 psychiatric inpatient units in Belgium, Germany, Italy, Poland and United Kingdom were screened. Putative predictors were collected from medical records and in face-to-face interviews and tested for their association with LoS.ResultsAverage LoS varied from 17.9 days in Italy to 55.1 days in Belgium. In the overall sample being homeless, receiving benefits, social isolation, diagnosis of psychosis, greater symptom severity, substance use, history of previous admission and being involuntarily admitted predicted longer LoS. Several predictors showed significant interaction effects with countries in predicting LoS. One variable, homelessness, predicted a different LoS even in opposite directions, whilst for other predictors the direction of the association was the same, but the strength of the association with LoS varied across countries.ConclusionsThe same patient characteristics have a different impact on LoS in different contexts. Thus, although some predictor variables related to clinical severity and social dysfunction appear of generalisable relevance, national studies on LoS are required to understand the complex influence of different patient characteristics on clinical practice in the given contexts.","container-title":"European Psychiatry","DOI":"10.1016/j.eurpsy.2017.11.001","ISSN":"0924-9338, 1778-3585","issue":"1","language":"en","note":"publisher: Cambridge University Press","page":"6-12","source":"Cambridge University Press","title":"Predictors of length of stay in psychiatric inpatient units: Does their effect vary across countries?","title-short":"Predictors of length of stay in psychiatric inpatient units","volume":"48","author":[{"family":"Dimitri","given":"Giorgia"},{"family":"Giacco","given":"Domenico"},{"family":"Bauer","given":"Michael"},{"family":"Bird","given":"Victoria Jane"},{"family":"Greenberg","given":"Lauren"},{"family":"Lasalvia","given":"Antonio"},{"family":"Lorant","given":"Vincent"},{"family":"Moskalewicz","given":"Jacek"},{"family":"Nicaise","given":"Pablo"},{"family":"Pfennig","given":"Andrea"},{"family":"Ruggeri","given":"Mirella"},{"family":"Welbel","given":"Marta"},{"family":"Priebe","given":"Stefan"}],"issued":{"date-parts":[["2018",2]]}}}],"schema":"https://github.com/citation-style-language/schema/raw/master/csl-citation.json"} </w:instrText>
      </w:r>
      <w:r w:rsidR="00577DFE">
        <w:rPr>
          <w:rFonts w:ascii="Arial" w:hAnsi="Arial" w:cs="Arial"/>
        </w:rPr>
        <w:fldChar w:fldCharType="separate"/>
      </w:r>
      <w:r w:rsidR="00ED509D" w:rsidRPr="00ED509D">
        <w:rPr>
          <w:rFonts w:ascii="Arial" w:hAnsi="Arial" w:cs="Arial"/>
          <w:vertAlign w:val="superscript"/>
        </w:rPr>
        <w:t>27</w:t>
      </w:r>
      <w:r w:rsidR="00577DFE">
        <w:rPr>
          <w:rFonts w:ascii="Arial" w:hAnsi="Arial" w:cs="Arial"/>
        </w:rPr>
        <w:fldChar w:fldCharType="end"/>
      </w:r>
      <w:r>
        <w:rPr>
          <w:rFonts w:ascii="Arial" w:hAnsi="Arial" w:cs="Arial"/>
        </w:rPr>
        <w:t>. Although, s</w:t>
      </w:r>
      <w:r w:rsidRPr="00C21157">
        <w:rPr>
          <w:rFonts w:ascii="Arial" w:hAnsi="Arial" w:cs="Arial"/>
        </w:rPr>
        <w:t>ome characteristics do appear to be more consistently associated with LOS, including housing insecurity</w:t>
      </w:r>
      <w:r w:rsidR="00577DFE">
        <w:rPr>
          <w:rFonts w:ascii="Arial" w:hAnsi="Arial" w:cs="Arial"/>
        </w:rPr>
        <w:fldChar w:fldCharType="begin"/>
      </w:r>
      <w:r w:rsidR="00ED509D">
        <w:rPr>
          <w:rFonts w:ascii="Arial" w:hAnsi="Arial" w:cs="Arial"/>
        </w:rPr>
        <w:instrText xml:space="preserve"> ADDIN ZOTERO_ITEM CSL_CITATION {"citationID":"hS7dF1wt","properties":{"formattedCitation":"\\super 4,10,27\\nosupersub{}","plainCitation":"4,10,27","noteIndex":0},"citationItems":[{"id":267,"uris":["http://zotero.org/users/9678671/items/88BJ6RWM"],"itemData":{"id":267,"type":"article-journal","abstract":"Serious mental illness (SMI), which encompasses a set of chronic conditions such as schizophrenia, bipolar disorder and other psychoses, accounts for 3.4 m (7 %) total bed days in the English NHS. The introduction of prospective payment to reimburse hospitals makes an understanding of the key drivers of length of stay (LOS) imperative. Existing evidence, based on mainly small scale and cross-sectional studies, is mixed. Our study is the first to use large-scale national routine data to track English hospitals’ LOS for patients with a main diagnosis of SMI over time to examine the patient and local area factors influencing LOS and quantify the provider level effects to draw out the implications for payment systems.","container-title":"BMC Health Services Research","DOI":"10.1186/s12913-015-1107-6","ISSN":"1472-6963","issue":"1","journalAbbreviation":"BMC Health Services Research","page":"439","source":"BioMed Central","title":"Determinants of hospital length of stay for people with serious mental illness in England and implications for payment systems: a regression analysis","title-short":"Determinants of hospital length of stay for people with serious mental illness in England and implications for payment systems","volume":"15","author":[{"family":"Jacobs","given":"Rowena"},{"family":"Gutacker","given":"Nils"},{"family":"Mason","given":"Anne"},{"family":"Goddard","given":"Maria"},{"family":"Gravelle","given":"Hugh"},{"family":"Kendrick","given":"Tony"},{"family":"Gilbody","given":"Simon"}],"issued":{"date-parts":[["2015",9,30]]}}},{"id":271,"uris":["http://zotero.org/users/9678671/items/3W5BPSUL"],"itemData":{"id":271,"type":"article-journal","abstract":"Objectives: Schizophrenia and associated illnesses account for a large proportion of mental illness burden and health care expenditures, with the majority of expense involving inpatient care. To date, the literature exploring factors associated with length of stay (LOS) and functional improvement during inpatient care is underdeveloped. In response, this study examined the association between patient characteristics, LOS, and functional improvement using Ontario Mental Health Reporting System (OMHRS) data from 2005 to 2015.\nMethods: The associations of patient characteristics (including key demographics, psychosocial variables, reasons for admission, and service use history) and 2 outcome measures (LOS and Global Assessment of Functioning [GAF]) were analysed with generalised linear mixed modelling (GLMM). From 2005 to 2015, a total of 48,498 episodes for distinct patients from 18 psychiatric hospitals and 57 general hospitals in Ontario were included.\nResults: For psychiatric and general hospitals, mean LOS was 96.6 and 20.5 days, and mean GAF improvement was 14.8 and 16.1, respectively. The majority of associations probed demonstrated a high degree of significance with similar patterns across general and tertiary facility contexts. Older age and more recent readmission following a psychiatric discharge were associated with longer LOS and less GAF improvement. Recent experience of adverse life events and substance misuse were associated with shorter LOS.\nConclusions: While the findings of this exploratory cross-sectional analysis will require further inquiry with respect to validity and reliability, they suggest that a different service pathway is likely required for individuals with greater psychosocial challenge and extensive service use histories.","container-title":"The Canadian Journal of Psychiatry","DOI":"10.1177/0706743716680167","ISSN":"0706-7437, 1497-0015","issue":"12","journalAbbreviation":"Can J Psychiatry","language":"en","page":"854-863","source":"DOI.org (Crossref)","title":"Patient Characteristics, Length of Stay, and Functional Improvement for Schizophrenia Spectrum Disorders: A Population Study of Inpatient Care in Ontario 2005 to 2015","title-short":"Patient Characteristics, Length of Stay, and Functional Improvement for Schizophrenia Spectrum Disorders","volume":"62","author":[{"family":"Chen","given":"Sheng"},{"family":"Collins","given":"April"},{"family":"Anderson","given":"Kelly"},{"family":"McKenzie","given":"Kwame"},{"family":"Kidd","given":"Sean"}],"issued":{"date-parts":[["2017",12]]}}},{"id":1216,"uris":["http://zotero.org/users/9678671/items/JU7R9ELD"],"itemData":{"id":1216,"type":"article-journal","abstract":"BackgroundPrevious studies in individual countries have identified inconsistent predictors of length of stay (LoS) in psychiatric inpatient units. This may reflect methodological inconsistencies across studies or true differences of predictors. In this study we assessed predictors of LoS in five European countries and explored whether their effect varies across countries.MethodsProspective cohort study. All patients admitted over 14 months to 57 psychiatric inpatient units in Belgium, Germany, Italy, Poland and United Kingdom were screened. Putative predictors were collected from medical records and in face-to-face interviews and tested for their association with LoS.ResultsAverage LoS varied from 17.9 days in Italy to 55.1 days in Belgium. In the overall sample being homeless, receiving benefits, social isolation, diagnosis of psychosis, greater symptom severity, substance use, history of previous admission and being involuntarily admitted predicted longer LoS. Several predictors showed significant interaction effects with countries in predicting LoS. One variable, homelessness, predicted a different LoS even in opposite directions, whilst for other predictors the direction of the association was the same, but the strength of the association with LoS varied across countries.ConclusionsThe same patient characteristics have a different impact on LoS in different contexts. Thus, although some predictor variables related to clinical severity and social dysfunction appear of generalisable relevance, national studies on LoS are required to understand the complex influence of different patient characteristics on clinical practice in the given contexts.","container-title":"European Psychiatry","DOI":"10.1016/j.eurpsy.2017.11.001","ISSN":"0924-9338, 1778-3585","issue":"1","language":"en","note":"publisher: Cambridge University Press","page":"6-12","source":"Cambridge University Press","title":"Predictors of length of stay in psychiatric inpatient units: Does their effect vary across countries?","title-short":"Predictors of length of stay in psychiatric inpatient units","volume":"48","author":[{"family":"Dimitri","given":"Giorgia"},{"family":"Giacco","given":"Domenico"},{"family":"Bauer","given":"Michael"},{"family":"Bird","given":"Victoria Jane"},{"family":"Greenberg","given":"Lauren"},{"family":"Lasalvia","given":"Antonio"},{"family":"Lorant","given":"Vincent"},{"family":"Moskalewicz","given":"Jacek"},{"family":"Nicaise","given":"Pablo"},{"family":"Pfennig","given":"Andrea"},{"family":"Ruggeri","given":"Mirella"},{"family":"Welbel","given":"Marta"},{"family":"Priebe","given":"Stefan"}],"issued":{"date-parts":[["2018",2]]}}}],"schema":"https://github.com/citation-style-language/schema/raw/master/csl-citation.json"} </w:instrText>
      </w:r>
      <w:r w:rsidR="00577DFE">
        <w:rPr>
          <w:rFonts w:ascii="Arial" w:hAnsi="Arial" w:cs="Arial"/>
        </w:rPr>
        <w:fldChar w:fldCharType="separate"/>
      </w:r>
      <w:r w:rsidR="00ED509D" w:rsidRPr="00ED509D">
        <w:rPr>
          <w:rFonts w:ascii="Arial" w:hAnsi="Arial" w:cs="Arial"/>
          <w:vertAlign w:val="superscript"/>
        </w:rPr>
        <w:t>4,10,27</w:t>
      </w:r>
      <w:r w:rsidR="00577DFE">
        <w:rPr>
          <w:rFonts w:ascii="Arial" w:hAnsi="Arial" w:cs="Arial"/>
        </w:rPr>
        <w:fldChar w:fldCharType="end"/>
      </w:r>
      <w:r w:rsidRPr="00C21157">
        <w:rPr>
          <w:rFonts w:ascii="Arial" w:hAnsi="Arial" w:cs="Arial"/>
        </w:rPr>
        <w:t>, social isolation or being unmarried</w:t>
      </w:r>
      <w:r w:rsidR="00577DFE">
        <w:rPr>
          <w:rFonts w:ascii="Arial" w:hAnsi="Arial" w:cs="Arial"/>
        </w:rPr>
        <w:fldChar w:fldCharType="begin"/>
      </w:r>
      <w:r w:rsidR="00ED509D">
        <w:rPr>
          <w:rFonts w:ascii="Arial" w:hAnsi="Arial" w:cs="Arial"/>
        </w:rPr>
        <w:instrText xml:space="preserve"> ADDIN ZOTERO_ITEM CSL_CITATION {"citationID":"5Um2dAVO","properties":{"formattedCitation":"\\super 3,4,10,27,28\\nosupersub{}","plainCitation":"3,4,10,27,28","noteIndex":0},"citationItems":[{"id":270,"uris":["http://zotero.org/users/9678671/items/TI88HXY7"],"itemData":{"id":270,"type":"article-journal","abstract":"Background\nThe length of stay (LOS) of patients with schizophrenia has been a wide concern of researchers. Reasonable management of the LOS to achieve a balance between quality of treatment and efficient medical source allocation has become a significant issue in clinical work in psychiatry. Figuring out the factors related to the LOS of schizophrenia patients can help optimize its management by the hospital.\n\nMethod\nThe essential information of patients was obtained from the electronic medical record system. The variables were divided into the following kinds: demographic, clinical, and biochemical. Univariate analysis and multivariate analysis were conducted to find the potential factors related to the LOS of schizophrenia patients. Receiver operating characteristic analyses were conducted to evaluate the accuracy of judging the LOS of the regression model.\n\nResult\nA total of 1,160 patients with schizophrenia were enrolled in our research. Our results demonstrated that the status of unmarried (single, separated, divorced, or widowed) and the abnormality of thyroid-stimulating hormone (TSH) were risk factors for the longer LOS of schizophrenia patients. The area under the curve was 0.576, which meant that the regression model had a certain predictive value.\n\nConclusion\nTo our knowledge, this research is the first study to analyze the effect of various factors, including the biochemical index, on the LOS of a single type of mental disorder. Marital status and TSH were proven to be related to the LOS of schizophrenia patients. The results of this study provided reference factors of LOS for clinical psychiatry, which will be helpful to the management of hospitalization and in optimizing the allocation of medical sources.","container-title":"Frontiers in Psychiatry","DOI":"10.3389/fpsyt.2021.818254","ISSN":"1664-0640","journalAbbreviation":"Front Psychiatry","note":"PMID: 35140640\nPMCID: PMC8818940","page":"818254","source":"PubMed Central","title":"Factors Related to the Length of Stay for Patients With Schizophrenia: A Retrospective Study","title-short":"Factors Related to the Length of Stay for Patients With Schizophrenia","volume":"12","author":[{"family":"Cheng","given":"Peng"},{"family":"Wang","given":"Lirong"},{"family":"Xu","given":"Lizhi"},{"family":"Zhou","given":"Ying"},{"family":"Zhang","given":"Li"},{"family":"Li","given":"Weihui"}],"issued":{"date-parts":[["2022",1,24]]}}},{"id":267,"uris":["http://zotero.org/users/9678671/items/88BJ6RWM"],"itemData":{"id":267,"type":"article-journal","abstract":"Serious mental illness (SMI), which encompasses a set of chronic conditions such as schizophrenia, bipolar disorder and other psychoses, accounts for 3.4 m (7 %) total bed days in the English NHS. The introduction of prospective payment to reimburse hospitals makes an understanding of the key drivers of length of stay (LOS) imperative. Existing evidence, based on mainly small scale and cross-sectional studies, is mixed. Our study is the first to use large-scale national routine data to track English hospitals’ LOS for patients with a main diagnosis of SMI over time to examine the patient and local area factors influencing LOS and quantify the provider level effects to draw out the implications for payment systems.","container-title":"BMC Health Services Research","DOI":"10.1186/s12913-015-1107-6","ISSN":"1472-6963","issue":"1","journalAbbreviation":"BMC Health Services Research","page":"439","source":"BioMed Central","title":"Determinants of hospital length of stay for people with serious mental illness in England and implications for payment systems: a regression analysis","title-short":"Determinants of hospital length of stay for people with serious mental illness in England and implications for payment systems","volume":"15","author":[{"family":"Jacobs","given":"Rowena"},{"family":"Gutacker","given":"Nils"},{"family":"Mason","given":"Anne"},{"family":"Goddard","given":"Maria"},{"family":"Gravelle","given":"Hugh"},{"family":"Kendrick","given":"Tony"},{"family":"Gilbody","given":"Simon"}],"issued":{"date-parts":[["2015",9,30]]}}},{"id":271,"uris":["http://zotero.org/users/9678671/items/3W5BPSUL"],"itemData":{"id":271,"type":"article-journal","abstract":"Objectives: Schizophrenia and associated illnesses account for a large proportion of mental illness burden and health care expenditures, with the majority of expense involving inpatient care. To date, the literature exploring factors associated with length of stay (LOS) and functional improvement during inpatient care is underdeveloped. In response, this study examined the association between patient characteristics, LOS, and functional improvement using Ontario Mental Health Reporting System (OMHRS) data from 2005 to 2015.\nMethods: The associations of patient characteristics (including key demographics, psychosocial variables, reasons for admission, and service use history) and 2 outcome measures (LOS and Global Assessment of Functioning [GAF]) were analysed with generalised linear mixed modelling (GLMM). From 2005 to 2015, a total of 48,498 episodes for distinct patients from 18 psychiatric hospitals and 57 general hospitals in Ontario were included.\nResults: For psychiatric and general hospitals, mean LOS was 96.6 and 20.5 days, and mean GAF improvement was 14.8 and 16.1, respectively. The majority of associations probed demonstrated a high degree of significance with similar patterns across general and tertiary facility contexts. Older age and more recent readmission following a psychiatric discharge were associated with longer LOS and less GAF improvement. Recent experience of adverse life events and substance misuse were associated with shorter LOS.\nConclusions: While the findings of this exploratory cross-sectional analysis will require further inquiry with respect to validity and reliability, they suggest that a different service pathway is likely required for individuals with greater psychosocial challenge and extensive service use histories.","container-title":"The Canadian Journal of Psychiatry","DOI":"10.1177/0706743716680167","ISSN":"0706-7437, 1497-0015","issue":"12","journalAbbreviation":"Can J Psychiatry","language":"en","page":"854-863","source":"DOI.org (Crossref)","title":"Patient Characteristics, Length of Stay, and Functional Improvement for Schizophrenia Spectrum Disorders: A Population Study of Inpatient Care in Ontario 2005 to 2015","title-short":"Patient Characteristics, Length of Stay, and Functional Improvement for Schizophrenia Spectrum Disorders","volume":"62","author":[{"family":"Chen","given":"Sheng"},{"family":"Collins","given":"April"},{"family":"Anderson","given":"Kelly"},{"family":"McKenzie","given":"Kwame"},{"family":"Kidd","given":"Sean"}],"issued":{"date-parts":[["2017",12]]}}},{"id":1216,"uris":["http://zotero.org/users/9678671/items/JU7R9ELD"],"itemData":{"id":1216,"type":"article-journal","abstract":"BackgroundPrevious studies in individual countries have identified inconsistent predictors of length of stay (LoS) in psychiatric inpatient units. This may reflect methodological inconsistencies across studies or true differences of predictors. In this study we assessed predictors of LoS in five European countries and explored whether their effect varies across countries.MethodsProspective cohort study. All patients admitted over 14 months to 57 psychiatric inpatient units in Belgium, Germany, Italy, Poland and United Kingdom were screened. Putative predictors were collected from medical records and in face-to-face interviews and tested for their association with LoS.ResultsAverage LoS varied from 17.9 days in Italy to 55.1 days in Belgium. In the overall sample being homeless, receiving benefits, social isolation, diagnosis of psychosis, greater symptom severity, substance use, history of previous admission and being involuntarily admitted predicted longer LoS. Several predictors showed significant interaction effects with countries in predicting LoS. One variable, homelessness, predicted a different LoS even in opposite directions, whilst for other predictors the direction of the association was the same, but the strength of the association with LoS varied across countries.ConclusionsThe same patient characteristics have a different impact on LoS in different contexts. Thus, although some predictor variables related to clinical severity and social dysfunction appear of generalisable relevance, national studies on LoS are required to understand the complex influence of different patient characteristics on clinical practice in the given contexts.","container-title":"European Psychiatry","DOI":"10.1016/j.eurpsy.2017.11.001","ISSN":"0924-9338, 1778-3585","issue":"1","language":"en","note":"publisher: Cambridge University Press","page":"6-12","source":"Cambridge University Press","title":"Predictors of length of stay in psychiatric inpatient units: Does their effect vary across countries?","title-short":"Predictors of length of stay in psychiatric inpatient units","volume":"48","author":[{"family":"Dimitri","given":"Giorgia"},{"family":"Giacco","given":"Domenico"},{"family":"Bauer","given":"Michael"},{"family":"Bird","given":"Victoria Jane"},{"family":"Greenberg","given":"Lauren"},{"family":"Lasalvia","given":"Antonio"},{"family":"Lorant","given":"Vincent"},{"family":"Moskalewicz","given":"Jacek"},{"family":"Nicaise","given":"Pablo"},{"family":"Pfennig","given":"Andrea"},{"family":"Ruggeri","given":"Mirella"},{"family":"Welbel","given":"Marta"},{"family":"Priebe","given":"Stefan"}],"issued":{"date-parts":[["2018",2]]}}},{"id":1215,"uris":["http://zotero.org/users/9678671/items/MC6S5KA2"],"itemData":{"id":1215,"type":"article-journal","abstract":"Objective\nCriteria for psychiatric hospitalization have undergone marked changes. Efforts to limit length-of-hospitalization risk greater morbidity at discharge and increased needs for appropriate aftercare. Accordingly, we evaluated factors associated with length of psychiatric hospitalization and aftercare-types.\nMethods\nWe reviewed medical records of 589 patients with major psychiatric disorders hospitalized in a university-affiliated, not-for-profit psychiatric hospital to identify characteristics associated with length of hospitalization, types of aftercare and insurance coverage, using standard bivariate and multivariate analytical methods.\nResults\nNotable factors associated with longer hospitalization included: more highly supervised aftercare, diagnosis of schizophrenia or schizoaffective&gt;affective disorders, longer illnesses, higher antipsychotic doses and more complex drug-treatments at discharge, lower GAF functional status, unemployment, being unmarried, as well as public vs. private insurance. Multivariate modeling sustained association of longer hospitalization with higher antipsychotic doses, more structured aftercare, public insurance, lower GAF scores, and diagnoses of chronic psychotic disorders. Structured aftercare was associated with younger age, fewer years ill, and private insurance, but varied little by diagnosis and was unrelated to ethnicity. Public insurance was associated notably with being unemployed, unmarried, less functional, having a chronic psychotic disorder for more years, and lack of structured aftercare.\nConclusions\nIllness severity and functional impairment may modulate efforts to limit psychiatric hospitalization. Higher-level aftercare was associated with illness and disability factors as well as with private insurance; public insurance was associated with dysfunction, unemployment and chronic illness, as well as longer hospitalization.","container-title":"Comprehensive Psychiatry","DOI":"10.1016/j.comppsych.2013.11.004","ISSN":"0010-440X","issue":"3","journalAbbreviation":"Comprehensive Psychiatry","page":"681-687","source":"ScienceDirect","title":"Factors associated with length of psychiatric hospitalization","volume":"55","author":[{"family":"Masters","given":"Grace A."},{"family":"Baldessarini","given":"Ross J."},{"family":"Öngür","given":"Dost"},{"family":"Centorrino","given":"Franca"}],"issued":{"date-parts":[["2014",4,1]]}}}],"schema":"https://github.com/citation-style-language/schema/raw/master/csl-citation.json"} </w:instrText>
      </w:r>
      <w:r w:rsidR="00577DFE">
        <w:rPr>
          <w:rFonts w:ascii="Arial" w:hAnsi="Arial" w:cs="Arial"/>
        </w:rPr>
        <w:fldChar w:fldCharType="separate"/>
      </w:r>
      <w:r w:rsidR="00ED509D" w:rsidRPr="00ED509D">
        <w:rPr>
          <w:rFonts w:ascii="Arial" w:hAnsi="Arial" w:cs="Arial"/>
          <w:vertAlign w:val="superscript"/>
        </w:rPr>
        <w:t>3,4,10,27,28</w:t>
      </w:r>
      <w:r w:rsidR="00577DFE">
        <w:rPr>
          <w:rFonts w:ascii="Arial" w:hAnsi="Arial" w:cs="Arial"/>
        </w:rPr>
        <w:fldChar w:fldCharType="end"/>
      </w:r>
      <w:r w:rsidRPr="00C21157">
        <w:rPr>
          <w:rFonts w:ascii="Arial" w:hAnsi="Arial" w:cs="Arial"/>
        </w:rPr>
        <w:t>, and symptom severity</w:t>
      </w:r>
      <w:r w:rsidR="00577DFE">
        <w:rPr>
          <w:rFonts w:ascii="Arial" w:hAnsi="Arial" w:cs="Arial"/>
        </w:rPr>
        <w:fldChar w:fldCharType="begin"/>
      </w:r>
      <w:r w:rsidR="00ED509D">
        <w:rPr>
          <w:rFonts w:ascii="Arial" w:hAnsi="Arial" w:cs="Arial"/>
        </w:rPr>
        <w:instrText xml:space="preserve"> ADDIN ZOTERO_ITEM CSL_CITATION {"citationID":"1yFFTSoV","properties":{"formattedCitation":"\\super 10,27,29\\nosupersub{}","plainCitation":"10,27,29","noteIndex":0},"citationItems":[{"id":267,"uris":["http://zotero.org/users/9678671/items/88BJ6RWM"],"itemData":{"id":267,"type":"article-journal","abstract":"Serious mental illness (SMI), which encompasses a set of chronic conditions such as schizophrenia, bipolar disorder and other psychoses, accounts for 3.4 m (7 %) total bed days in the English NHS. The introduction of prospective payment to reimburse hospitals makes an understanding of the key drivers of length of stay (LOS) imperative. Existing evidence, based on mainly small scale and cross-sectional studies, is mixed. Our study is the first to use large-scale national routine data to track English hospitals’ LOS for patients with a main diagnosis of SMI over time to examine the patient and local area factors influencing LOS and quantify the provider level effects to draw out the implications for payment systems.","container-title":"BMC Health Services Research","DOI":"10.1186/s12913-015-1107-6","ISSN":"1472-6963","issue":"1","journalAbbreviation":"BMC Health Services Research","page":"439","source":"BioMed Central","title":"Determinants of hospital length of stay for people with serious mental illness in England and implications for payment systems: a regression analysis","title-short":"Determinants of hospital length of stay for people with serious mental illness in England and implications for payment systems","volume":"15","author":[{"family":"Jacobs","given":"Rowena"},{"family":"Gutacker","given":"Nils"},{"family":"Mason","given":"Anne"},{"family":"Goddard","given":"Maria"},{"family":"Gravelle","given":"Hugh"},{"family":"Kendrick","given":"Tony"},{"family":"Gilbody","given":"Simon"}],"issued":{"date-parts":[["2015",9,30]]}}},{"id":1216,"uris":["http://zotero.org/users/9678671/items/JU7R9ELD"],"itemData":{"id":1216,"type":"article-journal","abstract":"BackgroundPrevious studies in individual countries have identified inconsistent predictors of length of stay (LoS) in psychiatric inpatient units. This may reflect methodological inconsistencies across studies or true differences of predictors. In this study we assessed predictors of LoS in five European countries and explored whether their effect varies across countries.MethodsProspective cohort study. All patients admitted over 14 months to 57 psychiatric inpatient units in Belgium, Germany, Italy, Poland and United Kingdom were screened. Putative predictors were collected from medical records and in face-to-face interviews and tested for their association with LoS.ResultsAverage LoS varied from 17.9 days in Italy to 55.1 days in Belgium. In the overall sample being homeless, receiving benefits, social isolation, diagnosis of psychosis, greater symptom severity, substance use, history of previous admission and being involuntarily admitted predicted longer LoS. Several predictors showed significant interaction effects with countries in predicting LoS. One variable, homelessness, predicted a different LoS even in opposite directions, whilst for other predictors the direction of the association was the same, but the strength of the association with LoS varied across countries.ConclusionsThe same patient characteristics have a different impact on LoS in different contexts. Thus, although some predictor variables related to clinical severity and social dysfunction appear of generalisable relevance, national studies on LoS are required to understand the complex influence of different patient characteristics on clinical practice in the given contexts.","container-title":"European Psychiatry","DOI":"10.1016/j.eurpsy.2017.11.001","ISSN":"0924-9338, 1778-3585","issue":"1","language":"en","note":"publisher: Cambridge University Press","page":"6-12","source":"Cambridge University Press","title":"Predictors of length of stay in psychiatric inpatient units: Does their effect vary across countries?","title-short":"Predictors of length of stay in psychiatric inpatient units","volume":"48","author":[{"family":"Dimitri","given":"Giorgia"},{"family":"Giacco","given":"Domenico"},{"family":"Bauer","given":"Michael"},{"family":"Bird","given":"Victoria Jane"},{"family":"Greenberg","given":"Lauren"},{"family":"Lasalvia","given":"Antonio"},{"family":"Lorant","given":"Vincent"},{"family":"Moskalewicz","given":"Jacek"},{"family":"Nicaise","given":"Pablo"},{"family":"Pfennig","given":"Andrea"},{"family":"Ruggeri","given":"Mirella"},{"family":"Welbel","given":"Marta"},{"family":"Priebe","given":"Stefan"}],"issued":{"date-parts":[["2018",2]]}}},{"id":39,"uris":["http://zotero.org/users/9678671/items/LSUYZS6X"],"itemData":{"id":39,"type":"article-journal","abstract":"Objective:\nThere have been significant reductions in numbers of psychiatric beds and length of stay (LOS) worldwide, making LOS in psychiatric beds an interesting outcome. The objective of this study was to find factors measurable on admission that would predict LOS in the acute psychiatric setting.\n\nMethods:\nThis was a prospective, observational study.\n\nResults:\nOverall, 385 subjects were included. The median LOS was 25 days. In the final model, six variables explained 14.6% of the variation in LOS: not having own income, psychiatric admissions in the preceding 2 years, high Clinical Global Impression and Brief Psychiatric Rating Scale scores, diagnosis of schizophrenia, and history of attempted suicide. All variables were associated with longer LOS, apart from history of attempted suicide.\n\nConclusions:\nIdentifying patients who will need to stay longer in psychiatric beds remains a challenge. Improving knowledge about determinants of LOS could lead to improvements in the quality of care in hospital psychiatry.","container-title":"Brazilian Journal of Psychiatry","DOI":"10.1590/1516-4446-2016-2155","ISSN":"1516-4446","issue":"1","journalAbbreviation":"Braz J Psychiatry","note":"PMID: 28700014\nPMCID: PMC6899424","page":"89-96","source":"PubMed Central","title":"Predictors of length of stay in an acute psychiatric inpatient facility in a general hospital: a prospective study","title-short":"Predictors of length of stay in an acute psychiatric inpatient facility in a general hospital","volume":"40","author":[{"family":"Baeza","given":"Fernanda L."},{"family":"Rocha","given":"Neusa S.","non-dropping-particle":"da"},{"family":"Fleck","given":"Marcelo P."}],"issued":{"date-parts":[["2017",7,6]]}}}],"schema":"https://github.com/citation-style-language/schema/raw/master/csl-citation.json"} </w:instrText>
      </w:r>
      <w:r w:rsidR="00577DFE">
        <w:rPr>
          <w:rFonts w:ascii="Arial" w:hAnsi="Arial" w:cs="Arial"/>
        </w:rPr>
        <w:fldChar w:fldCharType="separate"/>
      </w:r>
      <w:r w:rsidR="00ED509D" w:rsidRPr="00ED509D">
        <w:rPr>
          <w:rFonts w:ascii="Arial" w:hAnsi="Arial" w:cs="Arial"/>
          <w:vertAlign w:val="superscript"/>
        </w:rPr>
        <w:t>10,27,29</w:t>
      </w:r>
      <w:r w:rsidR="00577DFE">
        <w:rPr>
          <w:rFonts w:ascii="Arial" w:hAnsi="Arial" w:cs="Arial"/>
        </w:rPr>
        <w:fldChar w:fldCharType="end"/>
      </w:r>
      <w:r>
        <w:rPr>
          <w:rFonts w:ascii="Arial" w:hAnsi="Arial" w:cs="Arial"/>
        </w:rPr>
        <w:t>.</w:t>
      </w:r>
    </w:p>
    <w:p w14:paraId="7B235ECE" w14:textId="48AE3839" w:rsidR="00577DFE" w:rsidRDefault="000F6305" w:rsidP="00577DFE">
      <w:pPr>
        <w:spacing w:line="480" w:lineRule="auto"/>
        <w:ind w:firstLine="720"/>
        <w:rPr>
          <w:rFonts w:ascii="Arial" w:hAnsi="Arial" w:cs="Arial"/>
        </w:rPr>
      </w:pPr>
      <w:r w:rsidRPr="00C21157">
        <w:rPr>
          <w:rFonts w:ascii="Arial" w:hAnsi="Arial" w:cs="Arial"/>
        </w:rPr>
        <w:t xml:space="preserve">On the other hand, </w:t>
      </w:r>
      <w:r>
        <w:rPr>
          <w:rFonts w:ascii="Arial" w:hAnsi="Arial" w:cs="Arial"/>
        </w:rPr>
        <w:t xml:space="preserve">several studies have attributed unexplained variation in LOS for individuals with severe mental illness to </w:t>
      </w:r>
      <w:commentRangeStart w:id="177"/>
      <w:commentRangeStart w:id="178"/>
      <w:r>
        <w:rPr>
          <w:rFonts w:ascii="Arial" w:hAnsi="Arial" w:cs="Arial"/>
        </w:rPr>
        <w:t>hospital-level factors</w:t>
      </w:r>
      <w:commentRangeEnd w:id="177"/>
      <w:r w:rsidR="003B73B4">
        <w:rPr>
          <w:rStyle w:val="CommentReference"/>
          <w:rFonts w:asciiTheme="minorHAnsi" w:eastAsiaTheme="minorHAnsi" w:hAnsiTheme="minorHAnsi" w:cstheme="minorBidi"/>
          <w:lang w:eastAsia="en-US"/>
        </w:rPr>
        <w:commentReference w:id="177"/>
      </w:r>
      <w:commentRangeEnd w:id="178"/>
      <w:r w:rsidR="005C75B6">
        <w:rPr>
          <w:rStyle w:val="CommentReference"/>
          <w:rFonts w:asciiTheme="minorHAnsi" w:eastAsiaTheme="minorHAnsi" w:hAnsiTheme="minorHAnsi" w:cstheme="minorBidi"/>
          <w:lang w:eastAsia="en-US"/>
        </w:rPr>
        <w:commentReference w:id="178"/>
      </w:r>
      <w:r w:rsidR="00577DFE">
        <w:rPr>
          <w:rFonts w:ascii="Arial" w:hAnsi="Arial" w:cs="Arial"/>
        </w:rPr>
        <w:fldChar w:fldCharType="begin"/>
      </w:r>
      <w:r w:rsidR="00ED509D">
        <w:rPr>
          <w:rFonts w:ascii="Arial" w:hAnsi="Arial" w:cs="Arial"/>
        </w:rPr>
        <w:instrText xml:space="preserve"> ADDIN ZOTERO_ITEM CSL_CITATION {"citationID":"Utvtfnjj","properties":{"formattedCitation":"\\super 5,10,30\\nosupersub{}","plainCitation":"5,10,30","noteIndex":0},"citationItems":[{"id":267,"uris":["http://zotero.org/users/9678671/items/88BJ6RWM"],"itemData":{"id":267,"type":"article-journal","abstract":"Serious mental illness (SMI), which encompasses a set of chronic conditions such as schizophrenia, bipolar disorder and other psychoses, accounts for 3.4 m (7 %) total bed days in the English NHS. The introduction of prospective payment to reimburse hospitals makes an understanding of the key drivers of length of stay (LOS) imperative. Existing evidence, based on mainly small scale and cross-sectional studies, is mixed. Our study is the first to use large-scale national routine data to track English hospitals’ LOS for patients with a main diagnosis of SMI over time to examine the patient and local area factors influencing LOS and quantify the provider level effects to draw out the implications for payment systems.","container-title":"BMC Health Services Research","DOI":"10.1186/s12913-015-1107-6","ISSN":"1472-6963","issue":"1","journalAbbreviation":"BMC Health Services Research","page":"439","source":"BioMed Central","title":"Determinants of hospital length of stay for people with serious mental illness in England and implications for payment systems: a regression analysis","title-short":"Determinants of hospital length of stay for people with serious mental illness in England and implications for payment systems","volume":"15","author":[{"family":"Jacobs","given":"Rowena"},{"family":"Gutacker","given":"Nils"},{"family":"Mason","given":"Anne"},{"family":"Goddard","given":"Maria"},{"family":"Gravelle","given":"Hugh"},{"family":"Kendrick","given":"Tony"},{"family":"Gilbody","given":"Simon"}],"issued":{"date-parts":[["2015",9,30]]}}},{"id":1218,"uris":["http://zotero.org/users/9678671/items/AA4JW8HK"],"itemData":{"id":1218,"type":"article-journal","abstract":"Objective:\n\nThis study examined the extent to which hospital and regional characteristics are associated with length of hospitalization among patients with serious mental illness.\n\nMethods:\n\nData from the Pennsylvania Health Care Cost Containment Council and 2006 American Hospital Association data were obtained. The sample consisted of 106 hospitals from which 45,497 adults with serious mental illness were discharged in 2006. Guided by the extended version of Andersen's health care utilization model, hierarchical linear modeling, including patient case mix, hospital, and regional characteristics, was used to explain variations in hospitalization length.\n\nResults:\n\nThe average length of stay was 10.0±3.0 days. Stays were longer at psychiatric hospitals than at general acute care facilities and at hospitals with a greater percentage of Medicare patients and patients with serious mental illness and a higher rate of readmission. In terms of regional characteristics, stays were also longer at hospitals in counties where the county mental health program received a larger percentage of the state's mental health budget and a smaller share of the budget was used for residential care.\n\nConclusions:\n\nHospital type and case mix, along with the presence of housing resources funded by county mental health programs, were found to be associated with variations in length of hospitalization. Further research of a longitudinal or prospective nature is required to determine whether the availability of housing programs for persons with mental disorders leads to shorter hospital stays for those in crisis and to determine whether longer stays are the result of differences in hospital practices. (Psychiatric Services 63:889–895, 2012; doi: 10.1176/appi.ps.201100412)","container-title":"Psychiatric Services","DOI":"10.1176/appi.ps.201100412","ISSN":"1075-2730","issue":"9","journalAbbreviation":"PS","note":"publisher: American Psychiatric Publishing","page":"889-895","source":"ps.psychiatryonline.org (Atypon)","title":"Length of Inpatient Stay of Persons With Serious Mental Illness: Effects of Hospital and Regional Characteristics","title-short":"Length of Inpatient Stay of Persons With Serious Mental Illness","volume":"63","author":[{"family":"Lee","given":"Sungkyu"},{"family":"Rothbard","given":"Aileen B."},{"family":"Noll","given":"Elizabeth L."}],"issued":{"date-parts":[["2012",9]]}}},{"id":35,"uris":["http://zotero.org/users/9678671/items/23JIGATW"],"itemData":{"id":35,"type":"article-journal","abstract":"Managed behavioral health care organizations (MBHOs) often profile hospitals on length of stay (LOS) and other performance measures. However, previous research has suggested that most of the variation in utilization for general medical conditions is attributable to case-mix indicators and random sources rather than individual providers. Hospital discharge data are used to estimate hierarchical linear models, where hospitals and physicians within hospitals are treated as a random effect. The goal was to determine the intraclass correlation coefficient (ICC) for psychiatric LOS for hospitals and for physicians before and after making case-mix adjustments. After controlling for case-mix, the hospital ICCs for depression, schizophrenia, and bipolar disorder show that 32%, 36%, and 11% of the variation in LOS, respectively, can be attributed to hospitals, while 7%, 5%, and 6% of the variation in LOS, respectively, can be attributed to physicians or provider practice. Unlike health services for other conditions, the variation in LOS for inpatient psychiatric treatment of depression and schizophrenia is quite dependent upon hospitals.","container-title":"The Journal of Behavioral Health Services &amp; Research","DOI":"10.1007/BF02287339","ISSN":"1556-3308","issue":"1","journalAbbreviation":"The Journal of Behavioral Health Services &amp; Research","language":"en","page":"66-74","source":"Springer Link","title":"Profiling hospitals for length of stay for treatment of psychiatric disorders","volume":"31","author":[{"family":"Harman","given":"Jeffrey S."},{"family":"Cuffel","given":"Brian J."},{"family":"Kelleher","given":"Kelly J."}],"issued":{"date-parts":[["2004",1,1]]}}}],"schema":"https://github.com/citation-style-language/schema/raw/master/csl-citation.json"} </w:instrText>
      </w:r>
      <w:r w:rsidR="00577DFE">
        <w:rPr>
          <w:rFonts w:ascii="Arial" w:hAnsi="Arial" w:cs="Arial"/>
        </w:rPr>
        <w:fldChar w:fldCharType="separate"/>
      </w:r>
      <w:r w:rsidR="00ED509D" w:rsidRPr="00ED509D">
        <w:rPr>
          <w:rFonts w:ascii="Arial" w:hAnsi="Arial" w:cs="Arial"/>
          <w:vertAlign w:val="superscript"/>
        </w:rPr>
        <w:t>5,10,30</w:t>
      </w:r>
      <w:r w:rsidR="00577DFE">
        <w:rPr>
          <w:rFonts w:ascii="Arial" w:hAnsi="Arial" w:cs="Arial"/>
        </w:rPr>
        <w:fldChar w:fldCharType="end"/>
      </w:r>
      <w:r>
        <w:rPr>
          <w:rFonts w:ascii="Arial" w:hAnsi="Arial" w:cs="Arial"/>
        </w:rPr>
        <w:t xml:space="preserve">. </w:t>
      </w:r>
      <w:r w:rsidRPr="00C21157">
        <w:rPr>
          <w:rFonts w:ascii="Arial" w:hAnsi="Arial" w:cs="Arial"/>
        </w:rPr>
        <w:t>Jacobs et al. (2015) found considerable unexplained variation in LOS for individuals with severe mental illness in England. They attributed this variation to unobserved factors at the hospital level, such as management culture and efficiency. Similarly, Lee et al. (2012) observed that hospital-level factors were associated with LOS for severe mental illness based on data collected in Pennsylvania. However, much of the research on LOS for severe mental illness has not specifically focused on the impacts of hospital-level factors. Our results also show considerable variation within and between hospitals, likely pointing to variation due to factors outside of differences in patient characteristics.</w:t>
      </w:r>
      <w:r>
        <w:rPr>
          <w:rFonts w:ascii="Arial" w:hAnsi="Arial" w:cs="Arial"/>
        </w:rPr>
        <w:t xml:space="preserve"> </w:t>
      </w:r>
    </w:p>
    <w:p w14:paraId="1E937FE5" w14:textId="3584425D" w:rsidR="000F6305" w:rsidRDefault="000F6305" w:rsidP="00577DFE">
      <w:pPr>
        <w:spacing w:line="480" w:lineRule="auto"/>
        <w:ind w:firstLine="720"/>
        <w:rPr>
          <w:rFonts w:ascii="Arial" w:hAnsi="Arial" w:cs="Arial"/>
        </w:rPr>
      </w:pPr>
      <w:commentRangeStart w:id="179"/>
      <w:r>
        <w:rPr>
          <w:rFonts w:ascii="Arial" w:hAnsi="Arial" w:cs="Arial"/>
        </w:rPr>
        <w:t xml:space="preserve">Variation due to hospital-level factors may be most amenable to </w:t>
      </w:r>
      <w:commentRangeStart w:id="180"/>
      <w:commentRangeStart w:id="181"/>
      <w:r>
        <w:rPr>
          <w:rFonts w:ascii="Arial" w:hAnsi="Arial" w:cs="Arial"/>
        </w:rPr>
        <w:t>policy</w:t>
      </w:r>
      <w:commentRangeEnd w:id="180"/>
      <w:r w:rsidR="004F795A">
        <w:rPr>
          <w:rStyle w:val="CommentReference"/>
          <w:rFonts w:asciiTheme="minorHAnsi" w:eastAsiaTheme="minorHAnsi" w:hAnsiTheme="minorHAnsi" w:cstheme="minorBidi"/>
          <w:lang w:eastAsia="en-US"/>
        </w:rPr>
        <w:commentReference w:id="180"/>
      </w:r>
      <w:commentRangeEnd w:id="181"/>
      <w:r w:rsidR="005C75B6">
        <w:rPr>
          <w:rStyle w:val="CommentReference"/>
          <w:rFonts w:asciiTheme="minorHAnsi" w:eastAsiaTheme="minorHAnsi" w:hAnsiTheme="minorHAnsi" w:cstheme="minorBidi"/>
          <w:lang w:eastAsia="en-US"/>
        </w:rPr>
        <w:commentReference w:id="181"/>
      </w:r>
      <w:r>
        <w:rPr>
          <w:rFonts w:ascii="Arial" w:hAnsi="Arial" w:cs="Arial"/>
        </w:rPr>
        <w:t xml:space="preserve"> and clinical intervention. </w:t>
      </w:r>
      <w:commentRangeEnd w:id="179"/>
      <w:r w:rsidR="00784782">
        <w:rPr>
          <w:rStyle w:val="CommentReference"/>
          <w:rFonts w:asciiTheme="minorHAnsi" w:eastAsiaTheme="minorHAnsi" w:hAnsiTheme="minorHAnsi" w:cstheme="minorBidi"/>
          <w:lang w:eastAsia="en-US"/>
        </w:rPr>
        <w:commentReference w:id="179"/>
      </w:r>
      <w:r>
        <w:rPr>
          <w:rFonts w:ascii="Arial" w:hAnsi="Arial" w:cs="Arial"/>
        </w:rPr>
        <w:t>Variation in care delivery not associated with differences in levels of patient need could be unwarranted variation — variation in care delivery that is not due to patient need or evidence-based practice</w:t>
      </w:r>
      <w:r w:rsidR="004C5D53">
        <w:rPr>
          <w:rFonts w:ascii="Arial" w:hAnsi="Arial" w:cs="Arial"/>
        </w:rPr>
        <w:fldChar w:fldCharType="begin"/>
      </w:r>
      <w:r w:rsidR="007A2D9A">
        <w:rPr>
          <w:rFonts w:ascii="Arial" w:hAnsi="Arial" w:cs="Arial"/>
        </w:rPr>
        <w:instrText xml:space="preserve"> ADDIN ZOTERO_ITEM CSL_CITATION {"citationID":"ggpnbNSj","properties":{"formattedCitation":"\\super 2\\nosupersub{}","plainCitation":"2","noteIndex":0},"citationItems":[{"id":1214,"uris":["http://zotero.org/users/9678671/items/KEWB37PY"],"itemData":{"id":1214,"type":"article-journal","container-title":"BMJ : British Medical Journal","ISSN":"0959-8138","issue":"7370","journalAbbreviation":"BMJ","note":"PMID: 12399352\nPMCID: PMC1124450","page":"961-964","source":"PubMed Central","title":"Unwarranted variations in healthcare delivery: implications for academic medical centres","title-short":"Unwarranted variations in healthcare delivery","volume":"325","author":[{"family":"Wennberg","given":"John E"}],"issued":{"date-parts":[["2002",10,26]]}}}],"schema":"https://github.com/citation-style-language/schema/raw/master/csl-citation.json"} </w:instrText>
      </w:r>
      <w:r w:rsidR="004C5D53">
        <w:rPr>
          <w:rFonts w:ascii="Arial" w:hAnsi="Arial" w:cs="Arial"/>
        </w:rPr>
        <w:fldChar w:fldCharType="separate"/>
      </w:r>
      <w:r w:rsidR="0081344B" w:rsidRPr="0081344B">
        <w:rPr>
          <w:rFonts w:ascii="Arial" w:hAnsi="Arial" w:cs="Arial"/>
          <w:vertAlign w:val="superscript"/>
        </w:rPr>
        <w:t>2</w:t>
      </w:r>
      <w:r w:rsidR="004C5D53">
        <w:rPr>
          <w:rFonts w:ascii="Arial" w:hAnsi="Arial" w:cs="Arial"/>
        </w:rPr>
        <w:fldChar w:fldCharType="end"/>
      </w:r>
      <w:r>
        <w:rPr>
          <w:rFonts w:ascii="Arial" w:hAnsi="Arial" w:cs="Arial"/>
        </w:rPr>
        <w:t>. This unwarranted variation could be explained by provider-level factors (e.g., practice style, practice preferences, responses to outcome uncertainty) or practice context and environment (e.g., differences in available resources, differences in local policy and contextual constraints)</w:t>
      </w:r>
      <w:r w:rsidR="004C5D53">
        <w:rPr>
          <w:rFonts w:ascii="Arial" w:hAnsi="Arial" w:cs="Arial"/>
        </w:rPr>
        <w:fldChar w:fldCharType="begin"/>
      </w:r>
      <w:r w:rsidR="00ED509D">
        <w:rPr>
          <w:rFonts w:ascii="Arial" w:hAnsi="Arial" w:cs="Arial"/>
        </w:rPr>
        <w:instrText xml:space="preserve"> ADDIN ZOTERO_ITEM CSL_CITATION {"citationID":"D6HGVeZL","properties":{"formattedCitation":"\\super 1,31\\nosupersub{}","plainCitation":"1,31","noteIndex":0},"citationItems":[{"id":1213,"uris":["http://zotero.org/users/9678671/items/ZE3T7PLY"],"itemData":{"id":1213,"type":"article-journal","abstract":"Rationale, aims and objectives Allocating resources on the basis of population need is a health care policy goal in many countries. Thus, resources must be allocated in accordance with need if stakeholders are to achieve policy goals. Small area methods have been presented as a means for revealing important information that can assist stakeholders in meeting policy goals. The purpose of this review is to examine the extent to which small area methods provide information relevant to meeting the goals of a needs-based health care policy. Methods We present a conceptual framework explaining the terms ‘demand’, ‘need’, ‘use’ and ‘supply’, as commonly used in the literature. We critically review the literature on small area methods through the lens of this framework. Results ‘Use’ cannot be used as a proxy or surrogate of ‘need’. Thus, if the goal of health care policy is to provide equal access for equal need, then traditional small area methods are inadequate because they measure small area variations in use of services in different populations, independent of the levels of need in those populations. Conclusions Small area methods can be modified by incorporating direct measures of relative population need from population health surveys or by adjusting population size for levels of health risks in populations such as the prevalence of smoking and low birth weight. This might improve what can be learned from studies employing small area methods if they are to inform needs-based health care policies.","container-title":"Journal of Evaluation in Clinical Practice","DOI":"10.1111/jep.12026","ISSN":"1365-2753","issue":"6","language":"en","license":"© 2013 John Wiley &amp; Sons Ltd","note":"_eprint: https://onlinelibrary.wiley.com/doi/pdf/10.1111/jep.12026","page":"1054-1059","source":"Wiley Online Library","title":"Using small-area variations to inform health care service planning: what do we ‘need’ to know?","title-short":"Using small-area variations to inform health care service planning","volume":"19","author":[{"family":"Mercuri","given":"Mathew"},{"family":"Birch","given":"Stephen"},{"family":"Gafni","given":"Amiram"}],"issued":{"date-parts":[["2013"]]}}},{"id":1212,"uris":["http://zotero.org/users/9678671/items/XP2PITWE"],"itemData":{"id":1212,"type":"article-journal","abstract":"Rationale, aims, and objectives Unwarranted clinical variation is a topic of heightened interest in health care systems around the world. While there are many publications and reports on clinical variation, few studies are conceptually grounded in a theoretical model. This study describes the empirical foundations of the field and proposes an analytic framework. Method Structured construct mapping of published empirical studies which explicitly address unwarranted clinical variation. Results A total of 190 studies were classified in terms of three key dimensions: perspective (assessing variation across geographical areas or across providers); criteria for assessment (measuring absolute variation against a standard, or relative variation within a comparator group); and object of analysis (using process, structure/resource, or outcome metrics). Conclusion Consideration of the results of the mapping exercise—together with a review of adjustment, explanatory and stratification variables, and the factors associated with residual variation—informed the development of an analytic framework. This framework highlights the role that agency and motivation, evidence and judgement, and personal and organizational capacity play in clinical decision making and reveals key facets that distinguish warranted from unwarranted clinical variation. From a measurement perspective, it underlines the need for careful consideration of attribution, aggregation, models of care, and temporality in any assessment.","container-title":"Journal of Evaluation in Clinical Practice","DOI":"10.1111/jep.13181","ISSN":"1365-2753","issue":"3","language":"en","license":"© 2019 The Authors Journal of Evaluation in Clinical Practice Published by John Wiley &amp; Sons Ltd","note":"_eprint: https://onlinelibrary.wiley.com/doi/pdf/10.1111/jep.13181","page":"687-696","source":"Wiley Online Library","title":"Unwarranted clinical variation in health care: Definitions and proposal of an analytic framework","title-short":"Unwarranted clinical variation in health care","volume":"26","author":[{"family":"Sutherland","given":"Kim"},{"family":"Levesque","given":"Jean-Frederic"}],"issued":{"date-parts":[["2020"]]}}}],"schema":"https://github.com/citation-style-language/schema/raw/master/csl-citation.json"} </w:instrText>
      </w:r>
      <w:r w:rsidR="004C5D53">
        <w:rPr>
          <w:rFonts w:ascii="Arial" w:hAnsi="Arial" w:cs="Arial"/>
        </w:rPr>
        <w:fldChar w:fldCharType="separate"/>
      </w:r>
      <w:r w:rsidR="00ED509D" w:rsidRPr="00ED509D">
        <w:rPr>
          <w:rFonts w:ascii="Arial" w:hAnsi="Arial" w:cs="Arial"/>
          <w:vertAlign w:val="superscript"/>
        </w:rPr>
        <w:t>1,31</w:t>
      </w:r>
      <w:r w:rsidR="004C5D53">
        <w:rPr>
          <w:rFonts w:ascii="Arial" w:hAnsi="Arial" w:cs="Arial"/>
        </w:rPr>
        <w:fldChar w:fldCharType="end"/>
      </w:r>
      <w:r>
        <w:rPr>
          <w:rFonts w:ascii="Arial" w:hAnsi="Arial" w:cs="Arial"/>
        </w:rPr>
        <w:t xml:space="preserve">. As Mercuri et al. (2013) explain, unexplained variation in care delivery is often attributed in the literature to one of these factors, but knowing which </w:t>
      </w:r>
      <w:r>
        <w:rPr>
          <w:rFonts w:ascii="Arial" w:hAnsi="Arial" w:cs="Arial"/>
        </w:rPr>
        <w:lastRenderedPageBreak/>
        <w:t xml:space="preserve">of the factors is relevant will warrant difference policy responses. </w:t>
      </w:r>
      <w:r w:rsidRPr="00F669D3">
        <w:rPr>
          <w:rFonts w:ascii="Arial" w:hAnsi="Arial" w:cs="Arial"/>
        </w:rPr>
        <w:t xml:space="preserve">More research is needed to determine the impact of hospital-level factors on the LOS for individuals with schizophrenia. This information can help decision-makers in reducing the variability in LOS for this </w:t>
      </w:r>
      <w:commentRangeStart w:id="182"/>
      <w:r w:rsidRPr="00F669D3">
        <w:rPr>
          <w:rFonts w:ascii="Arial" w:hAnsi="Arial" w:cs="Arial"/>
        </w:rPr>
        <w:t>population</w:t>
      </w:r>
      <w:commentRangeEnd w:id="182"/>
      <w:r w:rsidR="004F795A">
        <w:rPr>
          <w:rStyle w:val="CommentReference"/>
          <w:rFonts w:asciiTheme="minorHAnsi" w:eastAsiaTheme="minorHAnsi" w:hAnsiTheme="minorHAnsi" w:cstheme="minorBidi"/>
          <w:lang w:eastAsia="en-US"/>
        </w:rPr>
        <w:commentReference w:id="182"/>
      </w:r>
      <w:r w:rsidRPr="00F669D3">
        <w:rPr>
          <w:rFonts w:ascii="Arial" w:hAnsi="Arial" w:cs="Arial"/>
        </w:rPr>
        <w:t>.</w:t>
      </w:r>
    </w:p>
    <w:p w14:paraId="1B9E3D8C" w14:textId="776E80AF" w:rsidR="000F6305" w:rsidRDefault="000F6305" w:rsidP="004C5D53">
      <w:pPr>
        <w:spacing w:line="480" w:lineRule="auto"/>
        <w:ind w:firstLine="720"/>
        <w:rPr>
          <w:rFonts w:ascii="Arial" w:hAnsi="Arial" w:cs="Arial"/>
        </w:rPr>
      </w:pPr>
      <w:r w:rsidRPr="00214CC1">
        <w:rPr>
          <w:rFonts w:ascii="Arial" w:hAnsi="Arial" w:cs="Arial"/>
        </w:rPr>
        <w:t>This analysis has some limitations. Firstly, the administrative data might have miscoded diagnoses, which could result in missed hospitalizations related to schizophrenia and misclassifications among the included cases. Secondly, the health administrative data has limited sociodemographic variables, which may contribute to variations in the length of stay (LOS) and alternate level of care (ALC) across hospitals.</w:t>
      </w:r>
      <w:r>
        <w:rPr>
          <w:rFonts w:ascii="Arial" w:hAnsi="Arial" w:cs="Arial"/>
        </w:rPr>
        <w:t xml:space="preserve"> This study is descriptive and does not provide information on the proportion of variation that is due to individual, provider, or hospital level factors. F</w:t>
      </w:r>
      <w:r w:rsidRPr="00214CC1">
        <w:rPr>
          <w:rFonts w:ascii="Arial" w:hAnsi="Arial" w:cs="Arial"/>
        </w:rPr>
        <w:t>uture research should explore alternative methods to account for these differences in patient populations and address the variation in LOS between hospitals.</w:t>
      </w:r>
      <w:r w:rsidR="004C5D53">
        <w:rPr>
          <w:rFonts w:ascii="Arial" w:hAnsi="Arial" w:cs="Arial"/>
        </w:rPr>
        <w:t xml:space="preserve"> </w:t>
      </w:r>
      <w:r w:rsidRPr="00214CC1">
        <w:rPr>
          <w:rFonts w:ascii="Arial" w:hAnsi="Arial" w:cs="Arial"/>
        </w:rPr>
        <w:t xml:space="preserve">Additionally, our data does not consistently capture information on levels of illness severity, such as treatment refractory schizophrenia, across </w:t>
      </w:r>
      <w:commentRangeStart w:id="183"/>
      <w:r w:rsidRPr="00214CC1">
        <w:rPr>
          <w:rFonts w:ascii="Arial" w:hAnsi="Arial" w:cs="Arial"/>
        </w:rPr>
        <w:t>hospitals</w:t>
      </w:r>
      <w:commentRangeEnd w:id="183"/>
      <w:r w:rsidR="004F795A">
        <w:rPr>
          <w:rStyle w:val="CommentReference"/>
          <w:rFonts w:asciiTheme="minorHAnsi" w:eastAsiaTheme="minorHAnsi" w:hAnsiTheme="minorHAnsi" w:cstheme="minorBidi"/>
          <w:lang w:eastAsia="en-US"/>
        </w:rPr>
        <w:commentReference w:id="183"/>
      </w:r>
      <w:r w:rsidRPr="00214CC1">
        <w:rPr>
          <w:rFonts w:ascii="Arial" w:hAnsi="Arial" w:cs="Arial"/>
        </w:rPr>
        <w:t xml:space="preserve">. Symptom severity is a known factor associated with LOS in previous studies, and differences across </w:t>
      </w:r>
      <w:r w:rsidR="00F34E2A">
        <w:rPr>
          <w:rFonts w:ascii="Arial" w:hAnsi="Arial" w:cs="Arial"/>
        </w:rPr>
        <w:t>patients</w:t>
      </w:r>
      <w:r w:rsidR="00F34E2A" w:rsidRPr="00214CC1">
        <w:rPr>
          <w:rFonts w:ascii="Arial" w:hAnsi="Arial" w:cs="Arial"/>
        </w:rPr>
        <w:t xml:space="preserve"> </w:t>
      </w:r>
      <w:r w:rsidRPr="00214CC1">
        <w:rPr>
          <w:rFonts w:ascii="Arial" w:hAnsi="Arial" w:cs="Arial"/>
        </w:rPr>
        <w:t>could explain the variation in LOS. However, there is no reason to believe that there are significant differences in illness severity between hospitals, especially within hospital types.</w:t>
      </w:r>
    </w:p>
    <w:p w14:paraId="5BEA4013" w14:textId="7518365B" w:rsidR="00F33EE3" w:rsidRDefault="000F6305" w:rsidP="00ED509D">
      <w:pPr>
        <w:spacing w:line="480" w:lineRule="auto"/>
        <w:ind w:firstLine="720"/>
        <w:rPr>
          <w:ins w:id="184" w:author="Andrew Putman" w:date="2024-01-16T15:20:00Z"/>
          <w:rFonts w:ascii="Arial" w:hAnsi="Arial" w:cs="Arial"/>
        </w:rPr>
      </w:pPr>
      <w:r w:rsidRPr="00D23E50">
        <w:rPr>
          <w:rFonts w:ascii="Arial" w:hAnsi="Arial" w:cs="Arial"/>
        </w:rPr>
        <w:t xml:space="preserve">Our study has multiple strengths. We provide data on all individuals admitted to hospitals in Ontario with a primary diagnosis of schizophrenia, including those initially hospitalized in non-psychiatric beds. We </w:t>
      </w:r>
      <w:r>
        <w:rPr>
          <w:rFonts w:ascii="Arial" w:hAnsi="Arial" w:cs="Arial"/>
        </w:rPr>
        <w:t>build on</w:t>
      </w:r>
      <w:r w:rsidRPr="00D23E50">
        <w:rPr>
          <w:rFonts w:ascii="Arial" w:hAnsi="Arial" w:cs="Arial"/>
        </w:rPr>
        <w:t xml:space="preserve"> previous research </w:t>
      </w:r>
      <w:r>
        <w:rPr>
          <w:rFonts w:ascii="Arial" w:hAnsi="Arial" w:cs="Arial"/>
        </w:rPr>
        <w:t>that focuses on</w:t>
      </w:r>
      <w:r w:rsidRPr="00D23E50">
        <w:rPr>
          <w:rFonts w:ascii="Arial" w:hAnsi="Arial" w:cs="Arial"/>
        </w:rPr>
        <w:t xml:space="preserve"> individual-level factors </w:t>
      </w:r>
      <w:r>
        <w:rPr>
          <w:rFonts w:ascii="Arial" w:hAnsi="Arial" w:cs="Arial"/>
        </w:rPr>
        <w:t>by</w:t>
      </w:r>
      <w:r w:rsidRPr="00D23E50">
        <w:rPr>
          <w:rFonts w:ascii="Arial" w:hAnsi="Arial" w:cs="Arial"/>
        </w:rPr>
        <w:t xml:space="preserve"> </w:t>
      </w:r>
      <w:r>
        <w:rPr>
          <w:rFonts w:ascii="Arial" w:hAnsi="Arial" w:cs="Arial"/>
        </w:rPr>
        <w:t>disaggregating</w:t>
      </w:r>
      <w:r w:rsidRPr="00D23E50">
        <w:rPr>
          <w:rFonts w:ascii="Arial" w:hAnsi="Arial" w:cs="Arial"/>
        </w:rPr>
        <w:t xml:space="preserve"> </w:t>
      </w:r>
      <w:r>
        <w:rPr>
          <w:rFonts w:ascii="Arial" w:hAnsi="Arial" w:cs="Arial"/>
        </w:rPr>
        <w:t xml:space="preserve">schizophrenia-related </w:t>
      </w:r>
      <w:r w:rsidRPr="00D23E50">
        <w:rPr>
          <w:rFonts w:ascii="Arial" w:hAnsi="Arial" w:cs="Arial"/>
        </w:rPr>
        <w:t xml:space="preserve">LOS by hospital type, acute and ALC LOS, and geography. This study serves as a </w:t>
      </w:r>
      <w:r w:rsidRPr="00D23E50">
        <w:rPr>
          <w:rFonts w:ascii="Arial" w:hAnsi="Arial" w:cs="Arial"/>
        </w:rPr>
        <w:lastRenderedPageBreak/>
        <w:t>foundation for future investigations into hospital-level factors that influence LOS variation, impacting health system costs, patient health outcomes, and quality of life.</w:t>
      </w:r>
    </w:p>
    <w:p w14:paraId="3CEA43CF" w14:textId="77777777" w:rsidR="00F33EE3" w:rsidRDefault="00F33EE3">
      <w:pPr>
        <w:rPr>
          <w:ins w:id="185" w:author="Andrew Putman" w:date="2024-01-16T15:20:00Z"/>
          <w:rFonts w:ascii="Arial" w:hAnsi="Arial" w:cs="Arial"/>
        </w:rPr>
      </w:pPr>
      <w:ins w:id="186" w:author="Andrew Putman" w:date="2024-01-16T15:20:00Z">
        <w:r>
          <w:rPr>
            <w:rFonts w:ascii="Arial" w:hAnsi="Arial" w:cs="Arial"/>
          </w:rPr>
          <w:br w:type="page"/>
        </w:r>
      </w:ins>
    </w:p>
    <w:p w14:paraId="001DFBCA" w14:textId="4F8928AC" w:rsidR="008132C1" w:rsidRPr="00B53C42" w:rsidRDefault="008132C1" w:rsidP="0001789A">
      <w:pPr>
        <w:spacing w:line="480" w:lineRule="auto"/>
        <w:rPr>
          <w:rFonts w:ascii="Arial" w:hAnsi="Arial" w:cs="Arial"/>
          <w:b/>
          <w:bCs/>
          <w:sz w:val="28"/>
          <w:szCs w:val="28"/>
        </w:rPr>
      </w:pPr>
      <w:r w:rsidRPr="00B53C42">
        <w:rPr>
          <w:rFonts w:ascii="Arial" w:hAnsi="Arial" w:cs="Arial"/>
          <w:b/>
          <w:bCs/>
          <w:sz w:val="28"/>
          <w:szCs w:val="28"/>
        </w:rPr>
        <w:lastRenderedPageBreak/>
        <w:t>References</w:t>
      </w:r>
    </w:p>
    <w:p w14:paraId="0FA671C3" w14:textId="77777777" w:rsidR="00ED509D" w:rsidRPr="00ED509D" w:rsidRDefault="008132C1" w:rsidP="00ED509D">
      <w:pPr>
        <w:pStyle w:val="Bibliography"/>
        <w:rPr>
          <w:rFonts w:ascii="Arial" w:hAnsi="Arial" w:cs="Arial"/>
        </w:rPr>
      </w:pPr>
      <w:r w:rsidRPr="00B53C42">
        <w:rPr>
          <w:rFonts w:ascii="Arial" w:hAnsi="Arial" w:cs="Arial"/>
        </w:rPr>
        <w:fldChar w:fldCharType="begin"/>
      </w:r>
      <w:r w:rsidR="003E38B4">
        <w:rPr>
          <w:rFonts w:ascii="Arial" w:hAnsi="Arial" w:cs="Arial"/>
        </w:rPr>
        <w:instrText xml:space="preserve"> ADDIN ZOTERO_BIBL {"uncited":[],"omitted":[],"custom":[]} CSL_BIBLIOGRAPHY </w:instrText>
      </w:r>
      <w:r w:rsidRPr="00B53C42">
        <w:rPr>
          <w:rFonts w:ascii="Arial" w:hAnsi="Arial" w:cs="Arial"/>
        </w:rPr>
        <w:fldChar w:fldCharType="separate"/>
      </w:r>
      <w:r w:rsidR="00ED509D" w:rsidRPr="00ED509D">
        <w:rPr>
          <w:rFonts w:ascii="Arial" w:hAnsi="Arial" w:cs="Arial"/>
        </w:rPr>
        <w:t xml:space="preserve">1. </w:t>
      </w:r>
      <w:r w:rsidR="00ED509D" w:rsidRPr="00ED509D">
        <w:rPr>
          <w:rFonts w:ascii="Arial" w:hAnsi="Arial" w:cs="Arial"/>
        </w:rPr>
        <w:tab/>
        <w:t>Sutherland K, Levesque J-F. Unwarranted clinical variation in health care: Definitions and proposal of an analytic framework. Journal of Evaluation in Clinical Practice 2020;26(3):687–696.</w:t>
      </w:r>
    </w:p>
    <w:p w14:paraId="7F66FBB6" w14:textId="77777777" w:rsidR="00ED509D" w:rsidRPr="00ED509D" w:rsidRDefault="00ED509D" w:rsidP="00ED509D">
      <w:pPr>
        <w:pStyle w:val="Bibliography"/>
        <w:rPr>
          <w:rFonts w:ascii="Arial" w:hAnsi="Arial" w:cs="Arial"/>
        </w:rPr>
      </w:pPr>
      <w:r w:rsidRPr="00ED509D">
        <w:rPr>
          <w:rFonts w:ascii="Arial" w:hAnsi="Arial" w:cs="Arial"/>
        </w:rPr>
        <w:t xml:space="preserve">2. </w:t>
      </w:r>
      <w:r w:rsidRPr="00ED509D">
        <w:rPr>
          <w:rFonts w:ascii="Arial" w:hAnsi="Arial" w:cs="Arial"/>
        </w:rPr>
        <w:tab/>
        <w:t>Wennberg JE. Unwarranted variations in healthcare delivery: implications for academic medical centres. BMJ 2002;325(7370):961–964.</w:t>
      </w:r>
    </w:p>
    <w:p w14:paraId="2CD365F6" w14:textId="77777777" w:rsidR="00ED509D" w:rsidRPr="00ED509D" w:rsidRDefault="00ED509D" w:rsidP="00ED509D">
      <w:pPr>
        <w:pStyle w:val="Bibliography"/>
        <w:rPr>
          <w:rFonts w:ascii="Arial" w:hAnsi="Arial" w:cs="Arial"/>
        </w:rPr>
      </w:pPr>
      <w:r w:rsidRPr="00ED509D">
        <w:rPr>
          <w:rFonts w:ascii="Arial" w:hAnsi="Arial" w:cs="Arial"/>
        </w:rPr>
        <w:t xml:space="preserve">3. </w:t>
      </w:r>
      <w:r w:rsidRPr="00ED509D">
        <w:rPr>
          <w:rFonts w:ascii="Arial" w:hAnsi="Arial" w:cs="Arial"/>
        </w:rPr>
        <w:tab/>
        <w:t xml:space="preserve">Cheng P, Wang L, Xu L, et al. Factors Related to the Length of Stay for Patients </w:t>
      </w:r>
      <w:proofErr w:type="gramStart"/>
      <w:r w:rsidRPr="00ED509D">
        <w:rPr>
          <w:rFonts w:ascii="Arial" w:hAnsi="Arial" w:cs="Arial"/>
        </w:rPr>
        <w:t>With</w:t>
      </w:r>
      <w:proofErr w:type="gramEnd"/>
      <w:r w:rsidRPr="00ED509D">
        <w:rPr>
          <w:rFonts w:ascii="Arial" w:hAnsi="Arial" w:cs="Arial"/>
        </w:rPr>
        <w:t xml:space="preserve"> Schizophrenia: A Retrospective Study. Front Psychiatry 2022;12818254.</w:t>
      </w:r>
    </w:p>
    <w:p w14:paraId="44FB571F" w14:textId="77777777" w:rsidR="00ED509D" w:rsidRPr="00ED509D" w:rsidRDefault="00ED509D" w:rsidP="00ED509D">
      <w:pPr>
        <w:pStyle w:val="Bibliography"/>
        <w:rPr>
          <w:rFonts w:ascii="Arial" w:hAnsi="Arial" w:cs="Arial"/>
        </w:rPr>
      </w:pPr>
      <w:r w:rsidRPr="00ED509D">
        <w:rPr>
          <w:rFonts w:ascii="Arial" w:hAnsi="Arial" w:cs="Arial"/>
        </w:rPr>
        <w:t xml:space="preserve">4. </w:t>
      </w:r>
      <w:r w:rsidRPr="00ED509D">
        <w:rPr>
          <w:rFonts w:ascii="Arial" w:hAnsi="Arial" w:cs="Arial"/>
        </w:rPr>
        <w:tab/>
        <w:t>Chen S, Collins A, Anderson K, et al. Patient Characteristics, Length of Stay, and Functional Improvement for Schizophrenia Spectrum Disorders: A Population Study of Inpatient Care in Ontario 2005 to 2015. Can J Psychiatry 2017;62(12):854–863.</w:t>
      </w:r>
    </w:p>
    <w:p w14:paraId="794A2869" w14:textId="77777777" w:rsidR="00ED509D" w:rsidRPr="00ED509D" w:rsidRDefault="00ED509D" w:rsidP="00ED509D">
      <w:pPr>
        <w:pStyle w:val="Bibliography"/>
        <w:rPr>
          <w:rFonts w:ascii="Arial" w:hAnsi="Arial" w:cs="Arial"/>
        </w:rPr>
      </w:pPr>
      <w:r w:rsidRPr="00ED509D">
        <w:rPr>
          <w:rFonts w:ascii="Arial" w:hAnsi="Arial" w:cs="Arial"/>
        </w:rPr>
        <w:t xml:space="preserve">5. </w:t>
      </w:r>
      <w:r w:rsidRPr="00ED509D">
        <w:rPr>
          <w:rFonts w:ascii="Arial" w:hAnsi="Arial" w:cs="Arial"/>
        </w:rPr>
        <w:tab/>
        <w:t xml:space="preserve">Lee S, Rothbard AB, Noll EL. Length of Inpatient Stay of Persons </w:t>
      </w:r>
      <w:proofErr w:type="gramStart"/>
      <w:r w:rsidRPr="00ED509D">
        <w:rPr>
          <w:rFonts w:ascii="Arial" w:hAnsi="Arial" w:cs="Arial"/>
        </w:rPr>
        <w:t>With</w:t>
      </w:r>
      <w:proofErr w:type="gramEnd"/>
      <w:r w:rsidRPr="00ED509D">
        <w:rPr>
          <w:rFonts w:ascii="Arial" w:hAnsi="Arial" w:cs="Arial"/>
        </w:rPr>
        <w:t xml:space="preserve"> Serious Mental Illness: Effects of Hospital and Regional Characteristics. PS 2012;63(9):889–895.</w:t>
      </w:r>
    </w:p>
    <w:p w14:paraId="2CFD306B" w14:textId="77777777" w:rsidR="00ED509D" w:rsidRPr="00ED509D" w:rsidRDefault="00ED509D" w:rsidP="00ED509D">
      <w:pPr>
        <w:pStyle w:val="Bibliography"/>
        <w:rPr>
          <w:rFonts w:ascii="Arial" w:hAnsi="Arial" w:cs="Arial"/>
        </w:rPr>
      </w:pPr>
      <w:r w:rsidRPr="00ED509D">
        <w:rPr>
          <w:rFonts w:ascii="Arial" w:hAnsi="Arial" w:cs="Arial"/>
        </w:rPr>
        <w:t xml:space="preserve">6. </w:t>
      </w:r>
      <w:r w:rsidRPr="00ED509D">
        <w:rPr>
          <w:rFonts w:ascii="Arial" w:hAnsi="Arial" w:cs="Arial"/>
        </w:rPr>
        <w:tab/>
        <w:t xml:space="preserve">Olivares JM, Sermon J, </w:t>
      </w:r>
      <w:proofErr w:type="spellStart"/>
      <w:r w:rsidRPr="00ED509D">
        <w:rPr>
          <w:rFonts w:ascii="Arial" w:hAnsi="Arial" w:cs="Arial"/>
        </w:rPr>
        <w:t>Hemels</w:t>
      </w:r>
      <w:proofErr w:type="spellEnd"/>
      <w:r w:rsidRPr="00ED509D">
        <w:rPr>
          <w:rFonts w:ascii="Arial" w:hAnsi="Arial" w:cs="Arial"/>
        </w:rPr>
        <w:t xml:space="preserve"> M, et al. Definitions and drivers of relapse in patients with schizophrenia: a systematic literature review. Annals of General Psychiatry 2013;12(1):32.</w:t>
      </w:r>
    </w:p>
    <w:p w14:paraId="08373E7C" w14:textId="77777777" w:rsidR="00ED509D" w:rsidRPr="00ED509D" w:rsidRDefault="00ED509D" w:rsidP="00ED509D">
      <w:pPr>
        <w:pStyle w:val="Bibliography"/>
        <w:rPr>
          <w:rFonts w:ascii="Arial" w:hAnsi="Arial" w:cs="Arial"/>
        </w:rPr>
      </w:pPr>
      <w:r w:rsidRPr="00ED509D">
        <w:rPr>
          <w:rFonts w:ascii="Arial" w:hAnsi="Arial" w:cs="Arial"/>
        </w:rPr>
        <w:t xml:space="preserve">7. </w:t>
      </w:r>
      <w:r w:rsidRPr="00ED509D">
        <w:rPr>
          <w:rFonts w:ascii="Arial" w:hAnsi="Arial" w:cs="Arial"/>
        </w:rPr>
        <w:tab/>
        <w:t>Pai N, Acar M, Juneja P, et al. Antipsychotic prescribing patterns in Australia: a retrospective analysis. BMC Psychiatry 2022;22(1):110.</w:t>
      </w:r>
    </w:p>
    <w:p w14:paraId="4A64C4B5" w14:textId="77777777" w:rsidR="00ED509D" w:rsidRPr="00ED509D" w:rsidRDefault="00ED509D" w:rsidP="00ED509D">
      <w:pPr>
        <w:pStyle w:val="Bibliography"/>
        <w:rPr>
          <w:rFonts w:ascii="Arial" w:hAnsi="Arial" w:cs="Arial"/>
        </w:rPr>
      </w:pPr>
      <w:r w:rsidRPr="00ED509D">
        <w:rPr>
          <w:rFonts w:ascii="Arial" w:hAnsi="Arial" w:cs="Arial"/>
        </w:rPr>
        <w:t xml:space="preserve">8. </w:t>
      </w:r>
      <w:r w:rsidRPr="00ED509D">
        <w:rPr>
          <w:rFonts w:ascii="Arial" w:hAnsi="Arial" w:cs="Arial"/>
        </w:rPr>
        <w:tab/>
        <w:t xml:space="preserve">Canadian Institute for Health Information. Inpatient Hospitalization, Surgery and Newborn Statistics, 2020–2021. Aggregate </w:t>
      </w:r>
      <w:proofErr w:type="spellStart"/>
      <w:r w:rsidRPr="00ED509D">
        <w:rPr>
          <w:rFonts w:ascii="Arial" w:hAnsi="Arial" w:cs="Arial"/>
        </w:rPr>
        <w:t>DataOttawa</w:t>
      </w:r>
      <w:proofErr w:type="spellEnd"/>
      <w:r w:rsidRPr="00ED509D">
        <w:rPr>
          <w:rFonts w:ascii="Arial" w:hAnsi="Arial" w:cs="Arial"/>
        </w:rPr>
        <w:t xml:space="preserve">, ON: Canadian Institute for Health </w:t>
      </w:r>
      <w:proofErr w:type="gramStart"/>
      <w:r w:rsidRPr="00ED509D">
        <w:rPr>
          <w:rFonts w:ascii="Arial" w:hAnsi="Arial" w:cs="Arial"/>
        </w:rPr>
        <w:t>Information;https://www.cihi.ca/sites/default/files/document/dad-hmdb-childbirth-2020-2021-data-tables-en.xlsx</w:t>
      </w:r>
      <w:proofErr w:type="gramEnd"/>
      <w:r w:rsidRPr="00ED509D">
        <w:rPr>
          <w:rFonts w:ascii="Arial" w:hAnsi="Arial" w:cs="Arial"/>
        </w:rPr>
        <w:t xml:space="preserve"> (2022, accessed November 15, 2022).</w:t>
      </w:r>
    </w:p>
    <w:p w14:paraId="16DB2D4C" w14:textId="77777777" w:rsidR="00ED509D" w:rsidRPr="00ED509D" w:rsidRDefault="00ED509D" w:rsidP="00ED509D">
      <w:pPr>
        <w:pStyle w:val="Bibliography"/>
        <w:rPr>
          <w:rFonts w:ascii="Arial" w:hAnsi="Arial" w:cs="Arial"/>
        </w:rPr>
      </w:pPr>
      <w:r w:rsidRPr="00ED509D">
        <w:rPr>
          <w:rFonts w:ascii="Arial" w:hAnsi="Arial" w:cs="Arial"/>
        </w:rPr>
        <w:t xml:space="preserve">9. </w:t>
      </w:r>
      <w:r w:rsidRPr="00ED509D">
        <w:rPr>
          <w:rFonts w:ascii="Arial" w:hAnsi="Arial" w:cs="Arial"/>
        </w:rPr>
        <w:tab/>
        <w:t xml:space="preserve">Canadian Institute for Health Information. Mental Health and Substance Use Disorder Discharges | CIHI. </w:t>
      </w:r>
      <w:r w:rsidRPr="00ED509D">
        <w:rPr>
          <w:rFonts w:ascii="Arial" w:hAnsi="Arial" w:cs="Arial"/>
          <w:i/>
          <w:iCs/>
        </w:rPr>
        <w:t>Canadian Institute for Health Information</w:t>
      </w:r>
      <w:r w:rsidRPr="00ED509D">
        <w:rPr>
          <w:rFonts w:ascii="Arial" w:hAnsi="Arial" w:cs="Arial"/>
        </w:rPr>
        <w:t>https://www.cihi.ca/en/indicators/mental-health-and-substance-use-disorder-discharges (2022, accessed November 26, 2022).</w:t>
      </w:r>
    </w:p>
    <w:p w14:paraId="71657268" w14:textId="77777777" w:rsidR="00ED509D" w:rsidRPr="00ED509D" w:rsidRDefault="00ED509D" w:rsidP="00ED509D">
      <w:pPr>
        <w:pStyle w:val="Bibliography"/>
        <w:rPr>
          <w:rFonts w:ascii="Arial" w:hAnsi="Arial" w:cs="Arial"/>
        </w:rPr>
      </w:pPr>
      <w:r w:rsidRPr="00ED509D">
        <w:rPr>
          <w:rFonts w:ascii="Arial" w:hAnsi="Arial" w:cs="Arial"/>
        </w:rPr>
        <w:t xml:space="preserve">10. </w:t>
      </w:r>
      <w:r w:rsidRPr="00ED509D">
        <w:rPr>
          <w:rFonts w:ascii="Arial" w:hAnsi="Arial" w:cs="Arial"/>
        </w:rPr>
        <w:tab/>
        <w:t xml:space="preserve">Jacobs R, </w:t>
      </w:r>
      <w:proofErr w:type="spellStart"/>
      <w:r w:rsidRPr="00ED509D">
        <w:rPr>
          <w:rFonts w:ascii="Arial" w:hAnsi="Arial" w:cs="Arial"/>
        </w:rPr>
        <w:t>Gutacker</w:t>
      </w:r>
      <w:proofErr w:type="spellEnd"/>
      <w:r w:rsidRPr="00ED509D">
        <w:rPr>
          <w:rFonts w:ascii="Arial" w:hAnsi="Arial" w:cs="Arial"/>
        </w:rPr>
        <w:t xml:space="preserve"> N, Mason A, et al. Determinants of hospital length of stay for people with serious mental illness in England and implications for payment systems: a regression analysis. BMC Health Services Research 2015;15(1):439.</w:t>
      </w:r>
    </w:p>
    <w:p w14:paraId="5BE2E9A7" w14:textId="77777777" w:rsidR="00ED509D" w:rsidRPr="00ED509D" w:rsidRDefault="00ED509D" w:rsidP="00ED509D">
      <w:pPr>
        <w:pStyle w:val="Bibliography"/>
        <w:rPr>
          <w:rFonts w:ascii="Arial" w:hAnsi="Arial" w:cs="Arial"/>
        </w:rPr>
      </w:pPr>
      <w:r w:rsidRPr="00ED509D">
        <w:rPr>
          <w:rFonts w:ascii="Arial" w:hAnsi="Arial" w:cs="Arial"/>
        </w:rPr>
        <w:t xml:space="preserve">11. </w:t>
      </w:r>
      <w:r w:rsidRPr="00ED509D">
        <w:rPr>
          <w:rFonts w:ascii="Arial" w:hAnsi="Arial" w:cs="Arial"/>
        </w:rPr>
        <w:tab/>
        <w:t xml:space="preserve">Gonçalves-Pinho M, Ribeiro JP, Freitas A. Schizophrenia Related Hospitalizations – a Big Data Analysis of a National Hospitalization Database. </w:t>
      </w:r>
      <w:proofErr w:type="spellStart"/>
      <w:r w:rsidRPr="00ED509D">
        <w:rPr>
          <w:rFonts w:ascii="Arial" w:hAnsi="Arial" w:cs="Arial"/>
        </w:rPr>
        <w:t>Psychiatr</w:t>
      </w:r>
      <w:proofErr w:type="spellEnd"/>
      <w:r w:rsidRPr="00ED509D">
        <w:rPr>
          <w:rFonts w:ascii="Arial" w:hAnsi="Arial" w:cs="Arial"/>
        </w:rPr>
        <w:t xml:space="preserve"> Q 2021;92(1):239–248.</w:t>
      </w:r>
    </w:p>
    <w:p w14:paraId="2B2A9ED6" w14:textId="77777777" w:rsidR="00ED509D" w:rsidRPr="00ED509D" w:rsidRDefault="00ED509D" w:rsidP="00ED509D">
      <w:pPr>
        <w:pStyle w:val="Bibliography"/>
        <w:rPr>
          <w:rFonts w:ascii="Arial" w:hAnsi="Arial" w:cs="Arial"/>
        </w:rPr>
      </w:pPr>
      <w:r w:rsidRPr="00ED509D">
        <w:rPr>
          <w:rFonts w:ascii="Arial" w:hAnsi="Arial" w:cs="Arial"/>
        </w:rPr>
        <w:t xml:space="preserve">12. </w:t>
      </w:r>
      <w:r w:rsidRPr="00ED509D">
        <w:rPr>
          <w:rFonts w:ascii="Arial" w:hAnsi="Arial" w:cs="Arial"/>
        </w:rPr>
        <w:tab/>
        <w:t>Chung W, Chang H-S, Oh S-M, et al. Factors associated with long-stay status in patients with schizophrenia: An analysis of national databases covering the entire Korean population. Int J Soc Psychiatry 2013;59(3):207–216.</w:t>
      </w:r>
    </w:p>
    <w:p w14:paraId="1D1C3230" w14:textId="77777777" w:rsidR="00ED509D" w:rsidRPr="00ED509D" w:rsidRDefault="00ED509D" w:rsidP="00ED509D">
      <w:pPr>
        <w:pStyle w:val="Bibliography"/>
        <w:rPr>
          <w:rFonts w:ascii="Arial" w:hAnsi="Arial" w:cs="Arial"/>
        </w:rPr>
      </w:pPr>
      <w:r w:rsidRPr="00ED509D">
        <w:rPr>
          <w:rFonts w:ascii="Arial" w:hAnsi="Arial" w:cs="Arial"/>
        </w:rPr>
        <w:lastRenderedPageBreak/>
        <w:t xml:space="preserve">13. </w:t>
      </w:r>
      <w:r w:rsidRPr="00ED509D">
        <w:rPr>
          <w:rFonts w:ascii="Arial" w:hAnsi="Arial" w:cs="Arial"/>
        </w:rPr>
        <w:tab/>
        <w:t xml:space="preserve">IntelliHealth Ontario. Welcome to IntelliHealth Ontario. </w:t>
      </w:r>
      <w:r w:rsidRPr="00ED509D">
        <w:rPr>
          <w:rFonts w:ascii="Arial" w:hAnsi="Arial" w:cs="Arial"/>
          <w:i/>
          <w:iCs/>
        </w:rPr>
        <w:t>IntelliHealth Ontario</w:t>
      </w:r>
      <w:r w:rsidRPr="00ED509D">
        <w:rPr>
          <w:rFonts w:ascii="Arial" w:hAnsi="Arial" w:cs="Arial"/>
        </w:rPr>
        <w:t>https://intellihealth.moh.gov.on.ca/ (accessed May 23, 2023).</w:t>
      </w:r>
    </w:p>
    <w:p w14:paraId="5DBE28FD" w14:textId="77777777" w:rsidR="00ED509D" w:rsidRPr="00ED509D" w:rsidRDefault="00ED509D" w:rsidP="00ED509D">
      <w:pPr>
        <w:pStyle w:val="Bibliography"/>
        <w:rPr>
          <w:rFonts w:ascii="Arial" w:hAnsi="Arial" w:cs="Arial"/>
        </w:rPr>
      </w:pPr>
      <w:r w:rsidRPr="00ED509D">
        <w:rPr>
          <w:rFonts w:ascii="Arial" w:hAnsi="Arial" w:cs="Arial"/>
        </w:rPr>
        <w:t xml:space="preserve">14. </w:t>
      </w:r>
      <w:r w:rsidRPr="00ED509D">
        <w:rPr>
          <w:rFonts w:ascii="Arial" w:hAnsi="Arial" w:cs="Arial"/>
        </w:rPr>
        <w:tab/>
        <w:t>Guidelines to Support ALC Designation | CIHIhttps://www.cihi.ca/en/guidelines-to-support-alc-designation (accessed June 27, 2023).</w:t>
      </w:r>
    </w:p>
    <w:p w14:paraId="63374BAC" w14:textId="77777777" w:rsidR="00ED509D" w:rsidRPr="00ED509D" w:rsidRDefault="00ED509D" w:rsidP="00ED509D">
      <w:pPr>
        <w:pStyle w:val="Bibliography"/>
        <w:rPr>
          <w:rFonts w:ascii="Arial" w:hAnsi="Arial" w:cs="Arial"/>
        </w:rPr>
      </w:pPr>
      <w:r w:rsidRPr="00ED509D">
        <w:rPr>
          <w:rFonts w:ascii="Arial" w:hAnsi="Arial" w:cs="Arial"/>
        </w:rPr>
        <w:t xml:space="preserve">15. </w:t>
      </w:r>
      <w:r w:rsidRPr="00ED509D">
        <w:rPr>
          <w:rFonts w:ascii="Arial" w:hAnsi="Arial" w:cs="Arial"/>
        </w:rPr>
        <w:tab/>
        <w:t>Classification of Hospitals. R.R.O. 1990/Reg. 964, Legislative Assembly of Ontario https://www.ontario.ca/laws/regulation/900964 (2001, accessed January 16, 2024).</w:t>
      </w:r>
    </w:p>
    <w:p w14:paraId="5B5EF68D" w14:textId="77777777" w:rsidR="00ED509D" w:rsidRPr="00ED509D" w:rsidRDefault="00ED509D" w:rsidP="00ED509D">
      <w:pPr>
        <w:pStyle w:val="Bibliography"/>
        <w:rPr>
          <w:rFonts w:ascii="Arial" w:hAnsi="Arial" w:cs="Arial"/>
        </w:rPr>
      </w:pPr>
      <w:r w:rsidRPr="00ED509D">
        <w:rPr>
          <w:rFonts w:ascii="Arial" w:hAnsi="Arial" w:cs="Arial"/>
        </w:rPr>
        <w:t xml:space="preserve">16. </w:t>
      </w:r>
      <w:r w:rsidRPr="00ED509D">
        <w:rPr>
          <w:rFonts w:ascii="Arial" w:hAnsi="Arial" w:cs="Arial"/>
        </w:rPr>
        <w:tab/>
        <w:t>Mental Health Act. R.S.O. 1990/M.7, Legislative Assembly of Ontario https://www.ontario.ca/laws/statute/90m07 (2015, accessed January 16, 2024).</w:t>
      </w:r>
    </w:p>
    <w:p w14:paraId="65255CBB" w14:textId="77777777" w:rsidR="00ED509D" w:rsidRPr="00ED509D" w:rsidRDefault="00ED509D" w:rsidP="00ED509D">
      <w:pPr>
        <w:pStyle w:val="Bibliography"/>
        <w:rPr>
          <w:rFonts w:ascii="Arial" w:hAnsi="Arial" w:cs="Arial"/>
        </w:rPr>
      </w:pPr>
      <w:r w:rsidRPr="00ED509D">
        <w:rPr>
          <w:rFonts w:ascii="Arial" w:hAnsi="Arial" w:cs="Arial"/>
        </w:rPr>
        <w:t xml:space="preserve">17. </w:t>
      </w:r>
      <w:r w:rsidRPr="00ED509D">
        <w:rPr>
          <w:rFonts w:ascii="Arial" w:hAnsi="Arial" w:cs="Arial"/>
        </w:rPr>
        <w:tab/>
        <w:t>Public Hospitals Act. R.S.O. 1990/P.40, Legislative Assembly of Ontario https://www.ontario.ca/laws/statute/90p40 (2023, accessed January 16, 2024).</w:t>
      </w:r>
    </w:p>
    <w:p w14:paraId="65636625" w14:textId="77777777" w:rsidR="00ED509D" w:rsidRPr="00ED509D" w:rsidRDefault="00ED509D" w:rsidP="00ED509D">
      <w:pPr>
        <w:pStyle w:val="Bibliography"/>
        <w:rPr>
          <w:rFonts w:ascii="Arial" w:hAnsi="Arial" w:cs="Arial"/>
        </w:rPr>
      </w:pPr>
      <w:r w:rsidRPr="00ED509D">
        <w:rPr>
          <w:rFonts w:ascii="Arial" w:hAnsi="Arial" w:cs="Arial"/>
        </w:rPr>
        <w:t xml:space="preserve">18. </w:t>
      </w:r>
      <w:r w:rsidRPr="00ED509D">
        <w:rPr>
          <w:rFonts w:ascii="Arial" w:hAnsi="Arial" w:cs="Arial"/>
        </w:rPr>
        <w:tab/>
        <w:t xml:space="preserve">Government of Canada SC. Illustrated Glossary - Census metropolitan area (CMA) and census agglomeration (CA). </w:t>
      </w:r>
      <w:r w:rsidRPr="00ED509D">
        <w:rPr>
          <w:rFonts w:ascii="Arial" w:hAnsi="Arial" w:cs="Arial"/>
          <w:i/>
          <w:iCs/>
        </w:rPr>
        <w:t>Statistics Canada</w:t>
      </w:r>
      <w:r w:rsidRPr="00ED509D">
        <w:rPr>
          <w:rFonts w:ascii="Arial" w:hAnsi="Arial" w:cs="Arial"/>
        </w:rPr>
        <w:t>https://www150.statcan.gc.ca/n1/pub/92-195-x/2021001/geo/cma-rmr/cma-rmr-eng.htm (2017, accessed January 16, 2024).</w:t>
      </w:r>
    </w:p>
    <w:p w14:paraId="31528F14" w14:textId="77777777" w:rsidR="00ED509D" w:rsidRPr="00ED509D" w:rsidRDefault="00ED509D" w:rsidP="00ED509D">
      <w:pPr>
        <w:pStyle w:val="Bibliography"/>
        <w:rPr>
          <w:rFonts w:ascii="Arial" w:hAnsi="Arial" w:cs="Arial"/>
        </w:rPr>
      </w:pPr>
      <w:r w:rsidRPr="00ED509D">
        <w:rPr>
          <w:rFonts w:ascii="Arial" w:hAnsi="Arial" w:cs="Arial"/>
        </w:rPr>
        <w:t xml:space="preserve">19. </w:t>
      </w:r>
      <w:r w:rsidRPr="00ED509D">
        <w:rPr>
          <w:rFonts w:ascii="Arial" w:hAnsi="Arial" w:cs="Arial"/>
        </w:rPr>
        <w:tab/>
        <w:t>Government of Canada SC. Dictionary, Census of Population, 2021 – Census metropolitan area (CMA) and census agglomeration (CA)https://www12.statcan.gc.ca/census-recensement/2021/ref/dict/az/Definition-eng.cfm?ID=geo009 (2021, accessed September 22, 2023).</w:t>
      </w:r>
    </w:p>
    <w:p w14:paraId="4747D2D9" w14:textId="77777777" w:rsidR="00ED509D" w:rsidRPr="00ED509D" w:rsidRDefault="00ED509D" w:rsidP="00ED509D">
      <w:pPr>
        <w:pStyle w:val="Bibliography"/>
        <w:rPr>
          <w:rFonts w:ascii="Arial" w:hAnsi="Arial" w:cs="Arial"/>
        </w:rPr>
      </w:pPr>
      <w:r w:rsidRPr="00ED509D">
        <w:rPr>
          <w:rFonts w:ascii="Arial" w:hAnsi="Arial" w:cs="Arial"/>
        </w:rPr>
        <w:t xml:space="preserve">20. </w:t>
      </w:r>
      <w:r w:rsidRPr="00ED509D">
        <w:rPr>
          <w:rFonts w:ascii="Arial" w:hAnsi="Arial" w:cs="Arial"/>
        </w:rPr>
        <w:tab/>
        <w:t xml:space="preserve">Van Ingen T, Matheson FI. The 2011 and 2016 iterations of the Ontario Marginalization Index: updates, </w:t>
      </w:r>
      <w:proofErr w:type="gramStart"/>
      <w:r w:rsidRPr="00ED509D">
        <w:rPr>
          <w:rFonts w:ascii="Arial" w:hAnsi="Arial" w:cs="Arial"/>
        </w:rPr>
        <w:t>consistency</w:t>
      </w:r>
      <w:proofErr w:type="gramEnd"/>
      <w:r w:rsidRPr="00ED509D">
        <w:rPr>
          <w:rFonts w:ascii="Arial" w:hAnsi="Arial" w:cs="Arial"/>
        </w:rPr>
        <w:t xml:space="preserve"> and a cross-sectional study of health outcome associations. Can J Public Health 2022;113(2):260–271.</w:t>
      </w:r>
    </w:p>
    <w:p w14:paraId="2970ADD8" w14:textId="77777777" w:rsidR="00ED509D" w:rsidRPr="00ED509D" w:rsidRDefault="00ED509D" w:rsidP="00ED509D">
      <w:pPr>
        <w:pStyle w:val="Bibliography"/>
        <w:rPr>
          <w:rFonts w:ascii="Arial" w:hAnsi="Arial" w:cs="Arial"/>
        </w:rPr>
      </w:pPr>
      <w:r w:rsidRPr="00ED509D">
        <w:rPr>
          <w:rFonts w:ascii="Arial" w:hAnsi="Arial" w:cs="Arial"/>
        </w:rPr>
        <w:t xml:space="preserve">21. </w:t>
      </w:r>
      <w:r w:rsidRPr="00ED509D">
        <w:rPr>
          <w:rFonts w:ascii="Arial" w:hAnsi="Arial" w:cs="Arial"/>
        </w:rPr>
        <w:tab/>
      </w:r>
      <w:proofErr w:type="spellStart"/>
      <w:r w:rsidRPr="00ED509D">
        <w:rPr>
          <w:rFonts w:ascii="Arial" w:hAnsi="Arial" w:cs="Arial"/>
        </w:rPr>
        <w:t>Kurdyak</w:t>
      </w:r>
      <w:proofErr w:type="spellEnd"/>
      <w:r w:rsidRPr="00ED509D">
        <w:rPr>
          <w:rFonts w:ascii="Arial" w:hAnsi="Arial" w:cs="Arial"/>
        </w:rPr>
        <w:t xml:space="preserve"> P, Lin E, Green D, et al. Validation of a Population-Based Algorithm to Detect Chronic Psychotic Illness. Can J Psychiatry 2015;60(8):362–368.</w:t>
      </w:r>
    </w:p>
    <w:p w14:paraId="62C9F73B" w14:textId="77777777" w:rsidR="00ED509D" w:rsidRPr="00ED509D" w:rsidRDefault="00ED509D" w:rsidP="00ED509D">
      <w:pPr>
        <w:pStyle w:val="Bibliography"/>
        <w:rPr>
          <w:rFonts w:ascii="Arial" w:hAnsi="Arial" w:cs="Arial"/>
        </w:rPr>
      </w:pPr>
      <w:r w:rsidRPr="00ED509D">
        <w:rPr>
          <w:rFonts w:ascii="Arial" w:hAnsi="Arial" w:cs="Arial"/>
        </w:rPr>
        <w:t xml:space="preserve">22. </w:t>
      </w:r>
      <w:r w:rsidRPr="00ED509D">
        <w:rPr>
          <w:rFonts w:ascii="Arial" w:hAnsi="Arial" w:cs="Arial"/>
        </w:rPr>
        <w:tab/>
        <w:t>Abdi H. Coefficient of variation. Encyclopedia of research design;1(5</w:t>
      </w:r>
      <w:proofErr w:type="gramStart"/>
      <w:r w:rsidRPr="00ED509D">
        <w:rPr>
          <w:rFonts w:ascii="Arial" w:hAnsi="Arial" w:cs="Arial"/>
        </w:rPr>
        <w:t>):.</w:t>
      </w:r>
      <w:proofErr w:type="gramEnd"/>
    </w:p>
    <w:p w14:paraId="791E8260" w14:textId="77777777" w:rsidR="00ED509D" w:rsidRPr="00ED509D" w:rsidRDefault="00ED509D" w:rsidP="00ED509D">
      <w:pPr>
        <w:pStyle w:val="Bibliography"/>
        <w:rPr>
          <w:rFonts w:ascii="Arial" w:hAnsi="Arial" w:cs="Arial"/>
        </w:rPr>
      </w:pPr>
      <w:r w:rsidRPr="00ED509D">
        <w:rPr>
          <w:rFonts w:ascii="Arial" w:hAnsi="Arial" w:cs="Arial"/>
        </w:rPr>
        <w:t xml:space="preserve">23. </w:t>
      </w:r>
      <w:r w:rsidRPr="00ED509D">
        <w:rPr>
          <w:rFonts w:ascii="Arial" w:hAnsi="Arial" w:cs="Arial"/>
        </w:rPr>
        <w:tab/>
        <w:t>R Core Team. R: A Language and Environment for Statistical Computinghttps://www.R-project.org/ (2023).</w:t>
      </w:r>
    </w:p>
    <w:p w14:paraId="227C84F4" w14:textId="77777777" w:rsidR="00ED509D" w:rsidRPr="00ED509D" w:rsidRDefault="00ED509D" w:rsidP="00ED509D">
      <w:pPr>
        <w:pStyle w:val="Bibliography"/>
        <w:rPr>
          <w:rFonts w:ascii="Arial" w:hAnsi="Arial" w:cs="Arial"/>
        </w:rPr>
      </w:pPr>
      <w:r w:rsidRPr="00ED509D">
        <w:rPr>
          <w:rFonts w:ascii="Arial" w:hAnsi="Arial" w:cs="Arial"/>
        </w:rPr>
        <w:t xml:space="preserve">24. </w:t>
      </w:r>
      <w:r w:rsidRPr="00ED509D">
        <w:rPr>
          <w:rFonts w:ascii="Arial" w:hAnsi="Arial" w:cs="Arial"/>
        </w:rPr>
        <w:tab/>
        <w:t xml:space="preserve">Wickham H, Averick M, Bryan J, et al. Welcome to the </w:t>
      </w:r>
      <w:proofErr w:type="spellStart"/>
      <w:r w:rsidRPr="00ED509D">
        <w:rPr>
          <w:rFonts w:ascii="Arial" w:hAnsi="Arial" w:cs="Arial"/>
        </w:rPr>
        <w:t>Tidyverse</w:t>
      </w:r>
      <w:proofErr w:type="spellEnd"/>
      <w:r w:rsidRPr="00ED509D">
        <w:rPr>
          <w:rFonts w:ascii="Arial" w:hAnsi="Arial" w:cs="Arial"/>
        </w:rPr>
        <w:t xml:space="preserve">. Journal of </w:t>
      </w:r>
      <w:proofErr w:type="gramStart"/>
      <w:r w:rsidRPr="00ED509D">
        <w:rPr>
          <w:rFonts w:ascii="Arial" w:hAnsi="Arial" w:cs="Arial"/>
        </w:rPr>
        <w:t>Open Source</w:t>
      </w:r>
      <w:proofErr w:type="gramEnd"/>
      <w:r w:rsidRPr="00ED509D">
        <w:rPr>
          <w:rFonts w:ascii="Arial" w:hAnsi="Arial" w:cs="Arial"/>
        </w:rPr>
        <w:t xml:space="preserve"> Software 2019;4(43):1686.</w:t>
      </w:r>
    </w:p>
    <w:p w14:paraId="1E0543A8" w14:textId="77777777" w:rsidR="00ED509D" w:rsidRPr="00ED509D" w:rsidRDefault="00ED509D" w:rsidP="00ED509D">
      <w:pPr>
        <w:pStyle w:val="Bibliography"/>
        <w:rPr>
          <w:rFonts w:ascii="Arial" w:hAnsi="Arial" w:cs="Arial"/>
        </w:rPr>
      </w:pPr>
      <w:r w:rsidRPr="00ED509D">
        <w:rPr>
          <w:rFonts w:ascii="Arial" w:hAnsi="Arial" w:cs="Arial"/>
        </w:rPr>
        <w:t xml:space="preserve">25. </w:t>
      </w:r>
      <w:r w:rsidRPr="00ED509D">
        <w:rPr>
          <w:rFonts w:ascii="Arial" w:hAnsi="Arial" w:cs="Arial"/>
        </w:rPr>
        <w:tab/>
        <w:t>Yoshida K. tableonehttps://github.com/kaz-yos/tableone (2023, accessed September 27, 2023).</w:t>
      </w:r>
    </w:p>
    <w:p w14:paraId="4B0154A7" w14:textId="77777777" w:rsidR="00ED509D" w:rsidRPr="00ED509D" w:rsidRDefault="00ED509D" w:rsidP="00ED509D">
      <w:pPr>
        <w:pStyle w:val="Bibliography"/>
        <w:rPr>
          <w:rFonts w:ascii="Arial" w:hAnsi="Arial" w:cs="Arial"/>
        </w:rPr>
      </w:pPr>
      <w:r w:rsidRPr="00ED509D">
        <w:rPr>
          <w:rFonts w:ascii="Arial" w:hAnsi="Arial" w:cs="Arial"/>
        </w:rPr>
        <w:t xml:space="preserve">26. </w:t>
      </w:r>
      <w:r w:rsidRPr="00ED509D">
        <w:rPr>
          <w:rFonts w:ascii="Arial" w:hAnsi="Arial" w:cs="Arial"/>
        </w:rPr>
        <w:tab/>
      </w:r>
      <w:proofErr w:type="spellStart"/>
      <w:r w:rsidRPr="00ED509D">
        <w:rPr>
          <w:rFonts w:ascii="Arial" w:hAnsi="Arial" w:cs="Arial"/>
        </w:rPr>
        <w:t>Kassambara</w:t>
      </w:r>
      <w:proofErr w:type="spellEnd"/>
      <w:r w:rsidRPr="00ED509D">
        <w:rPr>
          <w:rFonts w:ascii="Arial" w:hAnsi="Arial" w:cs="Arial"/>
        </w:rPr>
        <w:t xml:space="preserve"> A. </w:t>
      </w:r>
      <w:proofErr w:type="spellStart"/>
      <w:r w:rsidRPr="00ED509D">
        <w:rPr>
          <w:rFonts w:ascii="Arial" w:hAnsi="Arial" w:cs="Arial"/>
        </w:rPr>
        <w:t>ggpubr</w:t>
      </w:r>
      <w:proofErr w:type="spellEnd"/>
      <w:r w:rsidRPr="00ED509D">
        <w:rPr>
          <w:rFonts w:ascii="Arial" w:hAnsi="Arial" w:cs="Arial"/>
        </w:rPr>
        <w:t>: ggplot2 Based Publication Ready Plotshttps://rpkgs.datanovia.com/ggpubr/ (2023, accessed September 27, 2023).</w:t>
      </w:r>
    </w:p>
    <w:p w14:paraId="0D197598" w14:textId="77777777" w:rsidR="00ED509D" w:rsidRPr="00ED509D" w:rsidRDefault="00ED509D" w:rsidP="00ED509D">
      <w:pPr>
        <w:pStyle w:val="Bibliography"/>
        <w:rPr>
          <w:rFonts w:ascii="Arial" w:hAnsi="Arial" w:cs="Arial"/>
        </w:rPr>
      </w:pPr>
      <w:r w:rsidRPr="00ED509D">
        <w:rPr>
          <w:rFonts w:ascii="Arial" w:hAnsi="Arial" w:cs="Arial"/>
        </w:rPr>
        <w:t xml:space="preserve">27. </w:t>
      </w:r>
      <w:r w:rsidRPr="00ED509D">
        <w:rPr>
          <w:rFonts w:ascii="Arial" w:hAnsi="Arial" w:cs="Arial"/>
        </w:rPr>
        <w:tab/>
        <w:t>Dimitri G, Giacco D, Bauer M, et al. Predictors of length of stay in psychiatric inpatient units: Does their effect vary across countries? European Psychiatry 2018;48(1):6–12.</w:t>
      </w:r>
    </w:p>
    <w:p w14:paraId="24C1036A" w14:textId="77777777" w:rsidR="00ED509D" w:rsidRPr="00ED509D" w:rsidRDefault="00ED509D" w:rsidP="00ED509D">
      <w:pPr>
        <w:pStyle w:val="Bibliography"/>
        <w:rPr>
          <w:rFonts w:ascii="Arial" w:hAnsi="Arial" w:cs="Arial"/>
        </w:rPr>
      </w:pPr>
      <w:r w:rsidRPr="00ED509D">
        <w:rPr>
          <w:rFonts w:ascii="Arial" w:hAnsi="Arial" w:cs="Arial"/>
        </w:rPr>
        <w:lastRenderedPageBreak/>
        <w:t xml:space="preserve">28. </w:t>
      </w:r>
      <w:r w:rsidRPr="00ED509D">
        <w:rPr>
          <w:rFonts w:ascii="Arial" w:hAnsi="Arial" w:cs="Arial"/>
        </w:rPr>
        <w:tab/>
        <w:t xml:space="preserve">Masters GA, </w:t>
      </w:r>
      <w:proofErr w:type="spellStart"/>
      <w:r w:rsidRPr="00ED509D">
        <w:rPr>
          <w:rFonts w:ascii="Arial" w:hAnsi="Arial" w:cs="Arial"/>
        </w:rPr>
        <w:t>Baldessarini</w:t>
      </w:r>
      <w:proofErr w:type="spellEnd"/>
      <w:r w:rsidRPr="00ED509D">
        <w:rPr>
          <w:rFonts w:ascii="Arial" w:hAnsi="Arial" w:cs="Arial"/>
        </w:rPr>
        <w:t xml:space="preserve"> RJ, </w:t>
      </w:r>
      <w:proofErr w:type="spellStart"/>
      <w:r w:rsidRPr="00ED509D">
        <w:rPr>
          <w:rFonts w:ascii="Arial" w:hAnsi="Arial" w:cs="Arial"/>
        </w:rPr>
        <w:t>Öngür</w:t>
      </w:r>
      <w:proofErr w:type="spellEnd"/>
      <w:r w:rsidRPr="00ED509D">
        <w:rPr>
          <w:rFonts w:ascii="Arial" w:hAnsi="Arial" w:cs="Arial"/>
        </w:rPr>
        <w:t xml:space="preserve"> D, et al. Factors associated with length of psychiatric hospitalization. Comprehensive Psychiatry 2014;55(3):681–687.</w:t>
      </w:r>
    </w:p>
    <w:p w14:paraId="1BACC005" w14:textId="77777777" w:rsidR="00ED509D" w:rsidRPr="00ED509D" w:rsidRDefault="00ED509D" w:rsidP="00ED509D">
      <w:pPr>
        <w:pStyle w:val="Bibliography"/>
        <w:rPr>
          <w:rFonts w:ascii="Arial" w:hAnsi="Arial" w:cs="Arial"/>
        </w:rPr>
      </w:pPr>
      <w:r w:rsidRPr="00ED509D">
        <w:rPr>
          <w:rFonts w:ascii="Arial" w:hAnsi="Arial" w:cs="Arial"/>
        </w:rPr>
        <w:t xml:space="preserve">29. </w:t>
      </w:r>
      <w:r w:rsidRPr="00ED509D">
        <w:rPr>
          <w:rFonts w:ascii="Arial" w:hAnsi="Arial" w:cs="Arial"/>
        </w:rPr>
        <w:tab/>
        <w:t>Baeza FL, da Rocha NS, Fleck MP. Predictors of length of stay in an acute psychiatric inpatient facility in a general hospital: a prospective study. Braz J Psychiatry 2017;40(1):89–96.</w:t>
      </w:r>
    </w:p>
    <w:p w14:paraId="4D4F305F" w14:textId="77777777" w:rsidR="00ED509D" w:rsidRPr="00ED509D" w:rsidRDefault="00ED509D" w:rsidP="00ED509D">
      <w:pPr>
        <w:pStyle w:val="Bibliography"/>
        <w:rPr>
          <w:rFonts w:ascii="Arial" w:hAnsi="Arial" w:cs="Arial"/>
        </w:rPr>
      </w:pPr>
      <w:r w:rsidRPr="00ED509D">
        <w:rPr>
          <w:rFonts w:ascii="Arial" w:hAnsi="Arial" w:cs="Arial"/>
        </w:rPr>
        <w:t xml:space="preserve">30. </w:t>
      </w:r>
      <w:r w:rsidRPr="00ED509D">
        <w:rPr>
          <w:rFonts w:ascii="Arial" w:hAnsi="Arial" w:cs="Arial"/>
        </w:rPr>
        <w:tab/>
        <w:t>Harman JS, Cuffel BJ, Kelleher KJ. Profiling hospitals for length of stay for treatment of psychiatric disorders. The Journal of Behavioral Health Services &amp; Research 2004;31(1):66–74.</w:t>
      </w:r>
    </w:p>
    <w:p w14:paraId="71FF7AF5" w14:textId="77777777" w:rsidR="00ED509D" w:rsidRPr="00ED509D" w:rsidRDefault="00ED509D" w:rsidP="00ED509D">
      <w:pPr>
        <w:pStyle w:val="Bibliography"/>
        <w:rPr>
          <w:rFonts w:ascii="Arial" w:hAnsi="Arial" w:cs="Arial"/>
        </w:rPr>
      </w:pPr>
      <w:r w:rsidRPr="00ED509D">
        <w:rPr>
          <w:rFonts w:ascii="Arial" w:hAnsi="Arial" w:cs="Arial"/>
        </w:rPr>
        <w:t xml:space="preserve">31. </w:t>
      </w:r>
      <w:r w:rsidRPr="00ED509D">
        <w:rPr>
          <w:rFonts w:ascii="Arial" w:hAnsi="Arial" w:cs="Arial"/>
        </w:rPr>
        <w:tab/>
        <w:t>Mercuri M, Birch S, Gafni A. Using small-area variations to inform health care service planning: what do we ‘need’ to know? Journal of Evaluation in Clinical Practice 2013;19(6):1054–1059.</w:t>
      </w:r>
    </w:p>
    <w:p w14:paraId="1E8A92A3" w14:textId="30054C5B" w:rsidR="004B3AE0" w:rsidRPr="00B53C42" w:rsidRDefault="008132C1" w:rsidP="0001789A">
      <w:pPr>
        <w:spacing w:line="480" w:lineRule="auto"/>
        <w:rPr>
          <w:rFonts w:ascii="Arial" w:hAnsi="Arial" w:cs="Arial"/>
        </w:rPr>
      </w:pPr>
      <w:r w:rsidRPr="00B53C42">
        <w:rPr>
          <w:rFonts w:ascii="Arial" w:hAnsi="Arial" w:cs="Arial"/>
        </w:rPr>
        <w:fldChar w:fldCharType="end"/>
      </w:r>
    </w:p>
    <w:p w14:paraId="5A249F4E" w14:textId="77777777" w:rsidR="004B3AE0" w:rsidRPr="00B53C42" w:rsidRDefault="004B3AE0">
      <w:pPr>
        <w:rPr>
          <w:rFonts w:ascii="Arial" w:hAnsi="Arial" w:cs="Arial"/>
        </w:rPr>
      </w:pPr>
      <w:r w:rsidRPr="00B53C42">
        <w:rPr>
          <w:rFonts w:ascii="Arial" w:hAnsi="Arial" w:cs="Arial"/>
        </w:rPr>
        <w:br w:type="page"/>
      </w:r>
    </w:p>
    <w:p w14:paraId="60849D64" w14:textId="4F5B91A5" w:rsidR="006F7D1A" w:rsidRDefault="006F7D1A" w:rsidP="006F7D1A">
      <w:pPr>
        <w:jc w:val="center"/>
        <w:rPr>
          <w:rFonts w:ascii="Arial" w:hAnsi="Arial" w:cs="Arial"/>
          <w:b/>
          <w:bCs/>
          <w:sz w:val="28"/>
          <w:szCs w:val="28"/>
        </w:rPr>
      </w:pPr>
      <w:r>
        <w:rPr>
          <w:rFonts w:ascii="Arial" w:hAnsi="Arial" w:cs="Arial"/>
          <w:b/>
          <w:bCs/>
          <w:sz w:val="28"/>
          <w:szCs w:val="28"/>
        </w:rPr>
        <w:lastRenderedPageBreak/>
        <w:t>Tables</w:t>
      </w:r>
    </w:p>
    <w:p w14:paraId="47B6EAD4" w14:textId="36BBC31A" w:rsidR="006F7D1A" w:rsidRDefault="006F7D1A">
      <w:pPr>
        <w:rPr>
          <w:rFonts w:ascii="Arial" w:hAnsi="Arial" w:cs="Arial"/>
          <w:b/>
          <w:bCs/>
          <w:sz w:val="28"/>
          <w:szCs w:val="28"/>
        </w:rPr>
      </w:pPr>
    </w:p>
    <w:p w14:paraId="4657297D" w14:textId="77777777" w:rsidR="006F7D1A" w:rsidRPr="00B53C42" w:rsidRDefault="006F7D1A" w:rsidP="006F7D1A">
      <w:pPr>
        <w:spacing w:line="480" w:lineRule="auto"/>
        <w:rPr>
          <w:rFonts w:ascii="Arial" w:hAnsi="Arial" w:cs="Arial"/>
          <w:i/>
          <w:iCs/>
          <w:sz w:val="20"/>
          <w:szCs w:val="20"/>
        </w:rPr>
      </w:pPr>
      <w:r w:rsidRPr="00B53C42">
        <w:rPr>
          <w:rFonts w:ascii="Arial" w:hAnsi="Arial" w:cs="Arial"/>
          <w:i/>
          <w:iCs/>
          <w:sz w:val="20"/>
          <w:szCs w:val="20"/>
        </w:rPr>
        <w:t>Table 1: Overview of Ontario hospitalizations for schizophrenia by type of hospital between 2014 and 2021</w:t>
      </w:r>
    </w:p>
    <w:tbl>
      <w:tblPr>
        <w:tblStyle w:val="PlainTable3"/>
        <w:tblW w:w="9906" w:type="dxa"/>
        <w:tblLook w:val="0620" w:firstRow="1" w:lastRow="0" w:firstColumn="0" w:lastColumn="0" w:noHBand="1" w:noVBand="1"/>
      </w:tblPr>
      <w:tblGrid>
        <w:gridCol w:w="1969"/>
        <w:gridCol w:w="1796"/>
        <w:gridCol w:w="1805"/>
        <w:gridCol w:w="1268"/>
        <w:gridCol w:w="633"/>
        <w:gridCol w:w="633"/>
        <w:gridCol w:w="965"/>
        <w:gridCol w:w="837"/>
      </w:tblGrid>
      <w:tr w:rsidR="00AA4358" w:rsidRPr="00B53C42" w14:paraId="7D5C110D" w14:textId="77777777" w:rsidTr="00784782">
        <w:trPr>
          <w:cnfStyle w:val="100000000000" w:firstRow="1" w:lastRow="0" w:firstColumn="0" w:lastColumn="0" w:oddVBand="0" w:evenVBand="0" w:oddHBand="0" w:evenHBand="0" w:firstRowFirstColumn="0" w:firstRowLastColumn="0" w:lastRowFirstColumn="0" w:lastRowLastColumn="0"/>
          <w:trHeight w:val="317"/>
        </w:trPr>
        <w:tc>
          <w:tcPr>
            <w:tcW w:w="1701" w:type="dxa"/>
            <w:tcBorders>
              <w:top w:val="single" w:sz="4" w:space="0" w:color="auto"/>
            </w:tcBorders>
            <w:noWrap/>
          </w:tcPr>
          <w:p w14:paraId="18DF6C77" w14:textId="77777777" w:rsidR="006F7D1A" w:rsidRPr="00B53C42" w:rsidRDefault="006F7D1A" w:rsidP="006F7D1A">
            <w:pPr>
              <w:spacing w:line="480" w:lineRule="auto"/>
              <w:rPr>
                <w:rFonts w:ascii="Arial" w:hAnsi="Arial" w:cs="Arial"/>
                <w:sz w:val="20"/>
                <w:szCs w:val="20"/>
              </w:rPr>
            </w:pPr>
          </w:p>
        </w:tc>
        <w:tc>
          <w:tcPr>
            <w:tcW w:w="0" w:type="dxa"/>
            <w:tcBorders>
              <w:top w:val="single" w:sz="4" w:space="0" w:color="auto"/>
            </w:tcBorders>
            <w:shd w:val="clear" w:color="auto" w:fill="auto"/>
            <w:noWrap/>
            <w:vAlign w:val="bottom"/>
          </w:tcPr>
          <w:p w14:paraId="4E50D2B8" w14:textId="77777777" w:rsidR="006F7D1A" w:rsidRPr="00B53C42" w:rsidRDefault="006F7D1A" w:rsidP="006F7D1A">
            <w:pPr>
              <w:spacing w:line="480" w:lineRule="auto"/>
              <w:jc w:val="center"/>
              <w:rPr>
                <w:rFonts w:ascii="Arial" w:hAnsi="Arial" w:cs="Arial"/>
                <w:b w:val="0"/>
                <w:bCs w:val="0"/>
                <w:color w:val="000000"/>
                <w:sz w:val="20"/>
                <w:szCs w:val="20"/>
              </w:rPr>
            </w:pPr>
          </w:p>
        </w:tc>
        <w:tc>
          <w:tcPr>
            <w:tcW w:w="0" w:type="dxa"/>
            <w:gridSpan w:val="5"/>
            <w:tcBorders>
              <w:top w:val="single" w:sz="4" w:space="0" w:color="auto"/>
            </w:tcBorders>
            <w:noWrap/>
          </w:tcPr>
          <w:p w14:paraId="0DB0AD3F" w14:textId="77777777" w:rsidR="006F7D1A" w:rsidRPr="00B53C42" w:rsidRDefault="006F7D1A" w:rsidP="006F7D1A">
            <w:pPr>
              <w:spacing w:line="480" w:lineRule="auto"/>
              <w:jc w:val="center"/>
              <w:rPr>
                <w:rFonts w:ascii="Arial" w:hAnsi="Arial" w:cs="Arial"/>
                <w:color w:val="000000"/>
                <w:sz w:val="20"/>
                <w:szCs w:val="20"/>
              </w:rPr>
            </w:pPr>
            <w:r w:rsidRPr="00B53C42">
              <w:rPr>
                <w:rFonts w:ascii="Arial" w:hAnsi="Arial" w:cs="Arial"/>
                <w:caps w:val="0"/>
                <w:color w:val="000000"/>
                <w:sz w:val="20"/>
                <w:szCs w:val="20"/>
              </w:rPr>
              <w:t>Type Of Hospital</w:t>
            </w:r>
          </w:p>
        </w:tc>
        <w:tc>
          <w:tcPr>
            <w:tcW w:w="0" w:type="dxa"/>
            <w:tcBorders>
              <w:top w:val="single" w:sz="4" w:space="0" w:color="auto"/>
            </w:tcBorders>
            <w:noWrap/>
            <w:vAlign w:val="bottom"/>
          </w:tcPr>
          <w:p w14:paraId="4DF2F98A" w14:textId="77777777" w:rsidR="006F7D1A" w:rsidRPr="00B53C42" w:rsidRDefault="006F7D1A" w:rsidP="006F7D1A">
            <w:pPr>
              <w:spacing w:line="480" w:lineRule="auto"/>
              <w:jc w:val="center"/>
              <w:rPr>
                <w:rFonts w:ascii="Arial" w:hAnsi="Arial" w:cs="Arial"/>
                <w:b w:val="0"/>
                <w:bCs w:val="0"/>
                <w:color w:val="000000"/>
                <w:sz w:val="20"/>
                <w:szCs w:val="20"/>
              </w:rPr>
            </w:pPr>
          </w:p>
        </w:tc>
      </w:tr>
      <w:tr w:rsidR="00AA4358" w:rsidRPr="00B53C42" w14:paraId="7D2B66B5" w14:textId="77777777" w:rsidTr="00784782">
        <w:trPr>
          <w:trHeight w:val="317"/>
        </w:trPr>
        <w:tc>
          <w:tcPr>
            <w:tcW w:w="1701" w:type="dxa"/>
            <w:tcBorders>
              <w:bottom w:val="single" w:sz="4" w:space="0" w:color="auto"/>
            </w:tcBorders>
            <w:noWrap/>
            <w:hideMark/>
          </w:tcPr>
          <w:p w14:paraId="50070B78" w14:textId="77777777" w:rsidR="006F7D1A" w:rsidRPr="00631405" w:rsidRDefault="006F7D1A" w:rsidP="006F7D1A">
            <w:pPr>
              <w:spacing w:line="480" w:lineRule="auto"/>
              <w:rPr>
                <w:rFonts w:ascii="Arial" w:hAnsi="Arial" w:cs="Arial"/>
                <w:sz w:val="20"/>
                <w:szCs w:val="20"/>
              </w:rPr>
            </w:pPr>
          </w:p>
        </w:tc>
        <w:tc>
          <w:tcPr>
            <w:tcW w:w="0" w:type="dxa"/>
            <w:tcBorders>
              <w:bottom w:val="single" w:sz="4" w:space="0" w:color="auto"/>
            </w:tcBorders>
            <w:shd w:val="clear" w:color="auto" w:fill="auto"/>
            <w:noWrap/>
            <w:vAlign w:val="bottom"/>
            <w:hideMark/>
          </w:tcPr>
          <w:p w14:paraId="394FDC14" w14:textId="77777777" w:rsidR="006F7D1A" w:rsidRPr="00631405" w:rsidRDefault="006F7D1A" w:rsidP="006F7D1A">
            <w:pPr>
              <w:spacing w:line="480" w:lineRule="auto"/>
              <w:jc w:val="center"/>
              <w:rPr>
                <w:rFonts w:ascii="Arial" w:hAnsi="Arial" w:cs="Arial"/>
                <w:b/>
                <w:bCs/>
                <w:color w:val="000000"/>
                <w:sz w:val="20"/>
                <w:szCs w:val="20"/>
              </w:rPr>
            </w:pPr>
            <w:r w:rsidRPr="00631405">
              <w:rPr>
                <w:rFonts w:ascii="Arial" w:hAnsi="Arial" w:cs="Arial"/>
                <w:b/>
                <w:bCs/>
                <w:color w:val="000000"/>
                <w:sz w:val="20"/>
                <w:szCs w:val="20"/>
              </w:rPr>
              <w:t>Overall</w:t>
            </w:r>
          </w:p>
        </w:tc>
        <w:tc>
          <w:tcPr>
            <w:tcW w:w="0" w:type="dxa"/>
            <w:tcBorders>
              <w:bottom w:val="single" w:sz="4" w:space="0" w:color="auto"/>
            </w:tcBorders>
            <w:noWrap/>
            <w:vAlign w:val="bottom"/>
            <w:hideMark/>
          </w:tcPr>
          <w:p w14:paraId="47BAAACE" w14:textId="77777777" w:rsidR="006F7D1A" w:rsidRPr="00631405" w:rsidRDefault="006F7D1A" w:rsidP="006F7D1A">
            <w:pPr>
              <w:spacing w:line="480" w:lineRule="auto"/>
              <w:jc w:val="center"/>
              <w:rPr>
                <w:rFonts w:ascii="Arial" w:hAnsi="Arial" w:cs="Arial"/>
                <w:b/>
                <w:bCs/>
                <w:i/>
                <w:iCs/>
                <w:color w:val="000000"/>
                <w:sz w:val="20"/>
                <w:szCs w:val="20"/>
              </w:rPr>
            </w:pPr>
            <w:r w:rsidRPr="00631405">
              <w:rPr>
                <w:rFonts w:ascii="Arial" w:hAnsi="Arial" w:cs="Arial"/>
                <w:b/>
                <w:bCs/>
                <w:i/>
                <w:iCs/>
                <w:color w:val="000000"/>
                <w:sz w:val="20"/>
                <w:szCs w:val="20"/>
              </w:rPr>
              <w:t>Large Comm</w:t>
            </w:r>
            <w:r w:rsidRPr="00B53C42">
              <w:rPr>
                <w:rFonts w:ascii="Arial" w:hAnsi="Arial" w:cs="Arial"/>
                <w:b/>
                <w:bCs/>
                <w:i/>
                <w:iCs/>
                <w:color w:val="000000"/>
                <w:sz w:val="20"/>
                <w:szCs w:val="20"/>
              </w:rPr>
              <w:t>unity</w:t>
            </w:r>
          </w:p>
        </w:tc>
        <w:tc>
          <w:tcPr>
            <w:tcW w:w="0" w:type="dxa"/>
            <w:tcBorders>
              <w:bottom w:val="single" w:sz="4" w:space="0" w:color="auto"/>
            </w:tcBorders>
            <w:noWrap/>
            <w:vAlign w:val="bottom"/>
            <w:hideMark/>
          </w:tcPr>
          <w:p w14:paraId="5F377BDF" w14:textId="77777777" w:rsidR="006F7D1A" w:rsidRPr="00631405" w:rsidRDefault="006F7D1A" w:rsidP="006F7D1A">
            <w:pPr>
              <w:spacing w:line="480" w:lineRule="auto"/>
              <w:jc w:val="center"/>
              <w:rPr>
                <w:rFonts w:ascii="Arial" w:hAnsi="Arial" w:cs="Arial"/>
                <w:b/>
                <w:bCs/>
                <w:i/>
                <w:iCs/>
                <w:color w:val="000000"/>
                <w:sz w:val="20"/>
                <w:szCs w:val="20"/>
              </w:rPr>
            </w:pPr>
            <w:r w:rsidRPr="00631405">
              <w:rPr>
                <w:rFonts w:ascii="Arial" w:hAnsi="Arial" w:cs="Arial"/>
                <w:b/>
                <w:bCs/>
                <w:i/>
                <w:iCs/>
                <w:color w:val="000000"/>
                <w:sz w:val="20"/>
                <w:szCs w:val="20"/>
              </w:rPr>
              <w:t>Specialty MH</w:t>
            </w:r>
          </w:p>
        </w:tc>
        <w:tc>
          <w:tcPr>
            <w:tcW w:w="0" w:type="dxa"/>
            <w:gridSpan w:val="2"/>
            <w:tcBorders>
              <w:bottom w:val="single" w:sz="4" w:space="0" w:color="auto"/>
            </w:tcBorders>
            <w:noWrap/>
            <w:vAlign w:val="bottom"/>
            <w:hideMark/>
          </w:tcPr>
          <w:p w14:paraId="6E980E73" w14:textId="77777777" w:rsidR="006F7D1A" w:rsidRPr="00631405" w:rsidRDefault="006F7D1A" w:rsidP="006F7D1A">
            <w:pPr>
              <w:spacing w:line="480" w:lineRule="auto"/>
              <w:jc w:val="center"/>
              <w:rPr>
                <w:rFonts w:ascii="Arial" w:hAnsi="Arial" w:cs="Arial"/>
                <w:b/>
                <w:bCs/>
                <w:i/>
                <w:iCs/>
                <w:color w:val="000000"/>
                <w:sz w:val="20"/>
                <w:szCs w:val="20"/>
              </w:rPr>
            </w:pPr>
            <w:r w:rsidRPr="00631405">
              <w:rPr>
                <w:rFonts w:ascii="Arial" w:hAnsi="Arial" w:cs="Arial"/>
                <w:b/>
                <w:bCs/>
                <w:i/>
                <w:iCs/>
                <w:color w:val="000000"/>
                <w:sz w:val="20"/>
                <w:szCs w:val="20"/>
              </w:rPr>
              <w:t>Teaching</w:t>
            </w:r>
          </w:p>
        </w:tc>
        <w:tc>
          <w:tcPr>
            <w:tcW w:w="0" w:type="dxa"/>
            <w:tcBorders>
              <w:bottom w:val="single" w:sz="4" w:space="0" w:color="auto"/>
            </w:tcBorders>
            <w:noWrap/>
            <w:vAlign w:val="bottom"/>
            <w:hideMark/>
          </w:tcPr>
          <w:p w14:paraId="5A6F35F5" w14:textId="77777777" w:rsidR="006F7D1A" w:rsidRPr="00631405" w:rsidRDefault="006F7D1A" w:rsidP="006F7D1A">
            <w:pPr>
              <w:spacing w:line="480" w:lineRule="auto"/>
              <w:jc w:val="center"/>
              <w:rPr>
                <w:rFonts w:ascii="Arial" w:hAnsi="Arial" w:cs="Arial"/>
                <w:b/>
                <w:bCs/>
                <w:i/>
                <w:iCs/>
                <w:color w:val="000000"/>
                <w:sz w:val="20"/>
                <w:szCs w:val="20"/>
              </w:rPr>
            </w:pPr>
            <w:r w:rsidRPr="00631405">
              <w:rPr>
                <w:rFonts w:ascii="Arial" w:hAnsi="Arial" w:cs="Arial"/>
                <w:b/>
                <w:bCs/>
                <w:i/>
                <w:iCs/>
                <w:color w:val="000000"/>
                <w:sz w:val="20"/>
                <w:szCs w:val="20"/>
              </w:rPr>
              <w:t>All Other</w:t>
            </w:r>
          </w:p>
        </w:tc>
        <w:tc>
          <w:tcPr>
            <w:tcW w:w="0" w:type="dxa"/>
            <w:tcBorders>
              <w:bottom w:val="single" w:sz="4" w:space="0" w:color="auto"/>
            </w:tcBorders>
            <w:noWrap/>
            <w:vAlign w:val="bottom"/>
            <w:hideMark/>
          </w:tcPr>
          <w:p w14:paraId="7775CC4C" w14:textId="77777777" w:rsidR="006F7D1A" w:rsidRPr="00631405" w:rsidRDefault="006F7D1A" w:rsidP="006F7D1A">
            <w:pPr>
              <w:spacing w:line="480" w:lineRule="auto"/>
              <w:jc w:val="center"/>
              <w:rPr>
                <w:rFonts w:ascii="Arial" w:hAnsi="Arial" w:cs="Arial"/>
                <w:b/>
                <w:bCs/>
                <w:i/>
                <w:iCs/>
                <w:color w:val="000000"/>
                <w:sz w:val="20"/>
                <w:szCs w:val="20"/>
              </w:rPr>
            </w:pPr>
            <w:r w:rsidRPr="00631405">
              <w:rPr>
                <w:rFonts w:ascii="Arial" w:hAnsi="Arial" w:cs="Arial"/>
                <w:b/>
                <w:bCs/>
                <w:i/>
                <w:iCs/>
                <w:color w:val="000000"/>
                <w:sz w:val="20"/>
                <w:szCs w:val="20"/>
              </w:rPr>
              <w:t>p</w:t>
            </w:r>
          </w:p>
        </w:tc>
      </w:tr>
      <w:tr w:rsidR="00AA4358" w:rsidRPr="00B53C42" w14:paraId="1311B01F" w14:textId="77777777" w:rsidTr="00784782">
        <w:trPr>
          <w:trHeight w:val="317"/>
        </w:trPr>
        <w:tc>
          <w:tcPr>
            <w:tcW w:w="1701" w:type="dxa"/>
            <w:tcBorders>
              <w:top w:val="single" w:sz="4" w:space="0" w:color="auto"/>
            </w:tcBorders>
            <w:noWrap/>
            <w:vAlign w:val="center"/>
            <w:hideMark/>
          </w:tcPr>
          <w:p w14:paraId="05102B90" w14:textId="77777777" w:rsidR="00511707" w:rsidRPr="00631405" w:rsidRDefault="00511707" w:rsidP="00511707">
            <w:pPr>
              <w:spacing w:line="480" w:lineRule="auto"/>
              <w:rPr>
                <w:rFonts w:ascii="Arial" w:hAnsi="Arial" w:cs="Arial"/>
                <w:color w:val="000000"/>
                <w:sz w:val="20"/>
                <w:szCs w:val="20"/>
              </w:rPr>
            </w:pPr>
            <w:r w:rsidRPr="00B53C42">
              <w:rPr>
                <w:rFonts w:ascii="Arial" w:hAnsi="Arial" w:cs="Arial"/>
                <w:color w:val="000000"/>
                <w:sz w:val="20"/>
                <w:szCs w:val="20"/>
              </w:rPr>
              <w:t>n (%)</w:t>
            </w:r>
          </w:p>
        </w:tc>
        <w:tc>
          <w:tcPr>
            <w:tcW w:w="0" w:type="dxa"/>
            <w:tcBorders>
              <w:top w:val="single" w:sz="4" w:space="0" w:color="auto"/>
            </w:tcBorders>
            <w:shd w:val="clear" w:color="auto" w:fill="auto"/>
            <w:noWrap/>
            <w:vAlign w:val="bottom"/>
            <w:hideMark/>
          </w:tcPr>
          <w:p w14:paraId="5863E5E3" w14:textId="1A2DB0D3"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108620</w:t>
            </w:r>
            <w:r>
              <w:rPr>
                <w:rFonts w:ascii="Arial" w:hAnsi="Arial" w:cs="Arial"/>
                <w:color w:val="000000"/>
                <w:sz w:val="20"/>
                <w:szCs w:val="20"/>
              </w:rPr>
              <w:t xml:space="preserve"> (100)</w:t>
            </w:r>
          </w:p>
        </w:tc>
        <w:tc>
          <w:tcPr>
            <w:tcW w:w="0" w:type="dxa"/>
            <w:tcBorders>
              <w:top w:val="single" w:sz="4" w:space="0" w:color="auto"/>
            </w:tcBorders>
            <w:noWrap/>
            <w:vAlign w:val="bottom"/>
            <w:hideMark/>
          </w:tcPr>
          <w:p w14:paraId="0B77269C" w14:textId="5675F7D3"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72475</w:t>
            </w:r>
            <w:r>
              <w:rPr>
                <w:rFonts w:ascii="Arial" w:hAnsi="Arial" w:cs="Arial"/>
                <w:color w:val="000000"/>
                <w:sz w:val="20"/>
                <w:szCs w:val="20"/>
              </w:rPr>
              <w:t xml:space="preserve"> (66.7)</w:t>
            </w:r>
          </w:p>
        </w:tc>
        <w:tc>
          <w:tcPr>
            <w:tcW w:w="0" w:type="dxa"/>
            <w:tcBorders>
              <w:top w:val="single" w:sz="4" w:space="0" w:color="auto"/>
            </w:tcBorders>
            <w:noWrap/>
            <w:vAlign w:val="bottom"/>
            <w:hideMark/>
          </w:tcPr>
          <w:p w14:paraId="7510ECC9" w14:textId="4AE20477"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11740</w:t>
            </w:r>
            <w:r>
              <w:rPr>
                <w:rFonts w:ascii="Arial" w:hAnsi="Arial" w:cs="Arial"/>
                <w:color w:val="000000"/>
                <w:sz w:val="20"/>
                <w:szCs w:val="20"/>
              </w:rPr>
              <w:t xml:space="preserve"> (10.8)</w:t>
            </w:r>
          </w:p>
        </w:tc>
        <w:tc>
          <w:tcPr>
            <w:tcW w:w="0" w:type="dxa"/>
            <w:gridSpan w:val="2"/>
            <w:tcBorders>
              <w:top w:val="single" w:sz="4" w:space="0" w:color="auto"/>
            </w:tcBorders>
            <w:noWrap/>
            <w:vAlign w:val="bottom"/>
            <w:hideMark/>
          </w:tcPr>
          <w:p w14:paraId="2558CB1D" w14:textId="58D9CF0A"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21675</w:t>
            </w:r>
            <w:r>
              <w:rPr>
                <w:rFonts w:ascii="Arial" w:hAnsi="Arial" w:cs="Arial"/>
                <w:color w:val="000000"/>
                <w:sz w:val="20"/>
                <w:szCs w:val="20"/>
              </w:rPr>
              <w:t xml:space="preserve"> (19.9)</w:t>
            </w:r>
          </w:p>
        </w:tc>
        <w:tc>
          <w:tcPr>
            <w:tcW w:w="0" w:type="dxa"/>
            <w:tcBorders>
              <w:top w:val="single" w:sz="4" w:space="0" w:color="auto"/>
            </w:tcBorders>
            <w:noWrap/>
            <w:vAlign w:val="bottom"/>
            <w:hideMark/>
          </w:tcPr>
          <w:p w14:paraId="5A74E72F" w14:textId="5BA473CB"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2730</w:t>
            </w:r>
            <w:r>
              <w:rPr>
                <w:rFonts w:ascii="Arial" w:hAnsi="Arial" w:cs="Arial"/>
                <w:color w:val="000000"/>
                <w:sz w:val="20"/>
                <w:szCs w:val="20"/>
              </w:rPr>
              <w:t xml:space="preserve"> (2.5)</w:t>
            </w:r>
          </w:p>
        </w:tc>
        <w:tc>
          <w:tcPr>
            <w:tcW w:w="0" w:type="dxa"/>
            <w:tcBorders>
              <w:top w:val="single" w:sz="4" w:space="0" w:color="auto"/>
            </w:tcBorders>
            <w:noWrap/>
            <w:vAlign w:val="center"/>
            <w:hideMark/>
          </w:tcPr>
          <w:p w14:paraId="51D5D322" w14:textId="77777777" w:rsidR="00511707" w:rsidRPr="00631405" w:rsidRDefault="00511707" w:rsidP="00511707">
            <w:pPr>
              <w:spacing w:line="480" w:lineRule="auto"/>
              <w:jc w:val="center"/>
              <w:rPr>
                <w:rFonts w:ascii="Arial" w:hAnsi="Arial" w:cs="Arial"/>
                <w:color w:val="000000"/>
                <w:sz w:val="20"/>
                <w:szCs w:val="20"/>
              </w:rPr>
            </w:pPr>
            <w:r w:rsidRPr="00631405">
              <w:rPr>
                <w:rFonts w:ascii="Arial" w:hAnsi="Arial" w:cs="Arial"/>
                <w:color w:val="000000"/>
                <w:sz w:val="20"/>
                <w:szCs w:val="20"/>
              </w:rPr>
              <w:t>&lt;.001</w:t>
            </w:r>
          </w:p>
        </w:tc>
      </w:tr>
      <w:tr w:rsidR="00AA4358" w:rsidRPr="00B53C42" w14:paraId="18BD7295" w14:textId="77777777" w:rsidTr="00784782">
        <w:trPr>
          <w:trHeight w:val="317"/>
        </w:trPr>
        <w:tc>
          <w:tcPr>
            <w:tcW w:w="1701" w:type="dxa"/>
            <w:noWrap/>
            <w:vAlign w:val="center"/>
            <w:hideMark/>
          </w:tcPr>
          <w:p w14:paraId="289E56E7" w14:textId="77777777" w:rsidR="00511707" w:rsidRPr="00631405" w:rsidRDefault="00511707" w:rsidP="00511707">
            <w:pPr>
              <w:spacing w:line="480" w:lineRule="auto"/>
              <w:rPr>
                <w:rFonts w:ascii="Arial" w:hAnsi="Arial" w:cs="Arial"/>
                <w:color w:val="000000"/>
                <w:sz w:val="20"/>
                <w:szCs w:val="20"/>
              </w:rPr>
            </w:pPr>
            <w:r w:rsidRPr="00631405">
              <w:rPr>
                <w:rFonts w:ascii="Arial" w:hAnsi="Arial" w:cs="Arial"/>
                <w:color w:val="000000"/>
                <w:sz w:val="20"/>
                <w:szCs w:val="20"/>
              </w:rPr>
              <w:t>Year of Discharge (%)</w:t>
            </w:r>
          </w:p>
        </w:tc>
        <w:tc>
          <w:tcPr>
            <w:tcW w:w="0" w:type="dxa"/>
            <w:shd w:val="clear" w:color="auto" w:fill="auto"/>
            <w:noWrap/>
            <w:vAlign w:val="bottom"/>
            <w:hideMark/>
          </w:tcPr>
          <w:p w14:paraId="5D7893E3" w14:textId="242C0F27" w:rsidR="00511707" w:rsidRPr="00511707" w:rsidRDefault="00511707" w:rsidP="00511707">
            <w:pPr>
              <w:spacing w:line="480" w:lineRule="auto"/>
              <w:jc w:val="center"/>
              <w:rPr>
                <w:rFonts w:ascii="Arial" w:hAnsi="Arial" w:cs="Arial"/>
                <w:sz w:val="20"/>
                <w:szCs w:val="20"/>
              </w:rPr>
            </w:pPr>
            <w:r w:rsidRPr="00511707">
              <w:rPr>
                <w:rFonts w:ascii="Arial" w:hAnsi="Arial" w:cs="Arial"/>
                <w:color w:val="000000"/>
                <w:sz w:val="20"/>
                <w:szCs w:val="20"/>
              </w:rPr>
              <w:t xml:space="preserve"> </w:t>
            </w:r>
          </w:p>
        </w:tc>
        <w:tc>
          <w:tcPr>
            <w:tcW w:w="0" w:type="dxa"/>
            <w:noWrap/>
            <w:vAlign w:val="bottom"/>
            <w:hideMark/>
          </w:tcPr>
          <w:p w14:paraId="75CE5F9A" w14:textId="77777777" w:rsidR="00511707" w:rsidRPr="00511707" w:rsidRDefault="00511707" w:rsidP="00511707">
            <w:pPr>
              <w:spacing w:line="480" w:lineRule="auto"/>
              <w:jc w:val="center"/>
              <w:rPr>
                <w:rFonts w:ascii="Arial" w:hAnsi="Arial" w:cs="Arial"/>
                <w:sz w:val="20"/>
                <w:szCs w:val="20"/>
              </w:rPr>
            </w:pPr>
          </w:p>
        </w:tc>
        <w:tc>
          <w:tcPr>
            <w:tcW w:w="0" w:type="dxa"/>
            <w:noWrap/>
            <w:vAlign w:val="bottom"/>
            <w:hideMark/>
          </w:tcPr>
          <w:p w14:paraId="0936859E" w14:textId="77777777" w:rsidR="00511707" w:rsidRPr="00511707" w:rsidRDefault="00511707" w:rsidP="00511707">
            <w:pPr>
              <w:spacing w:line="480" w:lineRule="auto"/>
              <w:jc w:val="center"/>
              <w:rPr>
                <w:rFonts w:ascii="Arial" w:hAnsi="Arial" w:cs="Arial"/>
                <w:sz w:val="20"/>
                <w:szCs w:val="20"/>
              </w:rPr>
            </w:pPr>
          </w:p>
        </w:tc>
        <w:tc>
          <w:tcPr>
            <w:tcW w:w="0" w:type="dxa"/>
            <w:gridSpan w:val="2"/>
            <w:vAlign w:val="bottom"/>
          </w:tcPr>
          <w:p w14:paraId="0BB0BCD1" w14:textId="77777777" w:rsidR="00511707" w:rsidRPr="00511707" w:rsidRDefault="00511707" w:rsidP="00511707">
            <w:pPr>
              <w:spacing w:line="480" w:lineRule="auto"/>
              <w:jc w:val="center"/>
              <w:rPr>
                <w:rFonts w:ascii="Arial" w:hAnsi="Arial" w:cs="Arial"/>
                <w:color w:val="000000"/>
                <w:sz w:val="20"/>
                <w:szCs w:val="20"/>
              </w:rPr>
            </w:pPr>
          </w:p>
        </w:tc>
        <w:tc>
          <w:tcPr>
            <w:tcW w:w="0" w:type="dxa"/>
            <w:vAlign w:val="bottom"/>
          </w:tcPr>
          <w:p w14:paraId="16485D2B" w14:textId="494E113A"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w:t>
            </w:r>
          </w:p>
        </w:tc>
        <w:tc>
          <w:tcPr>
            <w:tcW w:w="0" w:type="dxa"/>
            <w:noWrap/>
            <w:vAlign w:val="center"/>
            <w:hideMark/>
          </w:tcPr>
          <w:p w14:paraId="712AF9C8" w14:textId="77777777" w:rsidR="00511707" w:rsidRPr="00631405" w:rsidRDefault="00511707" w:rsidP="00511707">
            <w:pPr>
              <w:spacing w:line="480" w:lineRule="auto"/>
              <w:jc w:val="center"/>
              <w:rPr>
                <w:rFonts w:ascii="Arial" w:hAnsi="Arial" w:cs="Arial"/>
                <w:color w:val="000000"/>
                <w:sz w:val="20"/>
                <w:szCs w:val="20"/>
              </w:rPr>
            </w:pPr>
            <w:r w:rsidRPr="00631405">
              <w:rPr>
                <w:rFonts w:ascii="Arial" w:hAnsi="Arial" w:cs="Arial"/>
                <w:color w:val="000000"/>
                <w:sz w:val="20"/>
                <w:szCs w:val="20"/>
              </w:rPr>
              <w:t>&lt;.001</w:t>
            </w:r>
          </w:p>
        </w:tc>
      </w:tr>
      <w:tr w:rsidR="00AA4358" w:rsidRPr="00B53C42" w14:paraId="05B550FD" w14:textId="77777777" w:rsidTr="00784782">
        <w:trPr>
          <w:trHeight w:val="317"/>
        </w:trPr>
        <w:tc>
          <w:tcPr>
            <w:tcW w:w="1701" w:type="dxa"/>
            <w:noWrap/>
            <w:vAlign w:val="center"/>
            <w:hideMark/>
          </w:tcPr>
          <w:p w14:paraId="36E17A72" w14:textId="77777777" w:rsidR="00511707" w:rsidRPr="00631405" w:rsidRDefault="00511707" w:rsidP="00511707">
            <w:pPr>
              <w:spacing w:line="480" w:lineRule="auto"/>
              <w:rPr>
                <w:rFonts w:ascii="Arial" w:hAnsi="Arial" w:cs="Arial"/>
                <w:color w:val="000000"/>
                <w:sz w:val="20"/>
                <w:szCs w:val="20"/>
              </w:rPr>
            </w:pPr>
            <w:r w:rsidRPr="00B53C42">
              <w:rPr>
                <w:rFonts w:ascii="Arial" w:hAnsi="Arial" w:cs="Arial"/>
                <w:color w:val="000000"/>
                <w:sz w:val="20"/>
                <w:szCs w:val="20"/>
              </w:rPr>
              <w:t xml:space="preserve">   </w:t>
            </w:r>
            <w:r w:rsidRPr="00631405">
              <w:rPr>
                <w:rFonts w:ascii="Arial" w:hAnsi="Arial" w:cs="Arial"/>
                <w:color w:val="000000"/>
                <w:sz w:val="20"/>
                <w:szCs w:val="20"/>
              </w:rPr>
              <w:t>2014</w:t>
            </w:r>
          </w:p>
        </w:tc>
        <w:tc>
          <w:tcPr>
            <w:tcW w:w="0" w:type="dxa"/>
            <w:shd w:val="clear" w:color="auto" w:fill="auto"/>
            <w:noWrap/>
            <w:vAlign w:val="bottom"/>
            <w:hideMark/>
          </w:tcPr>
          <w:p w14:paraId="032349B9" w14:textId="0362E250"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12616 (11.6) </w:t>
            </w:r>
          </w:p>
        </w:tc>
        <w:tc>
          <w:tcPr>
            <w:tcW w:w="0" w:type="dxa"/>
            <w:noWrap/>
            <w:vAlign w:val="bottom"/>
            <w:hideMark/>
          </w:tcPr>
          <w:p w14:paraId="7BCFFDAB" w14:textId="656639EA"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8716 (12.0) </w:t>
            </w:r>
          </w:p>
        </w:tc>
        <w:tc>
          <w:tcPr>
            <w:tcW w:w="0" w:type="dxa"/>
            <w:noWrap/>
            <w:vAlign w:val="bottom"/>
            <w:hideMark/>
          </w:tcPr>
          <w:p w14:paraId="7543838E" w14:textId="372A1CAA"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1336 (11.4) </w:t>
            </w:r>
          </w:p>
        </w:tc>
        <w:tc>
          <w:tcPr>
            <w:tcW w:w="0" w:type="dxa"/>
            <w:gridSpan w:val="2"/>
            <w:noWrap/>
            <w:vAlign w:val="bottom"/>
            <w:hideMark/>
          </w:tcPr>
          <w:p w14:paraId="3A1AC7B6" w14:textId="734EC00D"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2213 (10.2) </w:t>
            </w:r>
          </w:p>
        </w:tc>
        <w:tc>
          <w:tcPr>
            <w:tcW w:w="0" w:type="dxa"/>
            <w:noWrap/>
            <w:vAlign w:val="bottom"/>
            <w:hideMark/>
          </w:tcPr>
          <w:p w14:paraId="306C64F7" w14:textId="150D950A"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351 (12.9) </w:t>
            </w:r>
          </w:p>
        </w:tc>
        <w:tc>
          <w:tcPr>
            <w:tcW w:w="0" w:type="dxa"/>
            <w:noWrap/>
            <w:vAlign w:val="center"/>
            <w:hideMark/>
          </w:tcPr>
          <w:p w14:paraId="496A1506" w14:textId="77777777" w:rsidR="00511707" w:rsidRPr="00631405" w:rsidRDefault="00511707" w:rsidP="00511707">
            <w:pPr>
              <w:spacing w:line="480" w:lineRule="auto"/>
              <w:jc w:val="center"/>
              <w:rPr>
                <w:rFonts w:ascii="Arial" w:hAnsi="Arial" w:cs="Arial"/>
                <w:color w:val="000000"/>
                <w:sz w:val="20"/>
                <w:szCs w:val="20"/>
              </w:rPr>
            </w:pPr>
          </w:p>
        </w:tc>
      </w:tr>
      <w:tr w:rsidR="00AA4358" w:rsidRPr="00B53C42" w14:paraId="070DE7D6" w14:textId="77777777" w:rsidTr="00784782">
        <w:trPr>
          <w:trHeight w:val="317"/>
        </w:trPr>
        <w:tc>
          <w:tcPr>
            <w:tcW w:w="1701" w:type="dxa"/>
            <w:noWrap/>
            <w:vAlign w:val="center"/>
            <w:hideMark/>
          </w:tcPr>
          <w:p w14:paraId="17F0AA2B" w14:textId="77777777" w:rsidR="00511707" w:rsidRPr="00631405" w:rsidRDefault="00511707" w:rsidP="00511707">
            <w:pPr>
              <w:spacing w:line="480" w:lineRule="auto"/>
              <w:rPr>
                <w:rFonts w:ascii="Arial" w:hAnsi="Arial" w:cs="Arial"/>
                <w:color w:val="000000"/>
                <w:sz w:val="20"/>
                <w:szCs w:val="20"/>
              </w:rPr>
            </w:pPr>
            <w:r w:rsidRPr="00B53C42">
              <w:rPr>
                <w:rFonts w:ascii="Arial" w:hAnsi="Arial" w:cs="Arial"/>
                <w:color w:val="000000"/>
                <w:sz w:val="20"/>
                <w:szCs w:val="20"/>
              </w:rPr>
              <w:t xml:space="preserve">   </w:t>
            </w:r>
            <w:r w:rsidRPr="00631405">
              <w:rPr>
                <w:rFonts w:ascii="Arial" w:hAnsi="Arial" w:cs="Arial"/>
                <w:color w:val="000000"/>
                <w:sz w:val="20"/>
                <w:szCs w:val="20"/>
              </w:rPr>
              <w:t>2015</w:t>
            </w:r>
          </w:p>
        </w:tc>
        <w:tc>
          <w:tcPr>
            <w:tcW w:w="0" w:type="dxa"/>
            <w:shd w:val="clear" w:color="auto" w:fill="auto"/>
            <w:noWrap/>
            <w:vAlign w:val="bottom"/>
            <w:hideMark/>
          </w:tcPr>
          <w:p w14:paraId="06BCE634" w14:textId="44E0E30F"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12725 (11.7) </w:t>
            </w:r>
          </w:p>
        </w:tc>
        <w:tc>
          <w:tcPr>
            <w:tcW w:w="0" w:type="dxa"/>
            <w:noWrap/>
            <w:vAlign w:val="bottom"/>
            <w:hideMark/>
          </w:tcPr>
          <w:p w14:paraId="17D7FD4F" w14:textId="268757A7"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8903 (12.3) </w:t>
            </w:r>
          </w:p>
        </w:tc>
        <w:tc>
          <w:tcPr>
            <w:tcW w:w="0" w:type="dxa"/>
            <w:noWrap/>
            <w:vAlign w:val="bottom"/>
            <w:hideMark/>
          </w:tcPr>
          <w:p w14:paraId="541D7DD0" w14:textId="273D2578"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1297 (11.0) </w:t>
            </w:r>
          </w:p>
        </w:tc>
        <w:tc>
          <w:tcPr>
            <w:tcW w:w="0" w:type="dxa"/>
            <w:gridSpan w:val="2"/>
            <w:noWrap/>
            <w:vAlign w:val="bottom"/>
            <w:hideMark/>
          </w:tcPr>
          <w:p w14:paraId="0A7084A9" w14:textId="15D7B24B"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2221 (10.2) </w:t>
            </w:r>
          </w:p>
        </w:tc>
        <w:tc>
          <w:tcPr>
            <w:tcW w:w="0" w:type="dxa"/>
            <w:noWrap/>
            <w:vAlign w:val="bottom"/>
            <w:hideMark/>
          </w:tcPr>
          <w:p w14:paraId="199DF0AF" w14:textId="3641DA38"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304 (11.1) </w:t>
            </w:r>
          </w:p>
        </w:tc>
        <w:tc>
          <w:tcPr>
            <w:tcW w:w="0" w:type="dxa"/>
            <w:noWrap/>
            <w:vAlign w:val="center"/>
            <w:hideMark/>
          </w:tcPr>
          <w:p w14:paraId="5B272045" w14:textId="77777777" w:rsidR="00511707" w:rsidRPr="00631405" w:rsidRDefault="00511707" w:rsidP="00511707">
            <w:pPr>
              <w:spacing w:line="480" w:lineRule="auto"/>
              <w:jc w:val="center"/>
              <w:rPr>
                <w:rFonts w:ascii="Arial" w:hAnsi="Arial" w:cs="Arial"/>
                <w:color w:val="000000"/>
                <w:sz w:val="20"/>
                <w:szCs w:val="20"/>
              </w:rPr>
            </w:pPr>
          </w:p>
        </w:tc>
      </w:tr>
      <w:tr w:rsidR="00AA4358" w:rsidRPr="00B53C42" w14:paraId="5DB47456" w14:textId="77777777" w:rsidTr="00784782">
        <w:trPr>
          <w:trHeight w:val="317"/>
        </w:trPr>
        <w:tc>
          <w:tcPr>
            <w:tcW w:w="1701" w:type="dxa"/>
            <w:noWrap/>
            <w:vAlign w:val="center"/>
            <w:hideMark/>
          </w:tcPr>
          <w:p w14:paraId="3B83BE61" w14:textId="77777777" w:rsidR="00511707" w:rsidRPr="00631405" w:rsidRDefault="00511707" w:rsidP="00511707">
            <w:pPr>
              <w:spacing w:line="480" w:lineRule="auto"/>
              <w:rPr>
                <w:rFonts w:ascii="Arial" w:hAnsi="Arial" w:cs="Arial"/>
                <w:color w:val="000000"/>
                <w:sz w:val="20"/>
                <w:szCs w:val="20"/>
              </w:rPr>
            </w:pPr>
            <w:r w:rsidRPr="00B53C42">
              <w:rPr>
                <w:rFonts w:ascii="Arial" w:hAnsi="Arial" w:cs="Arial"/>
                <w:color w:val="000000"/>
                <w:sz w:val="20"/>
                <w:szCs w:val="20"/>
              </w:rPr>
              <w:t xml:space="preserve">   </w:t>
            </w:r>
            <w:r w:rsidRPr="00631405">
              <w:rPr>
                <w:rFonts w:ascii="Arial" w:hAnsi="Arial" w:cs="Arial"/>
                <w:color w:val="000000"/>
                <w:sz w:val="20"/>
                <w:szCs w:val="20"/>
              </w:rPr>
              <w:t>2016</w:t>
            </w:r>
          </w:p>
        </w:tc>
        <w:tc>
          <w:tcPr>
            <w:tcW w:w="0" w:type="dxa"/>
            <w:shd w:val="clear" w:color="auto" w:fill="auto"/>
            <w:noWrap/>
            <w:vAlign w:val="bottom"/>
            <w:hideMark/>
          </w:tcPr>
          <w:p w14:paraId="482B6D93" w14:textId="77CABF8D"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13318 (12.3) </w:t>
            </w:r>
          </w:p>
        </w:tc>
        <w:tc>
          <w:tcPr>
            <w:tcW w:w="0" w:type="dxa"/>
            <w:noWrap/>
            <w:vAlign w:val="bottom"/>
            <w:hideMark/>
          </w:tcPr>
          <w:p w14:paraId="45176E2E" w14:textId="45CA1946"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9041 (12.5) </w:t>
            </w:r>
          </w:p>
        </w:tc>
        <w:tc>
          <w:tcPr>
            <w:tcW w:w="0" w:type="dxa"/>
            <w:noWrap/>
            <w:vAlign w:val="bottom"/>
            <w:hideMark/>
          </w:tcPr>
          <w:p w14:paraId="2EEAA305" w14:textId="133666DE"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1577 (13.4) </w:t>
            </w:r>
          </w:p>
        </w:tc>
        <w:tc>
          <w:tcPr>
            <w:tcW w:w="0" w:type="dxa"/>
            <w:gridSpan w:val="2"/>
            <w:noWrap/>
            <w:vAlign w:val="bottom"/>
            <w:hideMark/>
          </w:tcPr>
          <w:p w14:paraId="7A7CB527" w14:textId="279B7FA9"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2397 (11.1) </w:t>
            </w:r>
          </w:p>
        </w:tc>
        <w:tc>
          <w:tcPr>
            <w:tcW w:w="0" w:type="dxa"/>
            <w:noWrap/>
            <w:vAlign w:val="bottom"/>
            <w:hideMark/>
          </w:tcPr>
          <w:p w14:paraId="1D3E9E2B" w14:textId="45938C79"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303 (11.1) </w:t>
            </w:r>
          </w:p>
        </w:tc>
        <w:tc>
          <w:tcPr>
            <w:tcW w:w="0" w:type="dxa"/>
            <w:noWrap/>
            <w:vAlign w:val="center"/>
            <w:hideMark/>
          </w:tcPr>
          <w:p w14:paraId="06469AFC" w14:textId="77777777" w:rsidR="00511707" w:rsidRPr="00631405" w:rsidRDefault="00511707" w:rsidP="00511707">
            <w:pPr>
              <w:spacing w:line="480" w:lineRule="auto"/>
              <w:jc w:val="center"/>
              <w:rPr>
                <w:rFonts w:ascii="Arial" w:hAnsi="Arial" w:cs="Arial"/>
                <w:color w:val="000000"/>
                <w:sz w:val="20"/>
                <w:szCs w:val="20"/>
              </w:rPr>
            </w:pPr>
          </w:p>
        </w:tc>
      </w:tr>
      <w:tr w:rsidR="00AA4358" w:rsidRPr="00B53C42" w14:paraId="30FF6CAC" w14:textId="77777777" w:rsidTr="00784782">
        <w:trPr>
          <w:trHeight w:val="317"/>
        </w:trPr>
        <w:tc>
          <w:tcPr>
            <w:tcW w:w="1701" w:type="dxa"/>
            <w:noWrap/>
            <w:vAlign w:val="center"/>
            <w:hideMark/>
          </w:tcPr>
          <w:p w14:paraId="6EDFE952" w14:textId="77777777" w:rsidR="00511707" w:rsidRPr="00631405" w:rsidRDefault="00511707" w:rsidP="00511707">
            <w:pPr>
              <w:spacing w:line="480" w:lineRule="auto"/>
              <w:rPr>
                <w:rFonts w:ascii="Arial" w:hAnsi="Arial" w:cs="Arial"/>
                <w:color w:val="000000"/>
                <w:sz w:val="20"/>
                <w:szCs w:val="20"/>
              </w:rPr>
            </w:pPr>
            <w:r w:rsidRPr="00B53C42">
              <w:rPr>
                <w:rFonts w:ascii="Arial" w:hAnsi="Arial" w:cs="Arial"/>
                <w:color w:val="000000"/>
                <w:sz w:val="20"/>
                <w:szCs w:val="20"/>
              </w:rPr>
              <w:t xml:space="preserve">   </w:t>
            </w:r>
            <w:r w:rsidRPr="00631405">
              <w:rPr>
                <w:rFonts w:ascii="Arial" w:hAnsi="Arial" w:cs="Arial"/>
                <w:color w:val="000000"/>
                <w:sz w:val="20"/>
                <w:szCs w:val="20"/>
              </w:rPr>
              <w:t>2017</w:t>
            </w:r>
          </w:p>
        </w:tc>
        <w:tc>
          <w:tcPr>
            <w:tcW w:w="0" w:type="dxa"/>
            <w:shd w:val="clear" w:color="auto" w:fill="auto"/>
            <w:noWrap/>
            <w:vAlign w:val="bottom"/>
            <w:hideMark/>
          </w:tcPr>
          <w:p w14:paraId="1F06E614" w14:textId="1405A636"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13115 (12.1) </w:t>
            </w:r>
          </w:p>
        </w:tc>
        <w:tc>
          <w:tcPr>
            <w:tcW w:w="0" w:type="dxa"/>
            <w:noWrap/>
            <w:vAlign w:val="bottom"/>
            <w:hideMark/>
          </w:tcPr>
          <w:p w14:paraId="66B54755" w14:textId="4910591C"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8814 (12.2) </w:t>
            </w:r>
          </w:p>
        </w:tc>
        <w:tc>
          <w:tcPr>
            <w:tcW w:w="0" w:type="dxa"/>
            <w:noWrap/>
            <w:vAlign w:val="bottom"/>
            <w:hideMark/>
          </w:tcPr>
          <w:p w14:paraId="537E7F50" w14:textId="4FAB3516"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1530 (13.0) </w:t>
            </w:r>
          </w:p>
        </w:tc>
        <w:tc>
          <w:tcPr>
            <w:tcW w:w="0" w:type="dxa"/>
            <w:gridSpan w:val="2"/>
            <w:noWrap/>
            <w:vAlign w:val="bottom"/>
            <w:hideMark/>
          </w:tcPr>
          <w:p w14:paraId="36E70E6F" w14:textId="56BC2C87"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2488 (11.5) </w:t>
            </w:r>
          </w:p>
        </w:tc>
        <w:tc>
          <w:tcPr>
            <w:tcW w:w="0" w:type="dxa"/>
            <w:noWrap/>
            <w:vAlign w:val="bottom"/>
            <w:hideMark/>
          </w:tcPr>
          <w:p w14:paraId="59218127" w14:textId="3D0E959D"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283 (10.4) </w:t>
            </w:r>
          </w:p>
        </w:tc>
        <w:tc>
          <w:tcPr>
            <w:tcW w:w="0" w:type="dxa"/>
            <w:noWrap/>
            <w:vAlign w:val="center"/>
            <w:hideMark/>
          </w:tcPr>
          <w:p w14:paraId="7564A449" w14:textId="77777777" w:rsidR="00511707" w:rsidRPr="00631405" w:rsidRDefault="00511707" w:rsidP="00511707">
            <w:pPr>
              <w:spacing w:line="480" w:lineRule="auto"/>
              <w:jc w:val="center"/>
              <w:rPr>
                <w:rFonts w:ascii="Arial" w:hAnsi="Arial" w:cs="Arial"/>
                <w:color w:val="000000"/>
                <w:sz w:val="20"/>
                <w:szCs w:val="20"/>
              </w:rPr>
            </w:pPr>
          </w:p>
        </w:tc>
      </w:tr>
      <w:tr w:rsidR="00AA4358" w:rsidRPr="00B53C42" w14:paraId="43D4998F" w14:textId="77777777" w:rsidTr="00784782">
        <w:trPr>
          <w:trHeight w:val="317"/>
        </w:trPr>
        <w:tc>
          <w:tcPr>
            <w:tcW w:w="1701" w:type="dxa"/>
            <w:noWrap/>
            <w:vAlign w:val="center"/>
            <w:hideMark/>
          </w:tcPr>
          <w:p w14:paraId="51F8C864" w14:textId="77777777" w:rsidR="00511707" w:rsidRPr="00631405" w:rsidRDefault="00511707" w:rsidP="00511707">
            <w:pPr>
              <w:spacing w:line="480" w:lineRule="auto"/>
              <w:rPr>
                <w:rFonts w:ascii="Arial" w:hAnsi="Arial" w:cs="Arial"/>
                <w:color w:val="000000"/>
                <w:sz w:val="20"/>
                <w:szCs w:val="20"/>
              </w:rPr>
            </w:pPr>
            <w:r w:rsidRPr="00B53C42">
              <w:rPr>
                <w:rFonts w:ascii="Arial" w:hAnsi="Arial" w:cs="Arial"/>
                <w:color w:val="000000"/>
                <w:sz w:val="20"/>
                <w:szCs w:val="20"/>
              </w:rPr>
              <w:t xml:space="preserve">   </w:t>
            </w:r>
            <w:r w:rsidRPr="00631405">
              <w:rPr>
                <w:rFonts w:ascii="Arial" w:hAnsi="Arial" w:cs="Arial"/>
                <w:color w:val="000000"/>
                <w:sz w:val="20"/>
                <w:szCs w:val="20"/>
              </w:rPr>
              <w:t>2018</w:t>
            </w:r>
          </w:p>
        </w:tc>
        <w:tc>
          <w:tcPr>
            <w:tcW w:w="0" w:type="dxa"/>
            <w:shd w:val="clear" w:color="auto" w:fill="auto"/>
            <w:noWrap/>
            <w:vAlign w:val="bottom"/>
            <w:hideMark/>
          </w:tcPr>
          <w:p w14:paraId="502C9039" w14:textId="3CEB421E"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13229 (12.2) </w:t>
            </w:r>
          </w:p>
        </w:tc>
        <w:tc>
          <w:tcPr>
            <w:tcW w:w="0" w:type="dxa"/>
            <w:noWrap/>
            <w:vAlign w:val="bottom"/>
            <w:hideMark/>
          </w:tcPr>
          <w:p w14:paraId="58A5CA20" w14:textId="4447C1BB"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8432 (11.6) </w:t>
            </w:r>
          </w:p>
        </w:tc>
        <w:tc>
          <w:tcPr>
            <w:tcW w:w="0" w:type="dxa"/>
            <w:noWrap/>
            <w:vAlign w:val="bottom"/>
            <w:hideMark/>
          </w:tcPr>
          <w:p w14:paraId="6B480B48" w14:textId="1F8682E1"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1602 (13.6) </w:t>
            </w:r>
          </w:p>
        </w:tc>
        <w:tc>
          <w:tcPr>
            <w:tcW w:w="0" w:type="dxa"/>
            <w:gridSpan w:val="2"/>
            <w:noWrap/>
            <w:vAlign w:val="bottom"/>
            <w:hideMark/>
          </w:tcPr>
          <w:p w14:paraId="45E5CB4F" w14:textId="6DBA2602"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2848 (13.1) </w:t>
            </w:r>
          </w:p>
        </w:tc>
        <w:tc>
          <w:tcPr>
            <w:tcW w:w="0" w:type="dxa"/>
            <w:noWrap/>
            <w:vAlign w:val="bottom"/>
            <w:hideMark/>
          </w:tcPr>
          <w:p w14:paraId="1BB55CCF" w14:textId="56B3F785"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347 (12.7) </w:t>
            </w:r>
          </w:p>
        </w:tc>
        <w:tc>
          <w:tcPr>
            <w:tcW w:w="0" w:type="dxa"/>
            <w:noWrap/>
            <w:vAlign w:val="center"/>
            <w:hideMark/>
          </w:tcPr>
          <w:p w14:paraId="17B63324" w14:textId="77777777" w:rsidR="00511707" w:rsidRPr="00631405" w:rsidRDefault="00511707" w:rsidP="00511707">
            <w:pPr>
              <w:spacing w:line="480" w:lineRule="auto"/>
              <w:jc w:val="center"/>
              <w:rPr>
                <w:rFonts w:ascii="Arial" w:hAnsi="Arial" w:cs="Arial"/>
                <w:color w:val="000000"/>
                <w:sz w:val="20"/>
                <w:szCs w:val="20"/>
              </w:rPr>
            </w:pPr>
          </w:p>
        </w:tc>
      </w:tr>
      <w:tr w:rsidR="00AA4358" w:rsidRPr="00B53C42" w14:paraId="0AB91CE8" w14:textId="77777777" w:rsidTr="00784782">
        <w:trPr>
          <w:trHeight w:val="317"/>
        </w:trPr>
        <w:tc>
          <w:tcPr>
            <w:tcW w:w="1701" w:type="dxa"/>
            <w:noWrap/>
            <w:vAlign w:val="center"/>
            <w:hideMark/>
          </w:tcPr>
          <w:p w14:paraId="4E13E69A" w14:textId="77777777" w:rsidR="00511707" w:rsidRPr="00631405" w:rsidRDefault="00511707" w:rsidP="00511707">
            <w:pPr>
              <w:spacing w:line="480" w:lineRule="auto"/>
              <w:rPr>
                <w:rFonts w:ascii="Arial" w:hAnsi="Arial" w:cs="Arial"/>
                <w:color w:val="000000"/>
                <w:sz w:val="20"/>
                <w:szCs w:val="20"/>
              </w:rPr>
            </w:pPr>
            <w:r w:rsidRPr="00B53C42">
              <w:rPr>
                <w:rFonts w:ascii="Arial" w:hAnsi="Arial" w:cs="Arial"/>
                <w:color w:val="000000"/>
                <w:sz w:val="20"/>
                <w:szCs w:val="20"/>
              </w:rPr>
              <w:t xml:space="preserve">   </w:t>
            </w:r>
            <w:r w:rsidRPr="00631405">
              <w:rPr>
                <w:rFonts w:ascii="Arial" w:hAnsi="Arial" w:cs="Arial"/>
                <w:color w:val="000000"/>
                <w:sz w:val="20"/>
                <w:szCs w:val="20"/>
              </w:rPr>
              <w:t>2019</w:t>
            </w:r>
          </w:p>
        </w:tc>
        <w:tc>
          <w:tcPr>
            <w:tcW w:w="0" w:type="dxa"/>
            <w:shd w:val="clear" w:color="auto" w:fill="auto"/>
            <w:noWrap/>
            <w:vAlign w:val="bottom"/>
            <w:hideMark/>
          </w:tcPr>
          <w:p w14:paraId="6C82921C" w14:textId="0CC68D8B"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14618 (13.5) </w:t>
            </w:r>
          </w:p>
        </w:tc>
        <w:tc>
          <w:tcPr>
            <w:tcW w:w="0" w:type="dxa"/>
            <w:noWrap/>
            <w:vAlign w:val="bottom"/>
            <w:hideMark/>
          </w:tcPr>
          <w:p w14:paraId="682C3926" w14:textId="42DAB172"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9482 (13.1) </w:t>
            </w:r>
          </w:p>
        </w:tc>
        <w:tc>
          <w:tcPr>
            <w:tcW w:w="0" w:type="dxa"/>
            <w:noWrap/>
            <w:vAlign w:val="bottom"/>
            <w:hideMark/>
          </w:tcPr>
          <w:p w14:paraId="0399661D" w14:textId="6892F29E"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1583 (13.5) </w:t>
            </w:r>
          </w:p>
        </w:tc>
        <w:tc>
          <w:tcPr>
            <w:tcW w:w="0" w:type="dxa"/>
            <w:gridSpan w:val="2"/>
            <w:noWrap/>
            <w:vAlign w:val="bottom"/>
            <w:hideMark/>
          </w:tcPr>
          <w:p w14:paraId="2EEF0AF4" w14:textId="0DFB2E75"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3159 (14.6) </w:t>
            </w:r>
          </w:p>
        </w:tc>
        <w:tc>
          <w:tcPr>
            <w:tcW w:w="0" w:type="dxa"/>
            <w:noWrap/>
            <w:vAlign w:val="bottom"/>
            <w:hideMark/>
          </w:tcPr>
          <w:p w14:paraId="2383F0C2" w14:textId="31E2FBEA"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394 (14.4) </w:t>
            </w:r>
          </w:p>
        </w:tc>
        <w:tc>
          <w:tcPr>
            <w:tcW w:w="0" w:type="dxa"/>
            <w:noWrap/>
            <w:vAlign w:val="center"/>
            <w:hideMark/>
          </w:tcPr>
          <w:p w14:paraId="17B80C35" w14:textId="77777777" w:rsidR="00511707" w:rsidRPr="00631405" w:rsidRDefault="00511707" w:rsidP="00511707">
            <w:pPr>
              <w:spacing w:line="480" w:lineRule="auto"/>
              <w:jc w:val="center"/>
              <w:rPr>
                <w:rFonts w:ascii="Arial" w:hAnsi="Arial" w:cs="Arial"/>
                <w:color w:val="000000"/>
                <w:sz w:val="20"/>
                <w:szCs w:val="20"/>
              </w:rPr>
            </w:pPr>
          </w:p>
        </w:tc>
      </w:tr>
      <w:tr w:rsidR="00AA4358" w:rsidRPr="00B53C42" w14:paraId="3478B7F2" w14:textId="77777777" w:rsidTr="00784782">
        <w:trPr>
          <w:trHeight w:val="317"/>
        </w:trPr>
        <w:tc>
          <w:tcPr>
            <w:tcW w:w="1701" w:type="dxa"/>
            <w:noWrap/>
            <w:vAlign w:val="center"/>
            <w:hideMark/>
          </w:tcPr>
          <w:p w14:paraId="7A96A6FA" w14:textId="77777777" w:rsidR="00511707" w:rsidRPr="00631405" w:rsidRDefault="00511707" w:rsidP="00511707">
            <w:pPr>
              <w:spacing w:line="480" w:lineRule="auto"/>
              <w:rPr>
                <w:rFonts w:ascii="Arial" w:hAnsi="Arial" w:cs="Arial"/>
                <w:color w:val="000000"/>
                <w:sz w:val="20"/>
                <w:szCs w:val="20"/>
              </w:rPr>
            </w:pPr>
            <w:r w:rsidRPr="00B53C42">
              <w:rPr>
                <w:rFonts w:ascii="Arial" w:hAnsi="Arial" w:cs="Arial"/>
                <w:color w:val="000000"/>
                <w:sz w:val="20"/>
                <w:szCs w:val="20"/>
              </w:rPr>
              <w:t xml:space="preserve">   </w:t>
            </w:r>
            <w:r w:rsidRPr="00631405">
              <w:rPr>
                <w:rFonts w:ascii="Arial" w:hAnsi="Arial" w:cs="Arial"/>
                <w:color w:val="000000"/>
                <w:sz w:val="20"/>
                <w:szCs w:val="20"/>
              </w:rPr>
              <w:t>2020</w:t>
            </w:r>
          </w:p>
        </w:tc>
        <w:tc>
          <w:tcPr>
            <w:tcW w:w="0" w:type="dxa"/>
            <w:shd w:val="clear" w:color="auto" w:fill="auto"/>
            <w:noWrap/>
            <w:vAlign w:val="bottom"/>
            <w:hideMark/>
          </w:tcPr>
          <w:p w14:paraId="0090B597" w14:textId="18B84F76"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14541 (13.4) </w:t>
            </w:r>
          </w:p>
        </w:tc>
        <w:tc>
          <w:tcPr>
            <w:tcW w:w="0" w:type="dxa"/>
            <w:noWrap/>
            <w:vAlign w:val="bottom"/>
            <w:hideMark/>
          </w:tcPr>
          <w:p w14:paraId="4A932391" w14:textId="62DE2C78"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9600 (13.2) </w:t>
            </w:r>
          </w:p>
        </w:tc>
        <w:tc>
          <w:tcPr>
            <w:tcW w:w="0" w:type="dxa"/>
            <w:noWrap/>
            <w:vAlign w:val="bottom"/>
            <w:hideMark/>
          </w:tcPr>
          <w:p w14:paraId="09C856FC" w14:textId="04BB96EA"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1390 (11.8) </w:t>
            </w:r>
          </w:p>
        </w:tc>
        <w:tc>
          <w:tcPr>
            <w:tcW w:w="0" w:type="dxa"/>
            <w:gridSpan w:val="2"/>
            <w:noWrap/>
            <w:vAlign w:val="bottom"/>
            <w:hideMark/>
          </w:tcPr>
          <w:p w14:paraId="65BDB04D" w14:textId="2F5988F5"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3202 (14.8) </w:t>
            </w:r>
          </w:p>
        </w:tc>
        <w:tc>
          <w:tcPr>
            <w:tcW w:w="0" w:type="dxa"/>
            <w:noWrap/>
            <w:vAlign w:val="bottom"/>
            <w:hideMark/>
          </w:tcPr>
          <w:p w14:paraId="39216100" w14:textId="14D3C8A2"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349 (12.8) </w:t>
            </w:r>
          </w:p>
        </w:tc>
        <w:tc>
          <w:tcPr>
            <w:tcW w:w="0" w:type="dxa"/>
            <w:noWrap/>
            <w:vAlign w:val="center"/>
            <w:hideMark/>
          </w:tcPr>
          <w:p w14:paraId="50930D79" w14:textId="77777777" w:rsidR="00511707" w:rsidRPr="00631405" w:rsidRDefault="00511707" w:rsidP="00511707">
            <w:pPr>
              <w:spacing w:line="480" w:lineRule="auto"/>
              <w:jc w:val="center"/>
              <w:rPr>
                <w:rFonts w:ascii="Arial" w:hAnsi="Arial" w:cs="Arial"/>
                <w:color w:val="000000"/>
                <w:sz w:val="20"/>
                <w:szCs w:val="20"/>
              </w:rPr>
            </w:pPr>
          </w:p>
        </w:tc>
      </w:tr>
      <w:tr w:rsidR="00AA4358" w:rsidRPr="00B53C42" w14:paraId="54AA4C3B" w14:textId="77777777" w:rsidTr="00784782">
        <w:trPr>
          <w:trHeight w:val="317"/>
        </w:trPr>
        <w:tc>
          <w:tcPr>
            <w:tcW w:w="1701" w:type="dxa"/>
            <w:noWrap/>
            <w:vAlign w:val="center"/>
            <w:hideMark/>
          </w:tcPr>
          <w:p w14:paraId="1635825A" w14:textId="77777777" w:rsidR="00511707" w:rsidRPr="00631405" w:rsidRDefault="00511707" w:rsidP="00511707">
            <w:pPr>
              <w:spacing w:line="480" w:lineRule="auto"/>
              <w:rPr>
                <w:rFonts w:ascii="Arial" w:hAnsi="Arial" w:cs="Arial"/>
                <w:color w:val="000000"/>
                <w:sz w:val="20"/>
                <w:szCs w:val="20"/>
              </w:rPr>
            </w:pPr>
            <w:r w:rsidRPr="00B53C42">
              <w:rPr>
                <w:rFonts w:ascii="Arial" w:hAnsi="Arial" w:cs="Arial"/>
                <w:color w:val="000000"/>
                <w:sz w:val="20"/>
                <w:szCs w:val="20"/>
              </w:rPr>
              <w:t xml:space="preserve">   </w:t>
            </w:r>
            <w:r w:rsidRPr="00631405">
              <w:rPr>
                <w:rFonts w:ascii="Arial" w:hAnsi="Arial" w:cs="Arial"/>
                <w:color w:val="000000"/>
                <w:sz w:val="20"/>
                <w:szCs w:val="20"/>
              </w:rPr>
              <w:t>2021</w:t>
            </w:r>
          </w:p>
        </w:tc>
        <w:tc>
          <w:tcPr>
            <w:tcW w:w="0" w:type="dxa"/>
            <w:shd w:val="clear" w:color="auto" w:fill="auto"/>
            <w:noWrap/>
            <w:vAlign w:val="bottom"/>
            <w:hideMark/>
          </w:tcPr>
          <w:p w14:paraId="1DD67C75" w14:textId="62A3E5F7"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14458 (13.3) </w:t>
            </w:r>
          </w:p>
        </w:tc>
        <w:tc>
          <w:tcPr>
            <w:tcW w:w="0" w:type="dxa"/>
            <w:noWrap/>
            <w:vAlign w:val="bottom"/>
            <w:hideMark/>
          </w:tcPr>
          <w:p w14:paraId="48714C1A" w14:textId="32BDA271"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9487 (13.1) </w:t>
            </w:r>
          </w:p>
        </w:tc>
        <w:tc>
          <w:tcPr>
            <w:tcW w:w="0" w:type="dxa"/>
            <w:noWrap/>
            <w:vAlign w:val="bottom"/>
            <w:hideMark/>
          </w:tcPr>
          <w:p w14:paraId="3D8152BE" w14:textId="1396D461"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1425 (12.1) </w:t>
            </w:r>
          </w:p>
        </w:tc>
        <w:tc>
          <w:tcPr>
            <w:tcW w:w="0" w:type="dxa"/>
            <w:gridSpan w:val="2"/>
            <w:noWrap/>
            <w:vAlign w:val="bottom"/>
            <w:hideMark/>
          </w:tcPr>
          <w:p w14:paraId="25501FF0" w14:textId="65C32B36"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3147 (14.5) </w:t>
            </w:r>
          </w:p>
        </w:tc>
        <w:tc>
          <w:tcPr>
            <w:tcW w:w="0" w:type="dxa"/>
            <w:noWrap/>
            <w:vAlign w:val="bottom"/>
            <w:hideMark/>
          </w:tcPr>
          <w:p w14:paraId="0DE5F6A8" w14:textId="244CD2B2"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399 (14.6) </w:t>
            </w:r>
          </w:p>
        </w:tc>
        <w:tc>
          <w:tcPr>
            <w:tcW w:w="0" w:type="dxa"/>
            <w:noWrap/>
            <w:vAlign w:val="center"/>
            <w:hideMark/>
          </w:tcPr>
          <w:p w14:paraId="4A3454E9" w14:textId="77777777" w:rsidR="00511707" w:rsidRPr="00631405" w:rsidRDefault="00511707" w:rsidP="00511707">
            <w:pPr>
              <w:spacing w:line="480" w:lineRule="auto"/>
              <w:jc w:val="center"/>
              <w:rPr>
                <w:rFonts w:ascii="Arial" w:hAnsi="Arial" w:cs="Arial"/>
                <w:color w:val="000000"/>
                <w:sz w:val="20"/>
                <w:szCs w:val="20"/>
              </w:rPr>
            </w:pPr>
          </w:p>
        </w:tc>
      </w:tr>
      <w:tr w:rsidR="00AA4358" w:rsidRPr="00B53C42" w14:paraId="538BDC4D" w14:textId="77777777" w:rsidTr="00784782">
        <w:trPr>
          <w:trHeight w:val="317"/>
        </w:trPr>
        <w:tc>
          <w:tcPr>
            <w:tcW w:w="1701" w:type="dxa"/>
            <w:noWrap/>
            <w:vAlign w:val="center"/>
            <w:hideMark/>
          </w:tcPr>
          <w:p w14:paraId="243B4841" w14:textId="2AB628BD" w:rsidR="00511707" w:rsidRPr="00631405" w:rsidRDefault="00511707" w:rsidP="00511707">
            <w:pPr>
              <w:spacing w:line="480" w:lineRule="auto"/>
              <w:rPr>
                <w:rFonts w:ascii="Arial" w:hAnsi="Arial" w:cs="Arial"/>
                <w:color w:val="000000"/>
                <w:sz w:val="20"/>
                <w:szCs w:val="20"/>
              </w:rPr>
            </w:pPr>
            <w:r w:rsidRPr="00631405">
              <w:rPr>
                <w:rFonts w:ascii="Arial" w:hAnsi="Arial" w:cs="Arial"/>
                <w:color w:val="000000"/>
                <w:sz w:val="20"/>
                <w:szCs w:val="20"/>
              </w:rPr>
              <w:t>Age at Admi</w:t>
            </w:r>
            <w:r>
              <w:rPr>
                <w:rFonts w:ascii="Arial" w:hAnsi="Arial" w:cs="Arial"/>
                <w:color w:val="000000"/>
                <w:sz w:val="20"/>
                <w:szCs w:val="20"/>
              </w:rPr>
              <w:t>ssion</w:t>
            </w:r>
            <w:r w:rsidRPr="00B53C42">
              <w:rPr>
                <w:rFonts w:ascii="Arial" w:hAnsi="Arial" w:cs="Arial"/>
                <w:color w:val="000000"/>
                <w:sz w:val="20"/>
                <w:szCs w:val="20"/>
              </w:rPr>
              <w:t xml:space="preserve"> </w:t>
            </w:r>
            <w:r w:rsidRPr="00631405">
              <w:rPr>
                <w:rFonts w:ascii="Arial" w:hAnsi="Arial" w:cs="Arial"/>
                <w:color w:val="000000"/>
                <w:sz w:val="20"/>
                <w:szCs w:val="20"/>
              </w:rPr>
              <w:t>(med</w:t>
            </w:r>
            <w:r>
              <w:rPr>
                <w:rFonts w:ascii="Arial" w:hAnsi="Arial" w:cs="Arial"/>
                <w:color w:val="000000"/>
                <w:sz w:val="20"/>
                <w:szCs w:val="20"/>
              </w:rPr>
              <w:t xml:space="preserve">ian </w:t>
            </w:r>
            <w:r w:rsidRPr="00631405">
              <w:rPr>
                <w:rFonts w:ascii="Arial" w:hAnsi="Arial" w:cs="Arial"/>
                <w:color w:val="000000"/>
                <w:sz w:val="20"/>
                <w:szCs w:val="20"/>
              </w:rPr>
              <w:t>[</w:t>
            </w:r>
            <w:r>
              <w:rPr>
                <w:rFonts w:ascii="Arial" w:hAnsi="Arial" w:cs="Arial"/>
                <w:color w:val="000000"/>
                <w:sz w:val="20"/>
                <w:szCs w:val="20"/>
              </w:rPr>
              <w:t>Q1,Q3</w:t>
            </w:r>
            <w:r w:rsidRPr="00631405">
              <w:rPr>
                <w:rFonts w:ascii="Arial" w:hAnsi="Arial" w:cs="Arial"/>
                <w:color w:val="000000"/>
                <w:sz w:val="20"/>
                <w:szCs w:val="20"/>
              </w:rPr>
              <w:t>])</w:t>
            </w:r>
          </w:p>
        </w:tc>
        <w:tc>
          <w:tcPr>
            <w:tcW w:w="0" w:type="dxa"/>
            <w:shd w:val="clear" w:color="auto" w:fill="auto"/>
            <w:noWrap/>
            <w:hideMark/>
          </w:tcPr>
          <w:p w14:paraId="114FB0C5" w14:textId="7FEB1506" w:rsidR="00511707" w:rsidRPr="00511707" w:rsidRDefault="00511707" w:rsidP="00511707">
            <w:pPr>
              <w:spacing w:line="480" w:lineRule="auto"/>
              <w:jc w:val="center"/>
              <w:rPr>
                <w:rFonts w:ascii="Arial" w:hAnsi="Arial" w:cs="Arial"/>
                <w:color w:val="000000"/>
                <w:sz w:val="20"/>
                <w:szCs w:val="20"/>
              </w:rPr>
            </w:pPr>
            <w:r>
              <w:rPr>
                <w:rFonts w:ascii="Arial" w:hAnsi="Arial" w:cs="Arial"/>
                <w:color w:val="000000"/>
                <w:sz w:val="20"/>
                <w:szCs w:val="20"/>
              </w:rPr>
              <w:br/>
            </w:r>
            <w:r w:rsidRPr="00511707">
              <w:rPr>
                <w:rFonts w:ascii="Arial" w:hAnsi="Arial" w:cs="Arial"/>
                <w:color w:val="000000"/>
                <w:sz w:val="20"/>
                <w:szCs w:val="20"/>
              </w:rPr>
              <w:t>38 [28, 54]</w:t>
            </w:r>
          </w:p>
        </w:tc>
        <w:tc>
          <w:tcPr>
            <w:tcW w:w="0" w:type="dxa"/>
            <w:noWrap/>
            <w:hideMark/>
          </w:tcPr>
          <w:p w14:paraId="393D3029" w14:textId="4B51F763" w:rsidR="00511707" w:rsidRPr="00511707" w:rsidRDefault="00511707" w:rsidP="00511707">
            <w:pPr>
              <w:spacing w:line="480" w:lineRule="auto"/>
              <w:jc w:val="center"/>
              <w:rPr>
                <w:rFonts w:ascii="Arial" w:hAnsi="Arial" w:cs="Arial"/>
                <w:color w:val="000000"/>
                <w:sz w:val="20"/>
                <w:szCs w:val="20"/>
              </w:rPr>
            </w:pPr>
            <w:r>
              <w:rPr>
                <w:rFonts w:ascii="Arial" w:hAnsi="Arial" w:cs="Arial"/>
                <w:color w:val="000000"/>
                <w:sz w:val="20"/>
                <w:szCs w:val="20"/>
              </w:rPr>
              <w:br/>
            </w:r>
            <w:r w:rsidRPr="00511707">
              <w:rPr>
                <w:rFonts w:ascii="Arial" w:hAnsi="Arial" w:cs="Arial"/>
                <w:color w:val="000000"/>
                <w:sz w:val="20"/>
                <w:szCs w:val="20"/>
              </w:rPr>
              <w:t>38 [27, 53]</w:t>
            </w:r>
          </w:p>
        </w:tc>
        <w:tc>
          <w:tcPr>
            <w:tcW w:w="0" w:type="dxa"/>
            <w:noWrap/>
            <w:hideMark/>
          </w:tcPr>
          <w:p w14:paraId="7B6D7061" w14:textId="26CB1654" w:rsidR="00511707" w:rsidRPr="00511707" w:rsidRDefault="00511707" w:rsidP="00511707">
            <w:pPr>
              <w:spacing w:line="480" w:lineRule="auto"/>
              <w:jc w:val="center"/>
              <w:rPr>
                <w:rFonts w:ascii="Arial" w:hAnsi="Arial" w:cs="Arial"/>
                <w:color w:val="000000"/>
                <w:sz w:val="20"/>
                <w:szCs w:val="20"/>
              </w:rPr>
            </w:pPr>
            <w:r>
              <w:rPr>
                <w:rFonts w:ascii="Arial" w:hAnsi="Arial" w:cs="Arial"/>
                <w:color w:val="000000"/>
                <w:sz w:val="20"/>
                <w:szCs w:val="20"/>
              </w:rPr>
              <w:br/>
            </w:r>
            <w:r w:rsidRPr="00511707">
              <w:rPr>
                <w:rFonts w:ascii="Arial" w:hAnsi="Arial" w:cs="Arial"/>
                <w:color w:val="000000"/>
                <w:sz w:val="20"/>
                <w:szCs w:val="20"/>
              </w:rPr>
              <w:t>38 [27, 54]</w:t>
            </w:r>
          </w:p>
        </w:tc>
        <w:tc>
          <w:tcPr>
            <w:tcW w:w="0" w:type="dxa"/>
            <w:gridSpan w:val="2"/>
            <w:noWrap/>
            <w:hideMark/>
          </w:tcPr>
          <w:p w14:paraId="307D3120" w14:textId="19204A16" w:rsidR="00511707" w:rsidRPr="00511707" w:rsidRDefault="00511707" w:rsidP="00511707">
            <w:pPr>
              <w:spacing w:line="480" w:lineRule="auto"/>
              <w:jc w:val="center"/>
              <w:rPr>
                <w:rFonts w:ascii="Arial" w:hAnsi="Arial" w:cs="Arial"/>
                <w:color w:val="000000"/>
                <w:sz w:val="20"/>
                <w:szCs w:val="20"/>
              </w:rPr>
            </w:pPr>
            <w:r>
              <w:rPr>
                <w:rFonts w:ascii="Arial" w:hAnsi="Arial" w:cs="Arial"/>
                <w:color w:val="000000"/>
                <w:sz w:val="20"/>
                <w:szCs w:val="20"/>
              </w:rPr>
              <w:br/>
            </w:r>
            <w:r w:rsidRPr="00511707">
              <w:rPr>
                <w:rFonts w:ascii="Arial" w:hAnsi="Arial" w:cs="Arial"/>
                <w:color w:val="000000"/>
                <w:sz w:val="20"/>
                <w:szCs w:val="20"/>
              </w:rPr>
              <w:t>41 [29, 56]</w:t>
            </w:r>
          </w:p>
        </w:tc>
        <w:tc>
          <w:tcPr>
            <w:tcW w:w="0" w:type="dxa"/>
            <w:noWrap/>
            <w:hideMark/>
          </w:tcPr>
          <w:p w14:paraId="4DD26414" w14:textId="44828FA7" w:rsidR="00511707" w:rsidRPr="00511707" w:rsidRDefault="00511707" w:rsidP="00511707">
            <w:pPr>
              <w:spacing w:line="480" w:lineRule="auto"/>
              <w:jc w:val="center"/>
              <w:rPr>
                <w:rFonts w:ascii="Arial" w:hAnsi="Arial" w:cs="Arial"/>
                <w:color w:val="000000"/>
                <w:sz w:val="20"/>
                <w:szCs w:val="20"/>
              </w:rPr>
            </w:pPr>
            <w:r>
              <w:rPr>
                <w:rFonts w:ascii="Arial" w:hAnsi="Arial" w:cs="Arial"/>
                <w:color w:val="000000"/>
                <w:sz w:val="20"/>
                <w:szCs w:val="20"/>
              </w:rPr>
              <w:br/>
            </w:r>
            <w:r w:rsidRPr="00511707">
              <w:rPr>
                <w:rFonts w:ascii="Arial" w:hAnsi="Arial" w:cs="Arial"/>
                <w:color w:val="000000"/>
                <w:sz w:val="20"/>
                <w:szCs w:val="20"/>
              </w:rPr>
              <w:t>41 [29, 58]</w:t>
            </w:r>
          </w:p>
        </w:tc>
        <w:tc>
          <w:tcPr>
            <w:tcW w:w="0" w:type="dxa"/>
            <w:noWrap/>
            <w:hideMark/>
          </w:tcPr>
          <w:p w14:paraId="1B5629BC" w14:textId="25A5D4F9" w:rsidR="00511707" w:rsidRPr="00631405" w:rsidRDefault="00511707" w:rsidP="00511707">
            <w:pPr>
              <w:spacing w:line="480" w:lineRule="auto"/>
              <w:jc w:val="center"/>
              <w:rPr>
                <w:rFonts w:ascii="Arial" w:hAnsi="Arial" w:cs="Arial"/>
                <w:color w:val="000000"/>
                <w:sz w:val="20"/>
                <w:szCs w:val="20"/>
              </w:rPr>
            </w:pPr>
            <w:r>
              <w:rPr>
                <w:rFonts w:ascii="Arial" w:hAnsi="Arial" w:cs="Arial"/>
                <w:color w:val="000000"/>
                <w:sz w:val="20"/>
                <w:szCs w:val="20"/>
              </w:rPr>
              <w:br/>
            </w:r>
            <w:r w:rsidRPr="00631405">
              <w:rPr>
                <w:rFonts w:ascii="Arial" w:hAnsi="Arial" w:cs="Arial"/>
                <w:color w:val="000000"/>
                <w:sz w:val="20"/>
                <w:szCs w:val="20"/>
              </w:rPr>
              <w:t>&lt;.001</w:t>
            </w:r>
          </w:p>
        </w:tc>
      </w:tr>
      <w:tr w:rsidR="00AA4358" w:rsidRPr="00B53C42" w14:paraId="2BC07178" w14:textId="77777777" w:rsidTr="00784782">
        <w:trPr>
          <w:trHeight w:val="317"/>
        </w:trPr>
        <w:tc>
          <w:tcPr>
            <w:tcW w:w="1701" w:type="dxa"/>
            <w:noWrap/>
            <w:vAlign w:val="center"/>
            <w:hideMark/>
          </w:tcPr>
          <w:p w14:paraId="378F48FE" w14:textId="77777777" w:rsidR="00511707" w:rsidRPr="00631405" w:rsidRDefault="00511707" w:rsidP="00511707">
            <w:pPr>
              <w:spacing w:line="480" w:lineRule="auto"/>
              <w:rPr>
                <w:rFonts w:ascii="Arial" w:hAnsi="Arial" w:cs="Arial"/>
                <w:color w:val="000000"/>
                <w:sz w:val="20"/>
                <w:szCs w:val="20"/>
              </w:rPr>
            </w:pPr>
            <w:r w:rsidRPr="00631405">
              <w:rPr>
                <w:rFonts w:ascii="Arial" w:hAnsi="Arial" w:cs="Arial"/>
                <w:color w:val="000000"/>
                <w:sz w:val="20"/>
                <w:szCs w:val="20"/>
              </w:rPr>
              <w:lastRenderedPageBreak/>
              <w:t>Sex (%)</w:t>
            </w:r>
          </w:p>
        </w:tc>
        <w:tc>
          <w:tcPr>
            <w:tcW w:w="0" w:type="dxa"/>
            <w:shd w:val="clear" w:color="auto" w:fill="auto"/>
            <w:noWrap/>
            <w:vAlign w:val="bottom"/>
            <w:hideMark/>
          </w:tcPr>
          <w:p w14:paraId="0EF01C02" w14:textId="40DA3985"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w:t>
            </w:r>
          </w:p>
        </w:tc>
        <w:tc>
          <w:tcPr>
            <w:tcW w:w="0" w:type="dxa"/>
            <w:noWrap/>
            <w:vAlign w:val="bottom"/>
            <w:hideMark/>
          </w:tcPr>
          <w:p w14:paraId="2C6F2323" w14:textId="77777777" w:rsidR="00511707" w:rsidRPr="00511707" w:rsidRDefault="00511707" w:rsidP="00511707">
            <w:pPr>
              <w:spacing w:line="480" w:lineRule="auto"/>
              <w:jc w:val="center"/>
              <w:rPr>
                <w:rFonts w:ascii="Arial" w:hAnsi="Arial" w:cs="Arial"/>
                <w:sz w:val="20"/>
                <w:szCs w:val="20"/>
              </w:rPr>
            </w:pPr>
          </w:p>
        </w:tc>
        <w:tc>
          <w:tcPr>
            <w:tcW w:w="0" w:type="dxa"/>
            <w:noWrap/>
            <w:vAlign w:val="bottom"/>
            <w:hideMark/>
          </w:tcPr>
          <w:p w14:paraId="3EA3C836" w14:textId="77777777" w:rsidR="00511707" w:rsidRPr="00511707" w:rsidRDefault="00511707" w:rsidP="00511707">
            <w:pPr>
              <w:spacing w:line="480" w:lineRule="auto"/>
              <w:jc w:val="center"/>
              <w:rPr>
                <w:rFonts w:ascii="Arial" w:hAnsi="Arial" w:cs="Arial"/>
                <w:sz w:val="20"/>
                <w:szCs w:val="20"/>
              </w:rPr>
            </w:pPr>
          </w:p>
        </w:tc>
        <w:tc>
          <w:tcPr>
            <w:tcW w:w="0" w:type="dxa"/>
            <w:gridSpan w:val="2"/>
            <w:noWrap/>
            <w:vAlign w:val="bottom"/>
            <w:hideMark/>
          </w:tcPr>
          <w:p w14:paraId="2C4498EF" w14:textId="77777777" w:rsidR="00511707" w:rsidRPr="00511707" w:rsidRDefault="00511707" w:rsidP="00511707">
            <w:pPr>
              <w:spacing w:line="480" w:lineRule="auto"/>
              <w:jc w:val="center"/>
              <w:rPr>
                <w:rFonts w:ascii="Arial" w:hAnsi="Arial" w:cs="Arial"/>
                <w:sz w:val="20"/>
                <w:szCs w:val="20"/>
              </w:rPr>
            </w:pPr>
          </w:p>
        </w:tc>
        <w:tc>
          <w:tcPr>
            <w:tcW w:w="0" w:type="dxa"/>
            <w:noWrap/>
            <w:vAlign w:val="bottom"/>
            <w:hideMark/>
          </w:tcPr>
          <w:p w14:paraId="5EABD014" w14:textId="0EDD8866" w:rsidR="00511707" w:rsidRPr="00511707" w:rsidRDefault="00511707" w:rsidP="00511707">
            <w:pPr>
              <w:spacing w:line="480" w:lineRule="auto"/>
              <w:jc w:val="center"/>
              <w:rPr>
                <w:rFonts w:ascii="Arial" w:hAnsi="Arial" w:cs="Arial"/>
                <w:sz w:val="20"/>
                <w:szCs w:val="20"/>
              </w:rPr>
            </w:pPr>
            <w:r w:rsidRPr="00511707">
              <w:rPr>
                <w:rFonts w:ascii="Arial" w:hAnsi="Arial" w:cs="Arial"/>
                <w:color w:val="000000"/>
                <w:sz w:val="20"/>
                <w:szCs w:val="20"/>
              </w:rPr>
              <w:t xml:space="preserve"> </w:t>
            </w:r>
          </w:p>
        </w:tc>
        <w:tc>
          <w:tcPr>
            <w:tcW w:w="0" w:type="dxa"/>
            <w:noWrap/>
            <w:vAlign w:val="center"/>
            <w:hideMark/>
          </w:tcPr>
          <w:p w14:paraId="005A8582" w14:textId="77777777" w:rsidR="00511707" w:rsidRPr="00631405" w:rsidRDefault="00511707" w:rsidP="00511707">
            <w:pPr>
              <w:spacing w:line="480" w:lineRule="auto"/>
              <w:jc w:val="center"/>
              <w:rPr>
                <w:rFonts w:ascii="Arial" w:hAnsi="Arial" w:cs="Arial"/>
                <w:color w:val="000000"/>
                <w:sz w:val="20"/>
                <w:szCs w:val="20"/>
              </w:rPr>
            </w:pPr>
            <w:r w:rsidRPr="00631405">
              <w:rPr>
                <w:rFonts w:ascii="Arial" w:hAnsi="Arial" w:cs="Arial"/>
                <w:color w:val="000000"/>
                <w:sz w:val="20"/>
                <w:szCs w:val="20"/>
              </w:rPr>
              <w:t>&lt;.001</w:t>
            </w:r>
          </w:p>
        </w:tc>
      </w:tr>
      <w:tr w:rsidR="00AA4358" w:rsidRPr="00B53C42" w14:paraId="4A0F6491" w14:textId="77777777" w:rsidTr="00784782">
        <w:trPr>
          <w:trHeight w:val="317"/>
        </w:trPr>
        <w:tc>
          <w:tcPr>
            <w:tcW w:w="1701" w:type="dxa"/>
            <w:noWrap/>
            <w:vAlign w:val="center"/>
            <w:hideMark/>
          </w:tcPr>
          <w:p w14:paraId="10CDC6A4" w14:textId="77777777" w:rsidR="00511707" w:rsidRPr="00631405" w:rsidRDefault="00511707" w:rsidP="00511707">
            <w:pPr>
              <w:spacing w:line="480" w:lineRule="auto"/>
              <w:rPr>
                <w:rFonts w:ascii="Arial" w:hAnsi="Arial" w:cs="Arial"/>
                <w:color w:val="000000"/>
                <w:sz w:val="20"/>
                <w:szCs w:val="20"/>
              </w:rPr>
            </w:pPr>
            <w:r w:rsidRPr="00B53C42">
              <w:rPr>
                <w:rFonts w:ascii="Arial" w:hAnsi="Arial" w:cs="Arial"/>
                <w:color w:val="000000"/>
                <w:sz w:val="20"/>
                <w:szCs w:val="20"/>
              </w:rPr>
              <w:t xml:space="preserve">   </w:t>
            </w:r>
            <w:r w:rsidRPr="00631405">
              <w:rPr>
                <w:rFonts w:ascii="Arial" w:hAnsi="Arial" w:cs="Arial"/>
                <w:color w:val="000000"/>
                <w:sz w:val="20"/>
                <w:szCs w:val="20"/>
              </w:rPr>
              <w:t>Female</w:t>
            </w:r>
          </w:p>
        </w:tc>
        <w:tc>
          <w:tcPr>
            <w:tcW w:w="0" w:type="dxa"/>
            <w:shd w:val="clear" w:color="auto" w:fill="auto"/>
            <w:noWrap/>
            <w:vAlign w:val="bottom"/>
            <w:hideMark/>
          </w:tcPr>
          <w:p w14:paraId="414A2C5D" w14:textId="4D3C64E1"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44316 (40.8) </w:t>
            </w:r>
          </w:p>
        </w:tc>
        <w:tc>
          <w:tcPr>
            <w:tcW w:w="0" w:type="dxa"/>
            <w:noWrap/>
            <w:vAlign w:val="bottom"/>
            <w:hideMark/>
          </w:tcPr>
          <w:p w14:paraId="5594BAC2" w14:textId="3BC0C5B4"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29701 (41.0) </w:t>
            </w:r>
          </w:p>
        </w:tc>
        <w:tc>
          <w:tcPr>
            <w:tcW w:w="0" w:type="dxa"/>
            <w:noWrap/>
            <w:vAlign w:val="bottom"/>
            <w:hideMark/>
          </w:tcPr>
          <w:p w14:paraId="45CD8F8D" w14:textId="19155853"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4464 (38.0) </w:t>
            </w:r>
          </w:p>
        </w:tc>
        <w:tc>
          <w:tcPr>
            <w:tcW w:w="0" w:type="dxa"/>
            <w:gridSpan w:val="2"/>
            <w:noWrap/>
            <w:vAlign w:val="bottom"/>
            <w:hideMark/>
          </w:tcPr>
          <w:p w14:paraId="7A08DD59" w14:textId="4A49C020"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8976 (41.4) </w:t>
            </w:r>
          </w:p>
        </w:tc>
        <w:tc>
          <w:tcPr>
            <w:tcW w:w="0" w:type="dxa"/>
            <w:noWrap/>
            <w:vAlign w:val="bottom"/>
            <w:hideMark/>
          </w:tcPr>
          <w:p w14:paraId="4120AA53" w14:textId="166B0F5F"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1175 (43.0) </w:t>
            </w:r>
          </w:p>
        </w:tc>
        <w:tc>
          <w:tcPr>
            <w:tcW w:w="0" w:type="dxa"/>
            <w:noWrap/>
            <w:vAlign w:val="center"/>
            <w:hideMark/>
          </w:tcPr>
          <w:p w14:paraId="1D3309E5" w14:textId="77777777" w:rsidR="00511707" w:rsidRPr="00631405" w:rsidRDefault="00511707" w:rsidP="00511707">
            <w:pPr>
              <w:spacing w:line="480" w:lineRule="auto"/>
              <w:jc w:val="center"/>
              <w:rPr>
                <w:rFonts w:ascii="Arial" w:hAnsi="Arial" w:cs="Arial"/>
                <w:color w:val="000000"/>
                <w:sz w:val="20"/>
                <w:szCs w:val="20"/>
              </w:rPr>
            </w:pPr>
          </w:p>
        </w:tc>
      </w:tr>
      <w:tr w:rsidR="00AA4358" w:rsidRPr="00B53C42" w14:paraId="6389A276" w14:textId="77777777" w:rsidTr="00784782">
        <w:trPr>
          <w:trHeight w:val="317"/>
        </w:trPr>
        <w:tc>
          <w:tcPr>
            <w:tcW w:w="1701" w:type="dxa"/>
            <w:noWrap/>
            <w:vAlign w:val="center"/>
            <w:hideMark/>
          </w:tcPr>
          <w:p w14:paraId="4B91E85D" w14:textId="77777777" w:rsidR="00511707" w:rsidRPr="00631405" w:rsidRDefault="00511707" w:rsidP="00511707">
            <w:pPr>
              <w:spacing w:line="480" w:lineRule="auto"/>
              <w:rPr>
                <w:rFonts w:ascii="Arial" w:hAnsi="Arial" w:cs="Arial"/>
                <w:color w:val="000000"/>
                <w:sz w:val="20"/>
                <w:szCs w:val="20"/>
              </w:rPr>
            </w:pPr>
            <w:r w:rsidRPr="00B53C42">
              <w:rPr>
                <w:rFonts w:ascii="Arial" w:hAnsi="Arial" w:cs="Arial"/>
                <w:color w:val="000000"/>
                <w:sz w:val="20"/>
                <w:szCs w:val="20"/>
              </w:rPr>
              <w:t xml:space="preserve">   </w:t>
            </w:r>
            <w:r w:rsidRPr="00631405">
              <w:rPr>
                <w:rFonts w:ascii="Arial" w:hAnsi="Arial" w:cs="Arial"/>
                <w:color w:val="000000"/>
                <w:sz w:val="20"/>
                <w:szCs w:val="20"/>
              </w:rPr>
              <w:t>Intersex &amp; Unknown</w:t>
            </w:r>
          </w:p>
        </w:tc>
        <w:tc>
          <w:tcPr>
            <w:tcW w:w="0" w:type="dxa"/>
            <w:shd w:val="clear" w:color="auto" w:fill="auto"/>
            <w:noWrap/>
            <w:vAlign w:val="bottom"/>
            <w:hideMark/>
          </w:tcPr>
          <w:p w14:paraId="378C21E2" w14:textId="4801DC4F"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27 ( 0.0) </w:t>
            </w:r>
          </w:p>
        </w:tc>
        <w:tc>
          <w:tcPr>
            <w:tcW w:w="0" w:type="dxa"/>
            <w:noWrap/>
            <w:vAlign w:val="bottom"/>
            <w:hideMark/>
          </w:tcPr>
          <w:p w14:paraId="15FCBCBC" w14:textId="27A88800"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9 ( 0.0) </w:t>
            </w:r>
          </w:p>
        </w:tc>
        <w:tc>
          <w:tcPr>
            <w:tcW w:w="0" w:type="dxa"/>
            <w:noWrap/>
            <w:vAlign w:val="bottom"/>
            <w:hideMark/>
          </w:tcPr>
          <w:p w14:paraId="1BE145C6" w14:textId="5B5ECE17"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8 ( 0.1) </w:t>
            </w:r>
          </w:p>
        </w:tc>
        <w:tc>
          <w:tcPr>
            <w:tcW w:w="0" w:type="dxa"/>
            <w:gridSpan w:val="2"/>
            <w:noWrap/>
            <w:vAlign w:val="bottom"/>
            <w:hideMark/>
          </w:tcPr>
          <w:p w14:paraId="2C3E8FBA" w14:textId="4C823F28"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10 ( 0.0) </w:t>
            </w:r>
          </w:p>
        </w:tc>
        <w:tc>
          <w:tcPr>
            <w:tcW w:w="0" w:type="dxa"/>
            <w:noWrap/>
            <w:vAlign w:val="bottom"/>
            <w:hideMark/>
          </w:tcPr>
          <w:p w14:paraId="771CA164" w14:textId="63E611A9"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w:t>
            </w:r>
            <w:r>
              <w:rPr>
                <w:rFonts w:ascii="Arial" w:hAnsi="Arial" w:cs="Arial"/>
                <w:color w:val="000000"/>
                <w:sz w:val="20"/>
                <w:szCs w:val="20"/>
              </w:rPr>
              <w:t>0</w:t>
            </w:r>
            <w:r w:rsidRPr="00511707">
              <w:rPr>
                <w:rFonts w:ascii="Arial" w:hAnsi="Arial" w:cs="Arial"/>
                <w:color w:val="000000"/>
                <w:sz w:val="20"/>
                <w:szCs w:val="20"/>
              </w:rPr>
              <w:t xml:space="preserve"> ( 0.0) </w:t>
            </w:r>
          </w:p>
        </w:tc>
        <w:tc>
          <w:tcPr>
            <w:tcW w:w="0" w:type="dxa"/>
            <w:noWrap/>
            <w:vAlign w:val="center"/>
            <w:hideMark/>
          </w:tcPr>
          <w:p w14:paraId="20687CD4" w14:textId="77777777" w:rsidR="00511707" w:rsidRPr="00631405" w:rsidRDefault="00511707" w:rsidP="00511707">
            <w:pPr>
              <w:spacing w:line="480" w:lineRule="auto"/>
              <w:jc w:val="center"/>
              <w:rPr>
                <w:rFonts w:ascii="Arial" w:hAnsi="Arial" w:cs="Arial"/>
                <w:color w:val="000000"/>
                <w:sz w:val="20"/>
                <w:szCs w:val="20"/>
              </w:rPr>
            </w:pPr>
          </w:p>
        </w:tc>
      </w:tr>
      <w:tr w:rsidR="00AA4358" w:rsidRPr="00B53C42" w14:paraId="7592C6FF" w14:textId="77777777" w:rsidTr="00784782">
        <w:trPr>
          <w:trHeight w:val="317"/>
        </w:trPr>
        <w:tc>
          <w:tcPr>
            <w:tcW w:w="1701" w:type="dxa"/>
            <w:noWrap/>
            <w:vAlign w:val="center"/>
            <w:hideMark/>
          </w:tcPr>
          <w:p w14:paraId="322A73B7" w14:textId="77777777" w:rsidR="00511707" w:rsidRPr="00631405" w:rsidRDefault="00511707" w:rsidP="00511707">
            <w:pPr>
              <w:spacing w:line="480" w:lineRule="auto"/>
              <w:rPr>
                <w:rFonts w:ascii="Arial" w:hAnsi="Arial" w:cs="Arial"/>
                <w:color w:val="000000"/>
                <w:sz w:val="20"/>
                <w:szCs w:val="20"/>
              </w:rPr>
            </w:pPr>
            <w:r w:rsidRPr="00B53C42">
              <w:rPr>
                <w:rFonts w:ascii="Arial" w:hAnsi="Arial" w:cs="Arial"/>
                <w:color w:val="000000"/>
                <w:sz w:val="20"/>
                <w:szCs w:val="20"/>
              </w:rPr>
              <w:t xml:space="preserve">   </w:t>
            </w:r>
            <w:r w:rsidRPr="00631405">
              <w:rPr>
                <w:rFonts w:ascii="Arial" w:hAnsi="Arial" w:cs="Arial"/>
                <w:color w:val="000000"/>
                <w:sz w:val="20"/>
                <w:szCs w:val="20"/>
              </w:rPr>
              <w:t>Male</w:t>
            </w:r>
          </w:p>
        </w:tc>
        <w:tc>
          <w:tcPr>
            <w:tcW w:w="0" w:type="dxa"/>
            <w:shd w:val="clear" w:color="auto" w:fill="auto"/>
            <w:noWrap/>
            <w:vAlign w:val="bottom"/>
            <w:hideMark/>
          </w:tcPr>
          <w:p w14:paraId="21A60E12" w14:textId="2CD7947F"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64277 (59.2) </w:t>
            </w:r>
          </w:p>
        </w:tc>
        <w:tc>
          <w:tcPr>
            <w:tcW w:w="0" w:type="dxa"/>
            <w:noWrap/>
            <w:vAlign w:val="bottom"/>
            <w:hideMark/>
          </w:tcPr>
          <w:p w14:paraId="7A76932A" w14:textId="77B4BC05"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42765 (59.0) </w:t>
            </w:r>
          </w:p>
        </w:tc>
        <w:tc>
          <w:tcPr>
            <w:tcW w:w="0" w:type="dxa"/>
            <w:noWrap/>
            <w:vAlign w:val="bottom"/>
            <w:hideMark/>
          </w:tcPr>
          <w:p w14:paraId="31F8AF2A" w14:textId="275A2359"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7268 (61.9) </w:t>
            </w:r>
          </w:p>
        </w:tc>
        <w:tc>
          <w:tcPr>
            <w:tcW w:w="0" w:type="dxa"/>
            <w:gridSpan w:val="2"/>
            <w:noWrap/>
            <w:vAlign w:val="bottom"/>
            <w:hideMark/>
          </w:tcPr>
          <w:p w14:paraId="2C64B04E" w14:textId="60684D4D"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12689 (58.5) </w:t>
            </w:r>
          </w:p>
        </w:tc>
        <w:tc>
          <w:tcPr>
            <w:tcW w:w="0" w:type="dxa"/>
            <w:noWrap/>
            <w:vAlign w:val="bottom"/>
            <w:hideMark/>
          </w:tcPr>
          <w:p w14:paraId="2DCC7635" w14:textId="37B0E6A6"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1555 (57.0) </w:t>
            </w:r>
          </w:p>
        </w:tc>
        <w:tc>
          <w:tcPr>
            <w:tcW w:w="0" w:type="dxa"/>
            <w:noWrap/>
            <w:vAlign w:val="center"/>
            <w:hideMark/>
          </w:tcPr>
          <w:p w14:paraId="17DF88E0" w14:textId="77777777" w:rsidR="00511707" w:rsidRPr="00631405" w:rsidRDefault="00511707" w:rsidP="00511707">
            <w:pPr>
              <w:spacing w:line="480" w:lineRule="auto"/>
              <w:rPr>
                <w:rFonts w:ascii="Arial" w:hAnsi="Arial" w:cs="Arial"/>
                <w:color w:val="000000"/>
                <w:sz w:val="20"/>
                <w:szCs w:val="20"/>
              </w:rPr>
            </w:pPr>
          </w:p>
        </w:tc>
      </w:tr>
      <w:tr w:rsidR="00AA4358" w:rsidRPr="00B53C42" w14:paraId="3614A26F" w14:textId="77777777" w:rsidTr="00784782">
        <w:trPr>
          <w:gridAfter w:val="1"/>
          <w:wAfter w:w="8" w:type="dxa"/>
          <w:trHeight w:val="317"/>
        </w:trPr>
        <w:tc>
          <w:tcPr>
            <w:tcW w:w="3252" w:type="dxa"/>
            <w:gridSpan w:val="2"/>
            <w:noWrap/>
            <w:vAlign w:val="center"/>
            <w:hideMark/>
          </w:tcPr>
          <w:p w14:paraId="1AE92BBC" w14:textId="77777777" w:rsidR="006F7D1A" w:rsidRPr="00631405" w:rsidRDefault="006F7D1A" w:rsidP="006F7D1A">
            <w:pPr>
              <w:spacing w:line="480" w:lineRule="auto"/>
              <w:rPr>
                <w:rFonts w:ascii="Arial" w:hAnsi="Arial" w:cs="Arial"/>
                <w:color w:val="000000"/>
                <w:sz w:val="20"/>
                <w:szCs w:val="20"/>
              </w:rPr>
            </w:pPr>
            <w:r w:rsidRPr="00631405">
              <w:rPr>
                <w:rFonts w:ascii="Arial" w:hAnsi="Arial" w:cs="Arial"/>
                <w:color w:val="000000"/>
                <w:sz w:val="20"/>
                <w:szCs w:val="20"/>
              </w:rPr>
              <w:t>Census Subdivision SAC (%)</w:t>
            </w:r>
          </w:p>
        </w:tc>
        <w:tc>
          <w:tcPr>
            <w:tcW w:w="0" w:type="dxa"/>
            <w:noWrap/>
            <w:vAlign w:val="center"/>
            <w:hideMark/>
          </w:tcPr>
          <w:p w14:paraId="7E3F91F3" w14:textId="77777777" w:rsidR="006F7D1A" w:rsidRPr="00631405" w:rsidRDefault="006F7D1A" w:rsidP="006F7D1A">
            <w:pPr>
              <w:spacing w:line="480" w:lineRule="auto"/>
              <w:jc w:val="center"/>
              <w:rPr>
                <w:rFonts w:ascii="Arial" w:hAnsi="Arial" w:cs="Arial"/>
                <w:color w:val="000000"/>
                <w:sz w:val="20"/>
                <w:szCs w:val="20"/>
              </w:rPr>
            </w:pPr>
          </w:p>
        </w:tc>
        <w:tc>
          <w:tcPr>
            <w:tcW w:w="0" w:type="dxa"/>
            <w:vAlign w:val="center"/>
          </w:tcPr>
          <w:p w14:paraId="67CF227E" w14:textId="77777777" w:rsidR="006F7D1A" w:rsidRPr="00B53C42" w:rsidRDefault="006F7D1A" w:rsidP="006F7D1A">
            <w:pPr>
              <w:spacing w:line="480" w:lineRule="auto"/>
              <w:jc w:val="center"/>
              <w:rPr>
                <w:rFonts w:ascii="Arial" w:hAnsi="Arial" w:cs="Arial"/>
                <w:color w:val="000000"/>
                <w:sz w:val="20"/>
                <w:szCs w:val="20"/>
              </w:rPr>
            </w:pPr>
          </w:p>
        </w:tc>
        <w:tc>
          <w:tcPr>
            <w:tcW w:w="0" w:type="dxa"/>
            <w:vAlign w:val="center"/>
          </w:tcPr>
          <w:p w14:paraId="106B2859" w14:textId="77777777" w:rsidR="006F7D1A" w:rsidRPr="00B53C42" w:rsidRDefault="006F7D1A" w:rsidP="006F7D1A">
            <w:pPr>
              <w:spacing w:line="480" w:lineRule="auto"/>
              <w:jc w:val="center"/>
              <w:rPr>
                <w:rFonts w:ascii="Arial" w:hAnsi="Arial" w:cs="Arial"/>
                <w:color w:val="000000"/>
                <w:sz w:val="20"/>
                <w:szCs w:val="20"/>
              </w:rPr>
            </w:pPr>
          </w:p>
        </w:tc>
        <w:tc>
          <w:tcPr>
            <w:tcW w:w="0" w:type="dxa"/>
            <w:vAlign w:val="center"/>
          </w:tcPr>
          <w:p w14:paraId="79F7995F" w14:textId="77777777" w:rsidR="006F7D1A" w:rsidRPr="00B53C42" w:rsidRDefault="006F7D1A" w:rsidP="006F7D1A">
            <w:pPr>
              <w:spacing w:line="480" w:lineRule="auto"/>
              <w:jc w:val="center"/>
              <w:rPr>
                <w:rFonts w:ascii="Arial" w:hAnsi="Arial" w:cs="Arial"/>
                <w:color w:val="000000"/>
                <w:sz w:val="20"/>
                <w:szCs w:val="20"/>
              </w:rPr>
            </w:pPr>
          </w:p>
        </w:tc>
        <w:tc>
          <w:tcPr>
            <w:tcW w:w="0" w:type="dxa"/>
            <w:noWrap/>
            <w:vAlign w:val="center"/>
            <w:hideMark/>
          </w:tcPr>
          <w:p w14:paraId="2AC3D6D0" w14:textId="77777777" w:rsidR="006F7D1A" w:rsidRPr="00631405" w:rsidRDefault="006F7D1A" w:rsidP="006F7D1A">
            <w:pPr>
              <w:spacing w:line="480" w:lineRule="auto"/>
              <w:jc w:val="center"/>
              <w:rPr>
                <w:rFonts w:ascii="Arial" w:hAnsi="Arial" w:cs="Arial"/>
                <w:color w:val="000000"/>
                <w:sz w:val="20"/>
                <w:szCs w:val="20"/>
              </w:rPr>
            </w:pPr>
            <w:r w:rsidRPr="00631405">
              <w:rPr>
                <w:rFonts w:ascii="Arial" w:hAnsi="Arial" w:cs="Arial"/>
                <w:color w:val="000000"/>
                <w:sz w:val="20"/>
                <w:szCs w:val="20"/>
              </w:rPr>
              <w:t>&lt;.001</w:t>
            </w:r>
          </w:p>
        </w:tc>
      </w:tr>
      <w:tr w:rsidR="00AA4358" w:rsidRPr="00B53C42" w14:paraId="7E1C9927" w14:textId="77777777" w:rsidTr="00784782">
        <w:trPr>
          <w:trHeight w:val="317"/>
        </w:trPr>
        <w:tc>
          <w:tcPr>
            <w:tcW w:w="1701" w:type="dxa"/>
            <w:noWrap/>
            <w:vAlign w:val="center"/>
            <w:hideMark/>
          </w:tcPr>
          <w:p w14:paraId="50A850FE" w14:textId="7B74EF9E" w:rsidR="00511707" w:rsidRPr="00631405" w:rsidRDefault="00511707" w:rsidP="00511707">
            <w:pPr>
              <w:spacing w:line="480" w:lineRule="auto"/>
              <w:rPr>
                <w:rFonts w:ascii="Arial" w:hAnsi="Arial" w:cs="Arial"/>
                <w:color w:val="000000"/>
                <w:sz w:val="20"/>
                <w:szCs w:val="20"/>
              </w:rPr>
            </w:pPr>
            <w:r w:rsidRPr="00B53C42">
              <w:rPr>
                <w:rFonts w:ascii="Arial" w:hAnsi="Arial" w:cs="Arial"/>
                <w:color w:val="000000"/>
                <w:sz w:val="20"/>
                <w:szCs w:val="20"/>
              </w:rPr>
              <w:t xml:space="preserve">   </w:t>
            </w:r>
            <w:r w:rsidRPr="00631405">
              <w:rPr>
                <w:rFonts w:ascii="Arial" w:hAnsi="Arial" w:cs="Arial"/>
                <w:color w:val="000000"/>
                <w:sz w:val="20"/>
                <w:szCs w:val="20"/>
              </w:rPr>
              <w:t>C</w:t>
            </w:r>
            <w:r>
              <w:rPr>
                <w:rFonts w:ascii="Arial" w:hAnsi="Arial" w:cs="Arial"/>
                <w:color w:val="000000"/>
                <w:sz w:val="20"/>
                <w:szCs w:val="20"/>
              </w:rPr>
              <w:t>A</w:t>
            </w:r>
          </w:p>
        </w:tc>
        <w:tc>
          <w:tcPr>
            <w:tcW w:w="0" w:type="dxa"/>
            <w:shd w:val="clear" w:color="auto" w:fill="auto"/>
            <w:noWrap/>
            <w:vAlign w:val="bottom"/>
            <w:hideMark/>
          </w:tcPr>
          <w:p w14:paraId="643803DA" w14:textId="1852B89F"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10575 ( 9.7) </w:t>
            </w:r>
          </w:p>
        </w:tc>
        <w:tc>
          <w:tcPr>
            <w:tcW w:w="0" w:type="dxa"/>
            <w:noWrap/>
            <w:vAlign w:val="bottom"/>
            <w:hideMark/>
          </w:tcPr>
          <w:p w14:paraId="53F8AB65" w14:textId="58CA5AD4"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9011 (12.4) </w:t>
            </w:r>
          </w:p>
        </w:tc>
        <w:tc>
          <w:tcPr>
            <w:tcW w:w="0" w:type="dxa"/>
            <w:noWrap/>
            <w:vAlign w:val="bottom"/>
            <w:hideMark/>
          </w:tcPr>
          <w:p w14:paraId="05D41C6F" w14:textId="5B8B6ED5"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849 ( 7.2) </w:t>
            </w:r>
          </w:p>
        </w:tc>
        <w:tc>
          <w:tcPr>
            <w:tcW w:w="0" w:type="dxa"/>
            <w:gridSpan w:val="2"/>
            <w:noWrap/>
            <w:vAlign w:val="bottom"/>
            <w:hideMark/>
          </w:tcPr>
          <w:p w14:paraId="35538087" w14:textId="04348EC7"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550 ( 2.5) </w:t>
            </w:r>
          </w:p>
        </w:tc>
        <w:tc>
          <w:tcPr>
            <w:tcW w:w="0" w:type="dxa"/>
            <w:noWrap/>
            <w:vAlign w:val="bottom"/>
            <w:hideMark/>
          </w:tcPr>
          <w:p w14:paraId="5F768957" w14:textId="52A58692"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165 ( 6.0) </w:t>
            </w:r>
          </w:p>
        </w:tc>
        <w:tc>
          <w:tcPr>
            <w:tcW w:w="0" w:type="dxa"/>
            <w:noWrap/>
            <w:vAlign w:val="center"/>
            <w:hideMark/>
          </w:tcPr>
          <w:p w14:paraId="617FC7B0" w14:textId="77777777" w:rsidR="00511707" w:rsidRPr="00631405" w:rsidRDefault="00511707" w:rsidP="00511707">
            <w:pPr>
              <w:spacing w:line="480" w:lineRule="auto"/>
              <w:jc w:val="center"/>
              <w:rPr>
                <w:rFonts w:ascii="Arial" w:hAnsi="Arial" w:cs="Arial"/>
                <w:color w:val="000000"/>
                <w:sz w:val="20"/>
                <w:szCs w:val="20"/>
              </w:rPr>
            </w:pPr>
          </w:p>
        </w:tc>
      </w:tr>
      <w:tr w:rsidR="00AA4358" w:rsidRPr="00B53C42" w14:paraId="72E55695" w14:textId="77777777" w:rsidTr="00784782">
        <w:trPr>
          <w:trHeight w:val="317"/>
        </w:trPr>
        <w:tc>
          <w:tcPr>
            <w:tcW w:w="1701" w:type="dxa"/>
            <w:noWrap/>
            <w:vAlign w:val="center"/>
            <w:hideMark/>
          </w:tcPr>
          <w:p w14:paraId="2A2C74CA" w14:textId="77777777" w:rsidR="00511707" w:rsidRPr="00631405" w:rsidRDefault="00511707" w:rsidP="00511707">
            <w:pPr>
              <w:spacing w:line="480" w:lineRule="auto"/>
              <w:rPr>
                <w:rFonts w:ascii="Arial" w:hAnsi="Arial" w:cs="Arial"/>
                <w:color w:val="000000"/>
                <w:sz w:val="20"/>
                <w:szCs w:val="20"/>
              </w:rPr>
            </w:pPr>
            <w:r w:rsidRPr="00B53C42">
              <w:rPr>
                <w:rFonts w:ascii="Arial" w:hAnsi="Arial" w:cs="Arial"/>
                <w:color w:val="000000"/>
                <w:sz w:val="20"/>
                <w:szCs w:val="20"/>
              </w:rPr>
              <w:t xml:space="preserve">   </w:t>
            </w:r>
            <w:r w:rsidRPr="00631405">
              <w:rPr>
                <w:rFonts w:ascii="Arial" w:hAnsi="Arial" w:cs="Arial"/>
                <w:color w:val="000000"/>
                <w:sz w:val="20"/>
                <w:szCs w:val="20"/>
              </w:rPr>
              <w:t>C</w:t>
            </w:r>
            <w:r>
              <w:rPr>
                <w:rFonts w:ascii="Arial" w:hAnsi="Arial" w:cs="Arial"/>
                <w:color w:val="000000"/>
                <w:sz w:val="20"/>
                <w:szCs w:val="20"/>
              </w:rPr>
              <w:t>MA</w:t>
            </w:r>
          </w:p>
        </w:tc>
        <w:tc>
          <w:tcPr>
            <w:tcW w:w="0" w:type="dxa"/>
            <w:shd w:val="clear" w:color="auto" w:fill="auto"/>
            <w:noWrap/>
            <w:vAlign w:val="bottom"/>
            <w:hideMark/>
          </w:tcPr>
          <w:p w14:paraId="06893A62" w14:textId="2F665BC2"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87542 (80.6) </w:t>
            </w:r>
          </w:p>
        </w:tc>
        <w:tc>
          <w:tcPr>
            <w:tcW w:w="0" w:type="dxa"/>
            <w:noWrap/>
            <w:vAlign w:val="bottom"/>
            <w:hideMark/>
          </w:tcPr>
          <w:p w14:paraId="599182A3" w14:textId="5D80FFC6"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56537 (78.0) </w:t>
            </w:r>
          </w:p>
        </w:tc>
        <w:tc>
          <w:tcPr>
            <w:tcW w:w="0" w:type="dxa"/>
            <w:noWrap/>
            <w:vAlign w:val="bottom"/>
            <w:hideMark/>
          </w:tcPr>
          <w:p w14:paraId="3E4D9A88" w14:textId="30C360CB"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10114 (86.1) </w:t>
            </w:r>
          </w:p>
        </w:tc>
        <w:tc>
          <w:tcPr>
            <w:tcW w:w="0" w:type="dxa"/>
            <w:gridSpan w:val="2"/>
            <w:noWrap/>
            <w:vAlign w:val="bottom"/>
            <w:hideMark/>
          </w:tcPr>
          <w:p w14:paraId="422E1BCA" w14:textId="09382D05"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20011 (92.3) </w:t>
            </w:r>
          </w:p>
        </w:tc>
        <w:tc>
          <w:tcPr>
            <w:tcW w:w="0" w:type="dxa"/>
            <w:noWrap/>
            <w:vAlign w:val="bottom"/>
            <w:hideMark/>
          </w:tcPr>
          <w:p w14:paraId="7DECD9B0" w14:textId="35DA3C82"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880 (32.2) </w:t>
            </w:r>
          </w:p>
        </w:tc>
        <w:tc>
          <w:tcPr>
            <w:tcW w:w="0" w:type="dxa"/>
            <w:noWrap/>
            <w:vAlign w:val="center"/>
            <w:hideMark/>
          </w:tcPr>
          <w:p w14:paraId="026835D1" w14:textId="77777777" w:rsidR="00511707" w:rsidRPr="00631405" w:rsidRDefault="00511707" w:rsidP="00511707">
            <w:pPr>
              <w:spacing w:line="480" w:lineRule="auto"/>
              <w:jc w:val="center"/>
              <w:rPr>
                <w:rFonts w:ascii="Arial" w:hAnsi="Arial" w:cs="Arial"/>
                <w:color w:val="000000"/>
                <w:sz w:val="20"/>
                <w:szCs w:val="20"/>
              </w:rPr>
            </w:pPr>
          </w:p>
        </w:tc>
      </w:tr>
      <w:tr w:rsidR="00AA4358" w:rsidRPr="00B53C42" w14:paraId="43A186CC" w14:textId="77777777" w:rsidTr="00784782">
        <w:trPr>
          <w:trHeight w:val="317"/>
        </w:trPr>
        <w:tc>
          <w:tcPr>
            <w:tcW w:w="1701" w:type="dxa"/>
            <w:noWrap/>
            <w:vAlign w:val="center"/>
            <w:hideMark/>
          </w:tcPr>
          <w:p w14:paraId="63379328" w14:textId="77777777" w:rsidR="00511707" w:rsidRPr="00631405" w:rsidRDefault="00511707" w:rsidP="00511707">
            <w:pPr>
              <w:spacing w:line="480" w:lineRule="auto"/>
              <w:rPr>
                <w:rFonts w:ascii="Arial" w:hAnsi="Arial" w:cs="Arial"/>
                <w:color w:val="000000"/>
                <w:sz w:val="20"/>
                <w:szCs w:val="20"/>
              </w:rPr>
            </w:pPr>
            <w:r w:rsidRPr="00B53C42">
              <w:rPr>
                <w:rFonts w:ascii="Arial" w:hAnsi="Arial" w:cs="Arial"/>
                <w:color w:val="000000"/>
                <w:sz w:val="20"/>
                <w:szCs w:val="20"/>
              </w:rPr>
              <w:t xml:space="preserve">   </w:t>
            </w:r>
            <w:r w:rsidRPr="00631405">
              <w:rPr>
                <w:rFonts w:ascii="Arial" w:hAnsi="Arial" w:cs="Arial"/>
                <w:color w:val="000000"/>
                <w:sz w:val="20"/>
                <w:szCs w:val="20"/>
              </w:rPr>
              <w:t>Outside CMA &amp; CA</w:t>
            </w:r>
          </w:p>
        </w:tc>
        <w:tc>
          <w:tcPr>
            <w:tcW w:w="0" w:type="dxa"/>
            <w:shd w:val="clear" w:color="auto" w:fill="auto"/>
            <w:noWrap/>
            <w:vAlign w:val="bottom"/>
            <w:hideMark/>
          </w:tcPr>
          <w:p w14:paraId="66154E0E" w14:textId="6AC1357D"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9303 ( 8.6) </w:t>
            </w:r>
          </w:p>
        </w:tc>
        <w:tc>
          <w:tcPr>
            <w:tcW w:w="0" w:type="dxa"/>
            <w:noWrap/>
            <w:vAlign w:val="bottom"/>
            <w:hideMark/>
          </w:tcPr>
          <w:p w14:paraId="5A6057D6" w14:textId="272D9F2A"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6179 ( 8.5) </w:t>
            </w:r>
          </w:p>
        </w:tc>
        <w:tc>
          <w:tcPr>
            <w:tcW w:w="0" w:type="dxa"/>
            <w:noWrap/>
            <w:vAlign w:val="bottom"/>
            <w:hideMark/>
          </w:tcPr>
          <w:p w14:paraId="3D168409" w14:textId="58173704"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657 ( 5.6) </w:t>
            </w:r>
          </w:p>
        </w:tc>
        <w:tc>
          <w:tcPr>
            <w:tcW w:w="0" w:type="dxa"/>
            <w:gridSpan w:val="2"/>
            <w:noWrap/>
            <w:vAlign w:val="bottom"/>
            <w:hideMark/>
          </w:tcPr>
          <w:p w14:paraId="23D41833" w14:textId="4599FCA4"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814 ( 3.8) </w:t>
            </w:r>
          </w:p>
        </w:tc>
        <w:tc>
          <w:tcPr>
            <w:tcW w:w="0" w:type="dxa"/>
            <w:noWrap/>
            <w:vAlign w:val="bottom"/>
            <w:hideMark/>
          </w:tcPr>
          <w:p w14:paraId="1AB12895" w14:textId="5F7D080A"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1653 (60.5) </w:t>
            </w:r>
          </w:p>
        </w:tc>
        <w:tc>
          <w:tcPr>
            <w:tcW w:w="0" w:type="dxa"/>
            <w:noWrap/>
            <w:vAlign w:val="center"/>
            <w:hideMark/>
          </w:tcPr>
          <w:p w14:paraId="196E9D9E" w14:textId="77777777" w:rsidR="00511707" w:rsidRPr="00631405" w:rsidRDefault="00511707" w:rsidP="00511707">
            <w:pPr>
              <w:spacing w:line="480" w:lineRule="auto"/>
              <w:jc w:val="center"/>
              <w:rPr>
                <w:rFonts w:ascii="Arial" w:hAnsi="Arial" w:cs="Arial"/>
                <w:color w:val="000000"/>
                <w:sz w:val="20"/>
                <w:szCs w:val="20"/>
              </w:rPr>
            </w:pPr>
          </w:p>
        </w:tc>
      </w:tr>
      <w:tr w:rsidR="00AA4358" w:rsidRPr="00B53C42" w14:paraId="4468925B" w14:textId="77777777" w:rsidTr="00784782">
        <w:trPr>
          <w:trHeight w:val="317"/>
        </w:trPr>
        <w:tc>
          <w:tcPr>
            <w:tcW w:w="1701" w:type="dxa"/>
            <w:noWrap/>
            <w:vAlign w:val="center"/>
            <w:hideMark/>
          </w:tcPr>
          <w:p w14:paraId="26BD1621" w14:textId="77777777" w:rsidR="00511707" w:rsidRPr="00631405" w:rsidRDefault="00511707" w:rsidP="00511707">
            <w:pPr>
              <w:spacing w:line="480" w:lineRule="auto"/>
              <w:rPr>
                <w:rFonts w:ascii="Arial" w:hAnsi="Arial" w:cs="Arial"/>
                <w:color w:val="000000"/>
                <w:sz w:val="20"/>
                <w:szCs w:val="20"/>
              </w:rPr>
            </w:pPr>
            <w:r w:rsidRPr="00B53C42">
              <w:rPr>
                <w:rFonts w:ascii="Arial" w:hAnsi="Arial" w:cs="Arial"/>
                <w:color w:val="000000"/>
                <w:sz w:val="20"/>
                <w:szCs w:val="20"/>
              </w:rPr>
              <w:t xml:space="preserve">   </w:t>
            </w:r>
            <w:r w:rsidRPr="00631405">
              <w:rPr>
                <w:rFonts w:ascii="Arial" w:hAnsi="Arial" w:cs="Arial"/>
                <w:color w:val="000000"/>
                <w:sz w:val="20"/>
                <w:szCs w:val="20"/>
              </w:rPr>
              <w:t>Unknown</w:t>
            </w:r>
          </w:p>
        </w:tc>
        <w:tc>
          <w:tcPr>
            <w:tcW w:w="0" w:type="dxa"/>
            <w:shd w:val="clear" w:color="auto" w:fill="auto"/>
            <w:noWrap/>
            <w:vAlign w:val="bottom"/>
            <w:hideMark/>
          </w:tcPr>
          <w:p w14:paraId="3F06B78C" w14:textId="54F9DE73"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1200 ( 1.1) </w:t>
            </w:r>
          </w:p>
        </w:tc>
        <w:tc>
          <w:tcPr>
            <w:tcW w:w="0" w:type="dxa"/>
            <w:noWrap/>
            <w:vAlign w:val="bottom"/>
            <w:hideMark/>
          </w:tcPr>
          <w:p w14:paraId="7FBC3B3D" w14:textId="410B99A3"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748 ( 1.0) </w:t>
            </w:r>
          </w:p>
        </w:tc>
        <w:tc>
          <w:tcPr>
            <w:tcW w:w="0" w:type="dxa"/>
            <w:noWrap/>
            <w:vAlign w:val="bottom"/>
            <w:hideMark/>
          </w:tcPr>
          <w:p w14:paraId="73399B01" w14:textId="494AD5B9"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120 ( 1.0) </w:t>
            </w:r>
          </w:p>
        </w:tc>
        <w:tc>
          <w:tcPr>
            <w:tcW w:w="0" w:type="dxa"/>
            <w:gridSpan w:val="2"/>
            <w:noWrap/>
            <w:vAlign w:val="bottom"/>
            <w:hideMark/>
          </w:tcPr>
          <w:p w14:paraId="03FC5B58" w14:textId="355DF97F"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300 ( 1.4) </w:t>
            </w:r>
          </w:p>
        </w:tc>
        <w:tc>
          <w:tcPr>
            <w:tcW w:w="0" w:type="dxa"/>
            <w:noWrap/>
            <w:vAlign w:val="bottom"/>
            <w:hideMark/>
          </w:tcPr>
          <w:p w14:paraId="0348FAB1" w14:textId="3F350D38"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32 ( 1.2) </w:t>
            </w:r>
          </w:p>
        </w:tc>
        <w:tc>
          <w:tcPr>
            <w:tcW w:w="0" w:type="dxa"/>
            <w:noWrap/>
            <w:vAlign w:val="center"/>
            <w:hideMark/>
          </w:tcPr>
          <w:p w14:paraId="21C602DD" w14:textId="77777777" w:rsidR="00511707" w:rsidRPr="00631405" w:rsidRDefault="00511707" w:rsidP="00511707">
            <w:pPr>
              <w:spacing w:line="480" w:lineRule="auto"/>
              <w:jc w:val="center"/>
              <w:rPr>
                <w:rFonts w:ascii="Arial" w:hAnsi="Arial" w:cs="Arial"/>
                <w:color w:val="000000"/>
                <w:sz w:val="20"/>
                <w:szCs w:val="20"/>
              </w:rPr>
            </w:pPr>
          </w:p>
        </w:tc>
      </w:tr>
      <w:tr w:rsidR="00AA4358" w:rsidRPr="00B53C42" w14:paraId="6DAA6828" w14:textId="77777777" w:rsidTr="00784782">
        <w:trPr>
          <w:gridAfter w:val="1"/>
          <w:wAfter w:w="8" w:type="dxa"/>
          <w:trHeight w:val="317"/>
        </w:trPr>
        <w:tc>
          <w:tcPr>
            <w:tcW w:w="4811" w:type="dxa"/>
            <w:gridSpan w:val="3"/>
            <w:noWrap/>
            <w:vAlign w:val="center"/>
          </w:tcPr>
          <w:p w14:paraId="7AC39521" w14:textId="77777777" w:rsidR="006F7D1A" w:rsidRPr="00B53C42" w:rsidRDefault="006F7D1A" w:rsidP="006F7D1A">
            <w:pPr>
              <w:spacing w:line="480" w:lineRule="auto"/>
              <w:rPr>
                <w:rFonts w:ascii="Arial" w:hAnsi="Arial" w:cs="Arial"/>
                <w:color w:val="000000"/>
                <w:sz w:val="20"/>
                <w:szCs w:val="20"/>
              </w:rPr>
            </w:pPr>
            <w:r w:rsidRPr="00B53C42">
              <w:rPr>
                <w:rFonts w:ascii="Arial" w:hAnsi="Arial" w:cs="Arial"/>
                <w:sz w:val="20"/>
                <w:szCs w:val="20"/>
              </w:rPr>
              <w:t>Canadian Marginalization Index Quantile (%)</w:t>
            </w:r>
          </w:p>
        </w:tc>
        <w:tc>
          <w:tcPr>
            <w:tcW w:w="0" w:type="dxa"/>
            <w:noWrap/>
          </w:tcPr>
          <w:p w14:paraId="3C3D1EA8" w14:textId="77777777" w:rsidR="006F7D1A" w:rsidRPr="00B53C42" w:rsidRDefault="006F7D1A" w:rsidP="006F7D1A">
            <w:pPr>
              <w:spacing w:line="480" w:lineRule="auto"/>
              <w:jc w:val="center"/>
              <w:rPr>
                <w:rFonts w:ascii="Arial" w:hAnsi="Arial" w:cs="Arial"/>
                <w:color w:val="000000"/>
                <w:sz w:val="20"/>
                <w:szCs w:val="20"/>
              </w:rPr>
            </w:pPr>
          </w:p>
        </w:tc>
        <w:tc>
          <w:tcPr>
            <w:tcW w:w="0" w:type="dxa"/>
            <w:noWrap/>
          </w:tcPr>
          <w:p w14:paraId="0FCDDCB0" w14:textId="77777777" w:rsidR="006F7D1A" w:rsidRPr="00B53C42" w:rsidRDefault="006F7D1A" w:rsidP="006F7D1A">
            <w:pPr>
              <w:spacing w:line="480" w:lineRule="auto"/>
              <w:jc w:val="center"/>
              <w:rPr>
                <w:rFonts w:ascii="Arial" w:hAnsi="Arial" w:cs="Arial"/>
                <w:color w:val="000000"/>
                <w:sz w:val="20"/>
                <w:szCs w:val="20"/>
              </w:rPr>
            </w:pPr>
          </w:p>
        </w:tc>
        <w:tc>
          <w:tcPr>
            <w:tcW w:w="0" w:type="dxa"/>
            <w:noWrap/>
          </w:tcPr>
          <w:p w14:paraId="6798149E" w14:textId="77777777" w:rsidR="006F7D1A" w:rsidRPr="00B53C42" w:rsidRDefault="006F7D1A" w:rsidP="006F7D1A">
            <w:pPr>
              <w:spacing w:line="480" w:lineRule="auto"/>
              <w:jc w:val="center"/>
              <w:rPr>
                <w:rFonts w:ascii="Arial" w:hAnsi="Arial" w:cs="Arial"/>
                <w:color w:val="000000"/>
                <w:sz w:val="20"/>
                <w:szCs w:val="20"/>
              </w:rPr>
            </w:pPr>
          </w:p>
        </w:tc>
        <w:tc>
          <w:tcPr>
            <w:tcW w:w="0" w:type="dxa"/>
            <w:noWrap/>
            <w:vAlign w:val="center"/>
          </w:tcPr>
          <w:p w14:paraId="505BD294" w14:textId="77777777" w:rsidR="006F7D1A" w:rsidRPr="00B53C42" w:rsidRDefault="006F7D1A" w:rsidP="006F7D1A">
            <w:pPr>
              <w:spacing w:line="480" w:lineRule="auto"/>
              <w:jc w:val="center"/>
              <w:rPr>
                <w:rFonts w:ascii="Arial" w:hAnsi="Arial" w:cs="Arial"/>
                <w:color w:val="000000"/>
                <w:sz w:val="20"/>
                <w:szCs w:val="20"/>
              </w:rPr>
            </w:pPr>
            <w:r w:rsidRPr="00B53C42">
              <w:rPr>
                <w:rFonts w:ascii="Arial" w:hAnsi="Arial" w:cs="Arial"/>
                <w:sz w:val="20"/>
                <w:szCs w:val="20"/>
              </w:rPr>
              <w:t>&lt;0.001</w:t>
            </w:r>
          </w:p>
        </w:tc>
      </w:tr>
      <w:tr w:rsidR="00AA4358" w:rsidRPr="00B53C42" w14:paraId="50CA6A3E" w14:textId="77777777" w:rsidTr="00784782">
        <w:trPr>
          <w:trHeight w:val="317"/>
        </w:trPr>
        <w:tc>
          <w:tcPr>
            <w:tcW w:w="1701" w:type="dxa"/>
            <w:noWrap/>
            <w:vAlign w:val="center"/>
          </w:tcPr>
          <w:p w14:paraId="3D6AB20E" w14:textId="77777777" w:rsidR="00511707" w:rsidRPr="00B53C42" w:rsidRDefault="00511707" w:rsidP="00511707">
            <w:pPr>
              <w:spacing w:line="480" w:lineRule="auto"/>
              <w:rPr>
                <w:rFonts w:ascii="Arial" w:hAnsi="Arial" w:cs="Arial"/>
                <w:color w:val="000000"/>
                <w:sz w:val="20"/>
                <w:szCs w:val="20"/>
              </w:rPr>
            </w:pPr>
            <w:r w:rsidRPr="00B53C42">
              <w:rPr>
                <w:rFonts w:ascii="Arial" w:hAnsi="Arial" w:cs="Arial"/>
                <w:sz w:val="20"/>
                <w:szCs w:val="20"/>
              </w:rPr>
              <w:t xml:space="preserve">   1 - Least Marginalized</w:t>
            </w:r>
          </w:p>
        </w:tc>
        <w:tc>
          <w:tcPr>
            <w:tcW w:w="0" w:type="dxa"/>
            <w:shd w:val="clear" w:color="auto" w:fill="auto"/>
            <w:noWrap/>
            <w:vAlign w:val="bottom"/>
          </w:tcPr>
          <w:p w14:paraId="413D8FBD" w14:textId="497592A0"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13959 (12.9) </w:t>
            </w:r>
          </w:p>
        </w:tc>
        <w:tc>
          <w:tcPr>
            <w:tcW w:w="0" w:type="dxa"/>
            <w:noWrap/>
            <w:vAlign w:val="bottom"/>
          </w:tcPr>
          <w:p w14:paraId="71C01887" w14:textId="5987C12C"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8519 (11.8) </w:t>
            </w:r>
          </w:p>
        </w:tc>
        <w:tc>
          <w:tcPr>
            <w:tcW w:w="0" w:type="dxa"/>
            <w:noWrap/>
            <w:vAlign w:val="bottom"/>
          </w:tcPr>
          <w:p w14:paraId="7179EF32" w14:textId="5C2C5740"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2179 (18.6) </w:t>
            </w:r>
          </w:p>
        </w:tc>
        <w:tc>
          <w:tcPr>
            <w:tcW w:w="0" w:type="dxa"/>
            <w:gridSpan w:val="2"/>
            <w:noWrap/>
            <w:vAlign w:val="bottom"/>
          </w:tcPr>
          <w:p w14:paraId="6DDA509D" w14:textId="4A61E787"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3075 (14.2) </w:t>
            </w:r>
          </w:p>
        </w:tc>
        <w:tc>
          <w:tcPr>
            <w:tcW w:w="0" w:type="dxa"/>
            <w:noWrap/>
            <w:vAlign w:val="bottom"/>
          </w:tcPr>
          <w:p w14:paraId="6B539630" w14:textId="67D64449"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186 ( 6.8) </w:t>
            </w:r>
          </w:p>
        </w:tc>
        <w:tc>
          <w:tcPr>
            <w:tcW w:w="0" w:type="dxa"/>
            <w:noWrap/>
            <w:vAlign w:val="center"/>
          </w:tcPr>
          <w:p w14:paraId="00B592B9" w14:textId="77777777" w:rsidR="00511707" w:rsidRPr="00B53C42" w:rsidRDefault="00511707" w:rsidP="00511707">
            <w:pPr>
              <w:spacing w:line="480" w:lineRule="auto"/>
              <w:jc w:val="center"/>
              <w:rPr>
                <w:rFonts w:ascii="Arial" w:hAnsi="Arial" w:cs="Arial"/>
                <w:color w:val="000000"/>
                <w:sz w:val="20"/>
                <w:szCs w:val="20"/>
              </w:rPr>
            </w:pPr>
          </w:p>
        </w:tc>
      </w:tr>
      <w:tr w:rsidR="00AA4358" w:rsidRPr="00B53C42" w14:paraId="41256C86" w14:textId="77777777" w:rsidTr="00784782">
        <w:trPr>
          <w:trHeight w:val="317"/>
        </w:trPr>
        <w:tc>
          <w:tcPr>
            <w:tcW w:w="1701" w:type="dxa"/>
            <w:noWrap/>
            <w:vAlign w:val="center"/>
          </w:tcPr>
          <w:p w14:paraId="005ABEB8" w14:textId="77777777" w:rsidR="00511707" w:rsidRPr="00B53C42" w:rsidRDefault="00511707" w:rsidP="00511707">
            <w:pPr>
              <w:spacing w:line="480" w:lineRule="auto"/>
              <w:rPr>
                <w:rFonts w:ascii="Arial" w:hAnsi="Arial" w:cs="Arial"/>
                <w:color w:val="000000"/>
                <w:sz w:val="20"/>
                <w:szCs w:val="20"/>
              </w:rPr>
            </w:pPr>
            <w:r w:rsidRPr="00B53C42">
              <w:rPr>
                <w:rFonts w:ascii="Arial" w:hAnsi="Arial" w:cs="Arial"/>
                <w:sz w:val="20"/>
                <w:szCs w:val="20"/>
              </w:rPr>
              <w:t xml:space="preserve">   2</w:t>
            </w:r>
          </w:p>
        </w:tc>
        <w:tc>
          <w:tcPr>
            <w:tcW w:w="0" w:type="dxa"/>
            <w:shd w:val="clear" w:color="auto" w:fill="auto"/>
            <w:noWrap/>
            <w:vAlign w:val="bottom"/>
          </w:tcPr>
          <w:p w14:paraId="345350E4" w14:textId="73AAE1B9"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15435 (14.2) </w:t>
            </w:r>
          </w:p>
        </w:tc>
        <w:tc>
          <w:tcPr>
            <w:tcW w:w="0" w:type="dxa"/>
            <w:noWrap/>
            <w:vAlign w:val="bottom"/>
          </w:tcPr>
          <w:p w14:paraId="7B530F92" w14:textId="58EB16D4"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10416 (14.4) </w:t>
            </w:r>
          </w:p>
        </w:tc>
        <w:tc>
          <w:tcPr>
            <w:tcW w:w="0" w:type="dxa"/>
            <w:noWrap/>
            <w:vAlign w:val="bottom"/>
          </w:tcPr>
          <w:p w14:paraId="3C894CF9" w14:textId="62B7DA18"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1753 (14.9) </w:t>
            </w:r>
          </w:p>
        </w:tc>
        <w:tc>
          <w:tcPr>
            <w:tcW w:w="0" w:type="dxa"/>
            <w:gridSpan w:val="2"/>
            <w:noWrap/>
            <w:vAlign w:val="bottom"/>
          </w:tcPr>
          <w:p w14:paraId="7A5ACCBD" w14:textId="456512D8"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2861 (13.2) </w:t>
            </w:r>
          </w:p>
        </w:tc>
        <w:tc>
          <w:tcPr>
            <w:tcW w:w="0" w:type="dxa"/>
            <w:noWrap/>
            <w:vAlign w:val="bottom"/>
          </w:tcPr>
          <w:p w14:paraId="086D582A" w14:textId="3B750B9C"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405 (14.8) </w:t>
            </w:r>
          </w:p>
        </w:tc>
        <w:tc>
          <w:tcPr>
            <w:tcW w:w="0" w:type="dxa"/>
            <w:noWrap/>
            <w:vAlign w:val="center"/>
          </w:tcPr>
          <w:p w14:paraId="65DBED24" w14:textId="77777777" w:rsidR="00511707" w:rsidRPr="00B53C42" w:rsidRDefault="00511707" w:rsidP="00511707">
            <w:pPr>
              <w:spacing w:line="480" w:lineRule="auto"/>
              <w:jc w:val="center"/>
              <w:rPr>
                <w:rFonts w:ascii="Arial" w:hAnsi="Arial" w:cs="Arial"/>
                <w:color w:val="000000"/>
                <w:sz w:val="20"/>
                <w:szCs w:val="20"/>
              </w:rPr>
            </w:pPr>
          </w:p>
        </w:tc>
      </w:tr>
      <w:tr w:rsidR="00AA4358" w:rsidRPr="00B53C42" w14:paraId="08799B84" w14:textId="77777777" w:rsidTr="00784782">
        <w:trPr>
          <w:trHeight w:val="317"/>
        </w:trPr>
        <w:tc>
          <w:tcPr>
            <w:tcW w:w="1701" w:type="dxa"/>
            <w:noWrap/>
            <w:vAlign w:val="center"/>
          </w:tcPr>
          <w:p w14:paraId="53C1207A" w14:textId="77777777" w:rsidR="00511707" w:rsidRPr="00B53C42" w:rsidRDefault="00511707" w:rsidP="00511707">
            <w:pPr>
              <w:spacing w:line="480" w:lineRule="auto"/>
              <w:rPr>
                <w:rFonts w:ascii="Arial" w:hAnsi="Arial" w:cs="Arial"/>
                <w:color w:val="000000"/>
                <w:sz w:val="20"/>
                <w:szCs w:val="20"/>
              </w:rPr>
            </w:pPr>
            <w:r w:rsidRPr="00B53C42">
              <w:rPr>
                <w:rFonts w:ascii="Arial" w:hAnsi="Arial" w:cs="Arial"/>
                <w:sz w:val="20"/>
                <w:szCs w:val="20"/>
              </w:rPr>
              <w:t xml:space="preserve">   3</w:t>
            </w:r>
          </w:p>
        </w:tc>
        <w:tc>
          <w:tcPr>
            <w:tcW w:w="0" w:type="dxa"/>
            <w:shd w:val="clear" w:color="auto" w:fill="auto"/>
            <w:noWrap/>
            <w:vAlign w:val="bottom"/>
          </w:tcPr>
          <w:p w14:paraId="3307D352" w14:textId="2562E2D5"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18637 (17.2) </w:t>
            </w:r>
          </w:p>
        </w:tc>
        <w:tc>
          <w:tcPr>
            <w:tcW w:w="0" w:type="dxa"/>
            <w:noWrap/>
            <w:vAlign w:val="bottom"/>
          </w:tcPr>
          <w:p w14:paraId="4E42B2F3" w14:textId="1611DBAE"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12521 (17.3) </w:t>
            </w:r>
          </w:p>
        </w:tc>
        <w:tc>
          <w:tcPr>
            <w:tcW w:w="0" w:type="dxa"/>
            <w:noWrap/>
            <w:vAlign w:val="bottom"/>
          </w:tcPr>
          <w:p w14:paraId="6FD7FD06" w14:textId="200D615B"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2075 (17.7) </w:t>
            </w:r>
          </w:p>
        </w:tc>
        <w:tc>
          <w:tcPr>
            <w:tcW w:w="0" w:type="dxa"/>
            <w:gridSpan w:val="2"/>
            <w:noWrap/>
            <w:vAlign w:val="bottom"/>
          </w:tcPr>
          <w:p w14:paraId="4C12CCD6" w14:textId="47EDB0EC"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3462 (16.0) </w:t>
            </w:r>
          </w:p>
        </w:tc>
        <w:tc>
          <w:tcPr>
            <w:tcW w:w="0" w:type="dxa"/>
            <w:noWrap/>
            <w:vAlign w:val="bottom"/>
          </w:tcPr>
          <w:p w14:paraId="0848F8C0" w14:textId="68EFBD9B"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579 (21.2) </w:t>
            </w:r>
          </w:p>
        </w:tc>
        <w:tc>
          <w:tcPr>
            <w:tcW w:w="0" w:type="dxa"/>
            <w:noWrap/>
            <w:vAlign w:val="center"/>
          </w:tcPr>
          <w:p w14:paraId="727B8A68" w14:textId="77777777" w:rsidR="00511707" w:rsidRPr="00B53C42" w:rsidRDefault="00511707" w:rsidP="00511707">
            <w:pPr>
              <w:spacing w:line="480" w:lineRule="auto"/>
              <w:jc w:val="center"/>
              <w:rPr>
                <w:rFonts w:ascii="Arial" w:hAnsi="Arial" w:cs="Arial"/>
                <w:color w:val="000000"/>
                <w:sz w:val="20"/>
                <w:szCs w:val="20"/>
              </w:rPr>
            </w:pPr>
          </w:p>
        </w:tc>
      </w:tr>
      <w:tr w:rsidR="00AA4358" w:rsidRPr="00B53C42" w14:paraId="119AABA9" w14:textId="77777777" w:rsidTr="00784782">
        <w:trPr>
          <w:trHeight w:val="317"/>
        </w:trPr>
        <w:tc>
          <w:tcPr>
            <w:tcW w:w="1701" w:type="dxa"/>
            <w:noWrap/>
            <w:vAlign w:val="center"/>
          </w:tcPr>
          <w:p w14:paraId="3C4FC170" w14:textId="77777777" w:rsidR="00511707" w:rsidRPr="00B53C42" w:rsidRDefault="00511707" w:rsidP="00511707">
            <w:pPr>
              <w:spacing w:line="480" w:lineRule="auto"/>
              <w:rPr>
                <w:rFonts w:ascii="Arial" w:hAnsi="Arial" w:cs="Arial"/>
                <w:color w:val="000000"/>
                <w:sz w:val="20"/>
                <w:szCs w:val="20"/>
              </w:rPr>
            </w:pPr>
            <w:r w:rsidRPr="00B53C42">
              <w:rPr>
                <w:rFonts w:ascii="Arial" w:hAnsi="Arial" w:cs="Arial"/>
                <w:sz w:val="20"/>
                <w:szCs w:val="20"/>
              </w:rPr>
              <w:t xml:space="preserve">   4</w:t>
            </w:r>
          </w:p>
        </w:tc>
        <w:tc>
          <w:tcPr>
            <w:tcW w:w="0" w:type="dxa"/>
            <w:shd w:val="clear" w:color="auto" w:fill="auto"/>
            <w:noWrap/>
            <w:vAlign w:val="bottom"/>
          </w:tcPr>
          <w:p w14:paraId="5ABCBF27" w14:textId="3B76839C"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18192 (16.7) </w:t>
            </w:r>
          </w:p>
        </w:tc>
        <w:tc>
          <w:tcPr>
            <w:tcW w:w="0" w:type="dxa"/>
            <w:noWrap/>
            <w:vAlign w:val="bottom"/>
          </w:tcPr>
          <w:p w14:paraId="15FE105D" w14:textId="43E89D6B"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12527 (17.3) </w:t>
            </w:r>
          </w:p>
        </w:tc>
        <w:tc>
          <w:tcPr>
            <w:tcW w:w="0" w:type="dxa"/>
            <w:noWrap/>
            <w:vAlign w:val="bottom"/>
          </w:tcPr>
          <w:p w14:paraId="4EC6876B" w14:textId="6C968F9E"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1734 (14.8) </w:t>
            </w:r>
          </w:p>
        </w:tc>
        <w:tc>
          <w:tcPr>
            <w:tcW w:w="0" w:type="dxa"/>
            <w:gridSpan w:val="2"/>
            <w:noWrap/>
            <w:vAlign w:val="bottom"/>
          </w:tcPr>
          <w:p w14:paraId="3145E039" w14:textId="01B4DF4D"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3351 (15.5) </w:t>
            </w:r>
          </w:p>
        </w:tc>
        <w:tc>
          <w:tcPr>
            <w:tcW w:w="0" w:type="dxa"/>
            <w:noWrap/>
            <w:vAlign w:val="bottom"/>
          </w:tcPr>
          <w:p w14:paraId="60B7C811" w14:textId="4F27105A"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580 (21.2) </w:t>
            </w:r>
          </w:p>
        </w:tc>
        <w:tc>
          <w:tcPr>
            <w:tcW w:w="0" w:type="dxa"/>
            <w:noWrap/>
            <w:vAlign w:val="center"/>
          </w:tcPr>
          <w:p w14:paraId="05831A75" w14:textId="77777777" w:rsidR="00511707" w:rsidRPr="00B53C42" w:rsidRDefault="00511707" w:rsidP="00511707">
            <w:pPr>
              <w:spacing w:line="480" w:lineRule="auto"/>
              <w:jc w:val="center"/>
              <w:rPr>
                <w:rFonts w:ascii="Arial" w:hAnsi="Arial" w:cs="Arial"/>
                <w:color w:val="000000"/>
                <w:sz w:val="20"/>
                <w:szCs w:val="20"/>
              </w:rPr>
            </w:pPr>
          </w:p>
        </w:tc>
      </w:tr>
      <w:tr w:rsidR="00AA4358" w:rsidRPr="00B53C42" w14:paraId="7121238B" w14:textId="77777777" w:rsidTr="00784782">
        <w:trPr>
          <w:trHeight w:val="317"/>
        </w:trPr>
        <w:tc>
          <w:tcPr>
            <w:tcW w:w="1701" w:type="dxa"/>
            <w:noWrap/>
            <w:vAlign w:val="center"/>
          </w:tcPr>
          <w:p w14:paraId="75B82BDD" w14:textId="77777777" w:rsidR="00511707" w:rsidRPr="00B53C42" w:rsidRDefault="00511707" w:rsidP="00511707">
            <w:pPr>
              <w:spacing w:line="480" w:lineRule="auto"/>
              <w:rPr>
                <w:rFonts w:ascii="Arial" w:hAnsi="Arial" w:cs="Arial"/>
                <w:color w:val="000000"/>
                <w:sz w:val="20"/>
                <w:szCs w:val="20"/>
              </w:rPr>
            </w:pPr>
            <w:r w:rsidRPr="00B53C42">
              <w:rPr>
                <w:rFonts w:ascii="Arial" w:hAnsi="Arial" w:cs="Arial"/>
                <w:sz w:val="20"/>
                <w:szCs w:val="20"/>
              </w:rPr>
              <w:t xml:space="preserve">   5 - Most Marginalized</w:t>
            </w:r>
          </w:p>
        </w:tc>
        <w:tc>
          <w:tcPr>
            <w:tcW w:w="0" w:type="dxa"/>
            <w:shd w:val="clear" w:color="auto" w:fill="auto"/>
            <w:noWrap/>
            <w:vAlign w:val="bottom"/>
          </w:tcPr>
          <w:p w14:paraId="3577A357" w14:textId="4B594BC4"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26185 (24.1) </w:t>
            </w:r>
          </w:p>
        </w:tc>
        <w:tc>
          <w:tcPr>
            <w:tcW w:w="0" w:type="dxa"/>
            <w:noWrap/>
            <w:vAlign w:val="bottom"/>
          </w:tcPr>
          <w:p w14:paraId="49C20337" w14:textId="48560FAB"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17543 (24.2) </w:t>
            </w:r>
          </w:p>
        </w:tc>
        <w:tc>
          <w:tcPr>
            <w:tcW w:w="0" w:type="dxa"/>
            <w:noWrap/>
            <w:vAlign w:val="bottom"/>
          </w:tcPr>
          <w:p w14:paraId="3302412E" w14:textId="33B52BD1"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2458 (20.9) </w:t>
            </w:r>
          </w:p>
        </w:tc>
        <w:tc>
          <w:tcPr>
            <w:tcW w:w="0" w:type="dxa"/>
            <w:gridSpan w:val="2"/>
            <w:noWrap/>
            <w:vAlign w:val="bottom"/>
          </w:tcPr>
          <w:p w14:paraId="788B4046" w14:textId="75792B2F"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5637 (26.0) </w:t>
            </w:r>
          </w:p>
        </w:tc>
        <w:tc>
          <w:tcPr>
            <w:tcW w:w="0" w:type="dxa"/>
            <w:noWrap/>
            <w:vAlign w:val="bottom"/>
          </w:tcPr>
          <w:p w14:paraId="112DB0F9" w14:textId="31F16B62"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547 (20.0) </w:t>
            </w:r>
          </w:p>
        </w:tc>
        <w:tc>
          <w:tcPr>
            <w:tcW w:w="0" w:type="dxa"/>
            <w:noWrap/>
            <w:vAlign w:val="center"/>
          </w:tcPr>
          <w:p w14:paraId="20EAF762" w14:textId="77777777" w:rsidR="00511707" w:rsidRPr="00B53C42" w:rsidRDefault="00511707" w:rsidP="00511707">
            <w:pPr>
              <w:spacing w:line="480" w:lineRule="auto"/>
              <w:jc w:val="center"/>
              <w:rPr>
                <w:rFonts w:ascii="Arial" w:hAnsi="Arial" w:cs="Arial"/>
                <w:color w:val="000000"/>
                <w:sz w:val="20"/>
                <w:szCs w:val="20"/>
              </w:rPr>
            </w:pPr>
          </w:p>
        </w:tc>
      </w:tr>
      <w:tr w:rsidR="00AA4358" w:rsidRPr="00B53C42" w14:paraId="53C5D666" w14:textId="77777777" w:rsidTr="00784782">
        <w:trPr>
          <w:trHeight w:val="317"/>
        </w:trPr>
        <w:tc>
          <w:tcPr>
            <w:tcW w:w="1701" w:type="dxa"/>
            <w:noWrap/>
            <w:vAlign w:val="center"/>
          </w:tcPr>
          <w:p w14:paraId="1F5D8D80" w14:textId="77777777" w:rsidR="00511707" w:rsidRPr="00B53C42" w:rsidRDefault="00511707" w:rsidP="00511707">
            <w:pPr>
              <w:spacing w:line="480" w:lineRule="auto"/>
              <w:rPr>
                <w:rFonts w:ascii="Arial" w:hAnsi="Arial" w:cs="Arial"/>
                <w:color w:val="000000"/>
                <w:sz w:val="20"/>
                <w:szCs w:val="20"/>
              </w:rPr>
            </w:pPr>
            <w:r w:rsidRPr="00B53C42">
              <w:rPr>
                <w:rFonts w:ascii="Arial" w:hAnsi="Arial" w:cs="Arial"/>
                <w:sz w:val="20"/>
                <w:szCs w:val="20"/>
              </w:rPr>
              <w:t xml:space="preserve">   Unknown</w:t>
            </w:r>
          </w:p>
        </w:tc>
        <w:tc>
          <w:tcPr>
            <w:tcW w:w="0" w:type="dxa"/>
            <w:shd w:val="clear" w:color="auto" w:fill="auto"/>
            <w:noWrap/>
            <w:vAlign w:val="bottom"/>
          </w:tcPr>
          <w:p w14:paraId="630A20AB" w14:textId="526AE3F0"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16212 (14.9) </w:t>
            </w:r>
          </w:p>
        </w:tc>
        <w:tc>
          <w:tcPr>
            <w:tcW w:w="0" w:type="dxa"/>
            <w:noWrap/>
            <w:vAlign w:val="bottom"/>
          </w:tcPr>
          <w:p w14:paraId="169430AB" w14:textId="3767254F"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10949 (15.1) </w:t>
            </w:r>
          </w:p>
        </w:tc>
        <w:tc>
          <w:tcPr>
            <w:tcW w:w="0" w:type="dxa"/>
            <w:noWrap/>
            <w:vAlign w:val="bottom"/>
          </w:tcPr>
          <w:p w14:paraId="4E1BBCDA" w14:textId="5FE24D28"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1541 (13.1) </w:t>
            </w:r>
          </w:p>
        </w:tc>
        <w:tc>
          <w:tcPr>
            <w:tcW w:w="0" w:type="dxa"/>
            <w:gridSpan w:val="2"/>
            <w:noWrap/>
            <w:vAlign w:val="bottom"/>
          </w:tcPr>
          <w:p w14:paraId="1928E1E5" w14:textId="0B7C9BD5"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3289 (15.2) </w:t>
            </w:r>
          </w:p>
        </w:tc>
        <w:tc>
          <w:tcPr>
            <w:tcW w:w="0" w:type="dxa"/>
            <w:noWrap/>
            <w:vAlign w:val="bottom"/>
          </w:tcPr>
          <w:p w14:paraId="506EDAD8" w14:textId="4520F971" w:rsidR="00511707" w:rsidRPr="00511707" w:rsidRDefault="00511707" w:rsidP="00511707">
            <w:pPr>
              <w:spacing w:line="480" w:lineRule="auto"/>
              <w:jc w:val="center"/>
              <w:rPr>
                <w:rFonts w:ascii="Arial" w:hAnsi="Arial" w:cs="Arial"/>
                <w:color w:val="000000"/>
                <w:sz w:val="20"/>
                <w:szCs w:val="20"/>
              </w:rPr>
            </w:pPr>
            <w:r w:rsidRPr="00511707">
              <w:rPr>
                <w:rFonts w:ascii="Arial" w:hAnsi="Arial" w:cs="Arial"/>
                <w:color w:val="000000"/>
                <w:sz w:val="20"/>
                <w:szCs w:val="20"/>
              </w:rPr>
              <w:t xml:space="preserve">  433 (15.9) </w:t>
            </w:r>
          </w:p>
        </w:tc>
        <w:tc>
          <w:tcPr>
            <w:tcW w:w="0" w:type="dxa"/>
            <w:noWrap/>
            <w:vAlign w:val="center"/>
          </w:tcPr>
          <w:p w14:paraId="47CE6357" w14:textId="77777777" w:rsidR="00511707" w:rsidRPr="00B53C42" w:rsidRDefault="00511707" w:rsidP="00511707">
            <w:pPr>
              <w:spacing w:line="480" w:lineRule="auto"/>
              <w:jc w:val="center"/>
              <w:rPr>
                <w:rFonts w:ascii="Arial" w:hAnsi="Arial" w:cs="Arial"/>
                <w:color w:val="000000"/>
                <w:sz w:val="20"/>
                <w:szCs w:val="20"/>
              </w:rPr>
            </w:pPr>
          </w:p>
        </w:tc>
      </w:tr>
      <w:tr w:rsidR="00AA4358" w:rsidRPr="00B53C42" w14:paraId="6D45CCE8" w14:textId="77777777" w:rsidTr="00784782">
        <w:trPr>
          <w:gridAfter w:val="1"/>
          <w:wAfter w:w="8" w:type="dxa"/>
          <w:trHeight w:val="317"/>
        </w:trPr>
        <w:tc>
          <w:tcPr>
            <w:tcW w:w="3252" w:type="dxa"/>
            <w:gridSpan w:val="2"/>
            <w:noWrap/>
            <w:vAlign w:val="center"/>
          </w:tcPr>
          <w:p w14:paraId="67BEE011" w14:textId="77777777" w:rsidR="00CB37BA" w:rsidRPr="00B53C42" w:rsidRDefault="00CB37BA" w:rsidP="00CB37BA">
            <w:pPr>
              <w:spacing w:line="480" w:lineRule="auto"/>
              <w:rPr>
                <w:rFonts w:ascii="Arial" w:hAnsi="Arial" w:cs="Arial"/>
                <w:color w:val="000000"/>
                <w:sz w:val="20"/>
                <w:szCs w:val="20"/>
              </w:rPr>
            </w:pPr>
            <w:r w:rsidRPr="00B53C42">
              <w:rPr>
                <w:rFonts w:ascii="Arial" w:hAnsi="Arial" w:cs="Arial"/>
                <w:sz w:val="20"/>
                <w:szCs w:val="20"/>
              </w:rPr>
              <w:t>Neighbourhood Income Quintile (%)</w:t>
            </w:r>
          </w:p>
        </w:tc>
        <w:tc>
          <w:tcPr>
            <w:tcW w:w="0" w:type="dxa"/>
            <w:noWrap/>
            <w:vAlign w:val="center"/>
          </w:tcPr>
          <w:p w14:paraId="20A6E44A" w14:textId="77777777" w:rsidR="00CB37BA" w:rsidRPr="00B53C42" w:rsidRDefault="00CB37BA" w:rsidP="00CB37BA">
            <w:pPr>
              <w:spacing w:line="480" w:lineRule="auto"/>
              <w:jc w:val="center"/>
              <w:rPr>
                <w:rFonts w:ascii="Arial" w:hAnsi="Arial" w:cs="Arial"/>
                <w:color w:val="000000"/>
                <w:sz w:val="20"/>
                <w:szCs w:val="20"/>
              </w:rPr>
            </w:pPr>
          </w:p>
        </w:tc>
        <w:tc>
          <w:tcPr>
            <w:tcW w:w="0" w:type="dxa"/>
            <w:noWrap/>
            <w:vAlign w:val="center"/>
          </w:tcPr>
          <w:p w14:paraId="3D90A4E1" w14:textId="77777777" w:rsidR="00CB37BA" w:rsidRPr="00B53C42" w:rsidRDefault="00CB37BA" w:rsidP="00CB37BA">
            <w:pPr>
              <w:spacing w:line="480" w:lineRule="auto"/>
              <w:jc w:val="center"/>
              <w:rPr>
                <w:rFonts w:ascii="Arial" w:hAnsi="Arial" w:cs="Arial"/>
                <w:color w:val="000000"/>
                <w:sz w:val="20"/>
                <w:szCs w:val="20"/>
              </w:rPr>
            </w:pPr>
          </w:p>
        </w:tc>
        <w:tc>
          <w:tcPr>
            <w:tcW w:w="0" w:type="dxa"/>
            <w:noWrap/>
            <w:vAlign w:val="center"/>
          </w:tcPr>
          <w:p w14:paraId="711215D7" w14:textId="77777777" w:rsidR="00CB37BA" w:rsidRPr="00B53C42" w:rsidRDefault="00CB37BA" w:rsidP="00CB37BA">
            <w:pPr>
              <w:spacing w:line="480" w:lineRule="auto"/>
              <w:jc w:val="center"/>
              <w:rPr>
                <w:rFonts w:ascii="Arial" w:hAnsi="Arial" w:cs="Arial"/>
                <w:color w:val="000000"/>
                <w:sz w:val="20"/>
                <w:szCs w:val="20"/>
              </w:rPr>
            </w:pPr>
          </w:p>
        </w:tc>
        <w:tc>
          <w:tcPr>
            <w:tcW w:w="0" w:type="dxa"/>
            <w:noWrap/>
            <w:vAlign w:val="center"/>
          </w:tcPr>
          <w:p w14:paraId="5DDCCB98" w14:textId="77777777" w:rsidR="00CB37BA" w:rsidRPr="00B53C42" w:rsidRDefault="00CB37BA" w:rsidP="00CB37BA">
            <w:pPr>
              <w:spacing w:line="480" w:lineRule="auto"/>
              <w:jc w:val="center"/>
              <w:rPr>
                <w:rFonts w:ascii="Arial" w:hAnsi="Arial" w:cs="Arial"/>
                <w:color w:val="000000"/>
                <w:sz w:val="20"/>
                <w:szCs w:val="20"/>
              </w:rPr>
            </w:pPr>
          </w:p>
        </w:tc>
        <w:tc>
          <w:tcPr>
            <w:tcW w:w="0" w:type="dxa"/>
            <w:noWrap/>
            <w:vAlign w:val="center"/>
          </w:tcPr>
          <w:p w14:paraId="7A7B7509" w14:textId="23E40710" w:rsidR="00CB37BA" w:rsidRPr="00B53C42" w:rsidRDefault="000D79F2" w:rsidP="00CB37BA">
            <w:pPr>
              <w:spacing w:line="480" w:lineRule="auto"/>
              <w:jc w:val="center"/>
              <w:rPr>
                <w:rFonts w:ascii="Arial" w:hAnsi="Arial" w:cs="Arial"/>
                <w:color w:val="000000"/>
                <w:sz w:val="20"/>
                <w:szCs w:val="20"/>
              </w:rPr>
            </w:pPr>
            <w:r>
              <w:rPr>
                <w:rFonts w:ascii="Arial" w:hAnsi="Arial" w:cs="Arial"/>
                <w:color w:val="000000"/>
                <w:sz w:val="20"/>
                <w:szCs w:val="20"/>
              </w:rPr>
              <w:t>&lt;0.001</w:t>
            </w:r>
          </w:p>
        </w:tc>
      </w:tr>
      <w:tr w:rsidR="00AA4358" w:rsidRPr="00B53C42" w14:paraId="7712D978" w14:textId="77777777" w:rsidTr="00784782">
        <w:trPr>
          <w:trHeight w:val="317"/>
        </w:trPr>
        <w:tc>
          <w:tcPr>
            <w:tcW w:w="1701" w:type="dxa"/>
            <w:noWrap/>
            <w:vAlign w:val="center"/>
          </w:tcPr>
          <w:p w14:paraId="29D2DD0A" w14:textId="77777777" w:rsidR="006B592D" w:rsidRPr="00B53C42" w:rsidRDefault="006B592D" w:rsidP="006B592D">
            <w:pPr>
              <w:spacing w:line="480" w:lineRule="auto"/>
              <w:rPr>
                <w:rFonts w:ascii="Arial" w:hAnsi="Arial" w:cs="Arial"/>
                <w:color w:val="000000"/>
                <w:sz w:val="20"/>
                <w:szCs w:val="20"/>
              </w:rPr>
            </w:pPr>
            <w:r w:rsidRPr="00B53C42">
              <w:rPr>
                <w:rFonts w:ascii="Arial" w:hAnsi="Arial" w:cs="Arial"/>
                <w:sz w:val="20"/>
                <w:szCs w:val="20"/>
              </w:rPr>
              <w:lastRenderedPageBreak/>
              <w:t xml:space="preserve">   1 – Lowest Income</w:t>
            </w:r>
          </w:p>
        </w:tc>
        <w:tc>
          <w:tcPr>
            <w:tcW w:w="0" w:type="dxa"/>
            <w:shd w:val="clear" w:color="auto" w:fill="auto"/>
            <w:noWrap/>
            <w:vAlign w:val="bottom"/>
          </w:tcPr>
          <w:p w14:paraId="19768CBF" w14:textId="45454564"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 xml:space="preserve"> 36002 (33.1) </w:t>
            </w:r>
          </w:p>
        </w:tc>
        <w:tc>
          <w:tcPr>
            <w:tcW w:w="0" w:type="dxa"/>
            <w:noWrap/>
            <w:vAlign w:val="bottom"/>
          </w:tcPr>
          <w:p w14:paraId="74023321" w14:textId="19566224"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 xml:space="preserve">24113 (33.3) </w:t>
            </w:r>
          </w:p>
        </w:tc>
        <w:tc>
          <w:tcPr>
            <w:tcW w:w="0" w:type="dxa"/>
            <w:noWrap/>
            <w:vAlign w:val="bottom"/>
          </w:tcPr>
          <w:p w14:paraId="13707E97" w14:textId="68D0CA7F"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 xml:space="preserve"> 3357 (28.6) </w:t>
            </w:r>
          </w:p>
        </w:tc>
        <w:tc>
          <w:tcPr>
            <w:tcW w:w="0" w:type="dxa"/>
            <w:gridSpan w:val="2"/>
            <w:noWrap/>
            <w:vAlign w:val="bottom"/>
          </w:tcPr>
          <w:p w14:paraId="5DB5153C" w14:textId="5E031D04"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 xml:space="preserve"> 7637 (35.2) </w:t>
            </w:r>
          </w:p>
        </w:tc>
        <w:tc>
          <w:tcPr>
            <w:tcW w:w="0" w:type="dxa"/>
            <w:noWrap/>
            <w:vAlign w:val="bottom"/>
          </w:tcPr>
          <w:p w14:paraId="06FC8959" w14:textId="3259E7B5"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 xml:space="preserve">  895 (32.8) </w:t>
            </w:r>
          </w:p>
        </w:tc>
        <w:tc>
          <w:tcPr>
            <w:tcW w:w="0" w:type="dxa"/>
            <w:noWrap/>
            <w:vAlign w:val="center"/>
          </w:tcPr>
          <w:p w14:paraId="212DDA0D" w14:textId="77777777" w:rsidR="006B592D" w:rsidRPr="00B53C42" w:rsidRDefault="006B592D" w:rsidP="006B592D">
            <w:pPr>
              <w:spacing w:line="480" w:lineRule="auto"/>
              <w:jc w:val="center"/>
              <w:rPr>
                <w:rFonts w:ascii="Arial" w:hAnsi="Arial" w:cs="Arial"/>
                <w:color w:val="000000"/>
                <w:sz w:val="20"/>
                <w:szCs w:val="20"/>
              </w:rPr>
            </w:pPr>
          </w:p>
        </w:tc>
      </w:tr>
      <w:tr w:rsidR="00AA4358" w:rsidRPr="00B53C42" w14:paraId="274AC738" w14:textId="77777777" w:rsidTr="00784782">
        <w:trPr>
          <w:trHeight w:val="317"/>
        </w:trPr>
        <w:tc>
          <w:tcPr>
            <w:tcW w:w="1701" w:type="dxa"/>
            <w:noWrap/>
            <w:vAlign w:val="center"/>
          </w:tcPr>
          <w:p w14:paraId="292DCC01" w14:textId="77777777" w:rsidR="006B592D" w:rsidRPr="00B53C42" w:rsidRDefault="006B592D" w:rsidP="006B592D">
            <w:pPr>
              <w:spacing w:line="480" w:lineRule="auto"/>
              <w:rPr>
                <w:rFonts w:ascii="Arial" w:hAnsi="Arial" w:cs="Arial"/>
                <w:color w:val="000000"/>
                <w:sz w:val="20"/>
                <w:szCs w:val="20"/>
              </w:rPr>
            </w:pPr>
            <w:r w:rsidRPr="00B53C42">
              <w:rPr>
                <w:rFonts w:ascii="Arial" w:hAnsi="Arial" w:cs="Arial"/>
                <w:sz w:val="20"/>
                <w:szCs w:val="20"/>
              </w:rPr>
              <w:t xml:space="preserve">   2</w:t>
            </w:r>
          </w:p>
        </w:tc>
        <w:tc>
          <w:tcPr>
            <w:tcW w:w="0" w:type="dxa"/>
            <w:shd w:val="clear" w:color="auto" w:fill="auto"/>
            <w:noWrap/>
            <w:vAlign w:val="bottom"/>
          </w:tcPr>
          <w:p w14:paraId="5CF7FC22" w14:textId="2595D15D"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 xml:space="preserve"> 22801 (21.0) </w:t>
            </w:r>
          </w:p>
        </w:tc>
        <w:tc>
          <w:tcPr>
            <w:tcW w:w="0" w:type="dxa"/>
            <w:noWrap/>
            <w:vAlign w:val="bottom"/>
          </w:tcPr>
          <w:p w14:paraId="30907FEA" w14:textId="76821963"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 xml:space="preserve">14875 (20.5) </w:t>
            </w:r>
          </w:p>
        </w:tc>
        <w:tc>
          <w:tcPr>
            <w:tcW w:w="0" w:type="dxa"/>
            <w:noWrap/>
            <w:vAlign w:val="bottom"/>
          </w:tcPr>
          <w:p w14:paraId="32880C80" w14:textId="52CB822E"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 xml:space="preserve"> 2519 (21.5) </w:t>
            </w:r>
          </w:p>
        </w:tc>
        <w:tc>
          <w:tcPr>
            <w:tcW w:w="0" w:type="dxa"/>
            <w:gridSpan w:val="2"/>
            <w:noWrap/>
            <w:vAlign w:val="bottom"/>
          </w:tcPr>
          <w:p w14:paraId="285451D5" w14:textId="21B4A353"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 xml:space="preserve"> 4854 (22.4) </w:t>
            </w:r>
          </w:p>
        </w:tc>
        <w:tc>
          <w:tcPr>
            <w:tcW w:w="0" w:type="dxa"/>
            <w:noWrap/>
            <w:vAlign w:val="bottom"/>
          </w:tcPr>
          <w:p w14:paraId="45D42F39" w14:textId="1F501C67"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 xml:space="preserve">  553 (20.3) </w:t>
            </w:r>
          </w:p>
        </w:tc>
        <w:tc>
          <w:tcPr>
            <w:tcW w:w="0" w:type="dxa"/>
            <w:noWrap/>
            <w:vAlign w:val="center"/>
          </w:tcPr>
          <w:p w14:paraId="7824652F" w14:textId="77777777" w:rsidR="006B592D" w:rsidRPr="00B53C42" w:rsidRDefault="006B592D" w:rsidP="006B592D">
            <w:pPr>
              <w:spacing w:line="480" w:lineRule="auto"/>
              <w:jc w:val="center"/>
              <w:rPr>
                <w:rFonts w:ascii="Arial" w:hAnsi="Arial" w:cs="Arial"/>
                <w:color w:val="000000"/>
                <w:sz w:val="20"/>
                <w:szCs w:val="20"/>
              </w:rPr>
            </w:pPr>
          </w:p>
        </w:tc>
      </w:tr>
      <w:tr w:rsidR="00AA4358" w:rsidRPr="00B53C42" w14:paraId="70A0D07B" w14:textId="77777777" w:rsidTr="00784782">
        <w:trPr>
          <w:trHeight w:val="317"/>
        </w:trPr>
        <w:tc>
          <w:tcPr>
            <w:tcW w:w="1701" w:type="dxa"/>
            <w:noWrap/>
            <w:vAlign w:val="center"/>
          </w:tcPr>
          <w:p w14:paraId="7AC96EA8" w14:textId="77777777" w:rsidR="006B592D" w:rsidRPr="00B53C42" w:rsidRDefault="006B592D" w:rsidP="006B592D">
            <w:pPr>
              <w:spacing w:line="480" w:lineRule="auto"/>
              <w:rPr>
                <w:rFonts w:ascii="Arial" w:hAnsi="Arial" w:cs="Arial"/>
                <w:color w:val="000000"/>
                <w:sz w:val="20"/>
                <w:szCs w:val="20"/>
              </w:rPr>
            </w:pPr>
            <w:r w:rsidRPr="00B53C42">
              <w:rPr>
                <w:rFonts w:ascii="Arial" w:hAnsi="Arial" w:cs="Arial"/>
                <w:sz w:val="20"/>
                <w:szCs w:val="20"/>
              </w:rPr>
              <w:t xml:space="preserve">   3</w:t>
            </w:r>
          </w:p>
        </w:tc>
        <w:tc>
          <w:tcPr>
            <w:tcW w:w="0" w:type="dxa"/>
            <w:shd w:val="clear" w:color="auto" w:fill="auto"/>
            <w:noWrap/>
            <w:vAlign w:val="bottom"/>
          </w:tcPr>
          <w:p w14:paraId="1CA70F88" w14:textId="432494E9"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 xml:space="preserve"> 16878 (15.5) </w:t>
            </w:r>
          </w:p>
        </w:tc>
        <w:tc>
          <w:tcPr>
            <w:tcW w:w="0" w:type="dxa"/>
            <w:noWrap/>
            <w:vAlign w:val="bottom"/>
          </w:tcPr>
          <w:p w14:paraId="500B887B" w14:textId="3845C671"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 xml:space="preserve">11695 (16.1) </w:t>
            </w:r>
          </w:p>
        </w:tc>
        <w:tc>
          <w:tcPr>
            <w:tcW w:w="0" w:type="dxa"/>
            <w:noWrap/>
            <w:vAlign w:val="bottom"/>
          </w:tcPr>
          <w:p w14:paraId="657FB9BD" w14:textId="4D4DD300"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 xml:space="preserve"> 1669 (14.2) </w:t>
            </w:r>
          </w:p>
        </w:tc>
        <w:tc>
          <w:tcPr>
            <w:tcW w:w="0" w:type="dxa"/>
            <w:gridSpan w:val="2"/>
            <w:noWrap/>
            <w:vAlign w:val="bottom"/>
          </w:tcPr>
          <w:p w14:paraId="70056671" w14:textId="698B19D0"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 xml:space="preserve"> 3123 (14.4) </w:t>
            </w:r>
          </w:p>
        </w:tc>
        <w:tc>
          <w:tcPr>
            <w:tcW w:w="0" w:type="dxa"/>
            <w:noWrap/>
            <w:vAlign w:val="bottom"/>
          </w:tcPr>
          <w:p w14:paraId="1A37F4A4" w14:textId="3B49DEA8"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 xml:space="preserve">  391 (14.3) </w:t>
            </w:r>
          </w:p>
        </w:tc>
        <w:tc>
          <w:tcPr>
            <w:tcW w:w="0" w:type="dxa"/>
            <w:noWrap/>
            <w:vAlign w:val="center"/>
          </w:tcPr>
          <w:p w14:paraId="6FB0E728" w14:textId="77777777" w:rsidR="006B592D" w:rsidRPr="00B53C42" w:rsidRDefault="006B592D" w:rsidP="006B592D">
            <w:pPr>
              <w:spacing w:line="480" w:lineRule="auto"/>
              <w:jc w:val="center"/>
              <w:rPr>
                <w:rFonts w:ascii="Arial" w:hAnsi="Arial" w:cs="Arial"/>
                <w:color w:val="000000"/>
                <w:sz w:val="20"/>
                <w:szCs w:val="20"/>
              </w:rPr>
            </w:pPr>
          </w:p>
        </w:tc>
      </w:tr>
      <w:tr w:rsidR="00AA4358" w:rsidRPr="00B53C42" w14:paraId="779AA1F1" w14:textId="77777777" w:rsidTr="00784782">
        <w:trPr>
          <w:trHeight w:val="317"/>
        </w:trPr>
        <w:tc>
          <w:tcPr>
            <w:tcW w:w="1701" w:type="dxa"/>
            <w:noWrap/>
            <w:vAlign w:val="center"/>
          </w:tcPr>
          <w:p w14:paraId="646AEE8D" w14:textId="77777777" w:rsidR="006B592D" w:rsidRPr="00B53C42" w:rsidRDefault="006B592D" w:rsidP="006B592D">
            <w:pPr>
              <w:spacing w:line="480" w:lineRule="auto"/>
              <w:rPr>
                <w:rFonts w:ascii="Arial" w:hAnsi="Arial" w:cs="Arial"/>
                <w:color w:val="000000"/>
                <w:sz w:val="20"/>
                <w:szCs w:val="20"/>
              </w:rPr>
            </w:pPr>
            <w:r w:rsidRPr="00B53C42">
              <w:rPr>
                <w:rFonts w:ascii="Arial" w:hAnsi="Arial" w:cs="Arial"/>
                <w:sz w:val="20"/>
                <w:szCs w:val="20"/>
              </w:rPr>
              <w:t xml:space="preserve">   4</w:t>
            </w:r>
          </w:p>
        </w:tc>
        <w:tc>
          <w:tcPr>
            <w:tcW w:w="0" w:type="dxa"/>
            <w:shd w:val="clear" w:color="auto" w:fill="auto"/>
            <w:noWrap/>
            <w:vAlign w:val="bottom"/>
          </w:tcPr>
          <w:p w14:paraId="754E7867" w14:textId="54DEB7A6"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 xml:space="preserve"> 16669 (15.3) </w:t>
            </w:r>
          </w:p>
        </w:tc>
        <w:tc>
          <w:tcPr>
            <w:tcW w:w="0" w:type="dxa"/>
            <w:noWrap/>
            <w:vAlign w:val="bottom"/>
          </w:tcPr>
          <w:p w14:paraId="5E6DF7CF" w14:textId="2B195594"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 xml:space="preserve">11308 (15.6) </w:t>
            </w:r>
          </w:p>
        </w:tc>
        <w:tc>
          <w:tcPr>
            <w:tcW w:w="0" w:type="dxa"/>
            <w:noWrap/>
            <w:vAlign w:val="bottom"/>
          </w:tcPr>
          <w:p w14:paraId="3BC8ABB9" w14:textId="1EF6DAB5"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 xml:space="preserve"> 2220 (18.9) </w:t>
            </w:r>
          </w:p>
        </w:tc>
        <w:tc>
          <w:tcPr>
            <w:tcW w:w="0" w:type="dxa"/>
            <w:gridSpan w:val="2"/>
            <w:noWrap/>
            <w:vAlign w:val="bottom"/>
          </w:tcPr>
          <w:p w14:paraId="1C70A4C9" w14:textId="19EF9416"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 xml:space="preserve"> 2716 (12.5) </w:t>
            </w:r>
          </w:p>
        </w:tc>
        <w:tc>
          <w:tcPr>
            <w:tcW w:w="0" w:type="dxa"/>
            <w:noWrap/>
            <w:vAlign w:val="bottom"/>
          </w:tcPr>
          <w:p w14:paraId="286E7EEC" w14:textId="7B7D895D"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 xml:space="preserve">  425 (15.6) </w:t>
            </w:r>
          </w:p>
        </w:tc>
        <w:tc>
          <w:tcPr>
            <w:tcW w:w="0" w:type="dxa"/>
            <w:noWrap/>
            <w:vAlign w:val="center"/>
          </w:tcPr>
          <w:p w14:paraId="3207FDA6" w14:textId="77777777" w:rsidR="006B592D" w:rsidRPr="00B53C42" w:rsidRDefault="006B592D" w:rsidP="006B592D">
            <w:pPr>
              <w:spacing w:line="480" w:lineRule="auto"/>
              <w:jc w:val="center"/>
              <w:rPr>
                <w:rFonts w:ascii="Arial" w:hAnsi="Arial" w:cs="Arial"/>
                <w:color w:val="000000"/>
                <w:sz w:val="20"/>
                <w:szCs w:val="20"/>
              </w:rPr>
            </w:pPr>
          </w:p>
        </w:tc>
      </w:tr>
      <w:tr w:rsidR="00AA4358" w:rsidRPr="00B53C42" w14:paraId="3FFE9178" w14:textId="77777777" w:rsidTr="00784782">
        <w:trPr>
          <w:trHeight w:val="317"/>
        </w:trPr>
        <w:tc>
          <w:tcPr>
            <w:tcW w:w="1701" w:type="dxa"/>
            <w:noWrap/>
            <w:vAlign w:val="center"/>
          </w:tcPr>
          <w:p w14:paraId="02439630" w14:textId="77777777" w:rsidR="006B592D" w:rsidRPr="00B53C42" w:rsidRDefault="006B592D" w:rsidP="006B592D">
            <w:pPr>
              <w:spacing w:line="480" w:lineRule="auto"/>
              <w:rPr>
                <w:rFonts w:ascii="Arial" w:hAnsi="Arial" w:cs="Arial"/>
                <w:color w:val="000000"/>
                <w:sz w:val="20"/>
                <w:szCs w:val="20"/>
              </w:rPr>
            </w:pPr>
            <w:r w:rsidRPr="00B53C42">
              <w:rPr>
                <w:rFonts w:ascii="Arial" w:hAnsi="Arial" w:cs="Arial"/>
                <w:sz w:val="20"/>
                <w:szCs w:val="20"/>
              </w:rPr>
              <w:t xml:space="preserve">   5 - Highest Income</w:t>
            </w:r>
          </w:p>
        </w:tc>
        <w:tc>
          <w:tcPr>
            <w:tcW w:w="0" w:type="dxa"/>
            <w:shd w:val="clear" w:color="auto" w:fill="auto"/>
            <w:noWrap/>
            <w:vAlign w:val="bottom"/>
          </w:tcPr>
          <w:p w14:paraId="75E557AC" w14:textId="4C1FF732"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 xml:space="preserve"> 11580 (10.7) </w:t>
            </w:r>
          </w:p>
        </w:tc>
        <w:tc>
          <w:tcPr>
            <w:tcW w:w="0" w:type="dxa"/>
            <w:noWrap/>
            <w:vAlign w:val="bottom"/>
          </w:tcPr>
          <w:p w14:paraId="7A615014" w14:textId="1C59D188"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 xml:space="preserve"> 7464 (10.3) </w:t>
            </w:r>
          </w:p>
        </w:tc>
        <w:tc>
          <w:tcPr>
            <w:tcW w:w="0" w:type="dxa"/>
            <w:noWrap/>
            <w:vAlign w:val="bottom"/>
          </w:tcPr>
          <w:p w14:paraId="024A03EF" w14:textId="61FFA120"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 xml:space="preserve"> 1480 (12.6) </w:t>
            </w:r>
          </w:p>
        </w:tc>
        <w:tc>
          <w:tcPr>
            <w:tcW w:w="0" w:type="dxa"/>
            <w:gridSpan w:val="2"/>
            <w:noWrap/>
            <w:vAlign w:val="bottom"/>
          </w:tcPr>
          <w:p w14:paraId="6C859441" w14:textId="5A69D776"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 xml:space="preserve"> 2257 (10.4) </w:t>
            </w:r>
          </w:p>
        </w:tc>
        <w:tc>
          <w:tcPr>
            <w:tcW w:w="0" w:type="dxa"/>
            <w:noWrap/>
            <w:vAlign w:val="bottom"/>
          </w:tcPr>
          <w:p w14:paraId="5B9576CD" w14:textId="081BBEBB"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 xml:space="preserve">  379 (13.9) </w:t>
            </w:r>
          </w:p>
        </w:tc>
        <w:tc>
          <w:tcPr>
            <w:tcW w:w="0" w:type="dxa"/>
            <w:noWrap/>
            <w:vAlign w:val="center"/>
          </w:tcPr>
          <w:p w14:paraId="0FFB8A8A" w14:textId="77777777" w:rsidR="006B592D" w:rsidRPr="00B53C42" w:rsidRDefault="006B592D" w:rsidP="006B592D">
            <w:pPr>
              <w:spacing w:line="480" w:lineRule="auto"/>
              <w:jc w:val="center"/>
              <w:rPr>
                <w:rFonts w:ascii="Arial" w:hAnsi="Arial" w:cs="Arial"/>
                <w:color w:val="000000"/>
                <w:sz w:val="20"/>
                <w:szCs w:val="20"/>
              </w:rPr>
            </w:pPr>
          </w:p>
        </w:tc>
      </w:tr>
      <w:tr w:rsidR="00AA4358" w:rsidRPr="00B53C42" w14:paraId="1ACBA406" w14:textId="77777777" w:rsidTr="00784782">
        <w:trPr>
          <w:trHeight w:val="317"/>
        </w:trPr>
        <w:tc>
          <w:tcPr>
            <w:tcW w:w="1701" w:type="dxa"/>
            <w:tcBorders>
              <w:bottom w:val="single" w:sz="4" w:space="0" w:color="auto"/>
            </w:tcBorders>
            <w:noWrap/>
            <w:vAlign w:val="center"/>
          </w:tcPr>
          <w:p w14:paraId="241F916C" w14:textId="77777777" w:rsidR="006B592D" w:rsidRPr="00B53C42" w:rsidRDefault="006B592D" w:rsidP="006B592D">
            <w:pPr>
              <w:spacing w:line="480" w:lineRule="auto"/>
              <w:rPr>
                <w:rFonts w:ascii="Arial" w:hAnsi="Arial" w:cs="Arial"/>
                <w:color w:val="000000"/>
                <w:sz w:val="20"/>
                <w:szCs w:val="20"/>
              </w:rPr>
            </w:pPr>
            <w:r w:rsidRPr="00B53C42">
              <w:rPr>
                <w:rFonts w:ascii="Arial" w:hAnsi="Arial" w:cs="Arial"/>
                <w:sz w:val="20"/>
                <w:szCs w:val="20"/>
              </w:rPr>
              <w:t xml:space="preserve">   Unknown</w:t>
            </w:r>
          </w:p>
        </w:tc>
        <w:tc>
          <w:tcPr>
            <w:tcW w:w="0" w:type="dxa"/>
            <w:tcBorders>
              <w:bottom w:val="single" w:sz="4" w:space="0" w:color="auto"/>
            </w:tcBorders>
            <w:shd w:val="clear" w:color="auto" w:fill="auto"/>
            <w:noWrap/>
            <w:vAlign w:val="bottom"/>
          </w:tcPr>
          <w:p w14:paraId="6A1A9421" w14:textId="1F075558"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 xml:space="preserve">  4690 ( 4.3) </w:t>
            </w:r>
          </w:p>
        </w:tc>
        <w:tc>
          <w:tcPr>
            <w:tcW w:w="0" w:type="dxa"/>
            <w:tcBorders>
              <w:bottom w:val="single" w:sz="4" w:space="0" w:color="auto"/>
            </w:tcBorders>
            <w:noWrap/>
            <w:vAlign w:val="bottom"/>
          </w:tcPr>
          <w:p w14:paraId="18B1A329" w14:textId="0107098F"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 xml:space="preserve"> 3020 ( 4.2) </w:t>
            </w:r>
          </w:p>
        </w:tc>
        <w:tc>
          <w:tcPr>
            <w:tcW w:w="0" w:type="dxa"/>
            <w:tcBorders>
              <w:bottom w:val="single" w:sz="4" w:space="0" w:color="auto"/>
            </w:tcBorders>
            <w:noWrap/>
            <w:vAlign w:val="bottom"/>
          </w:tcPr>
          <w:p w14:paraId="71CD2852" w14:textId="3DB3FF5C"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 xml:space="preserve">  495 ( 4.2) </w:t>
            </w:r>
          </w:p>
        </w:tc>
        <w:tc>
          <w:tcPr>
            <w:tcW w:w="0" w:type="dxa"/>
            <w:gridSpan w:val="2"/>
            <w:tcBorders>
              <w:bottom w:val="single" w:sz="4" w:space="0" w:color="auto"/>
            </w:tcBorders>
            <w:noWrap/>
            <w:vAlign w:val="bottom"/>
          </w:tcPr>
          <w:p w14:paraId="6690B61E" w14:textId="7CA23019"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 xml:space="preserve"> 1088 ( 5.0) </w:t>
            </w:r>
          </w:p>
        </w:tc>
        <w:tc>
          <w:tcPr>
            <w:tcW w:w="0" w:type="dxa"/>
            <w:tcBorders>
              <w:bottom w:val="single" w:sz="4" w:space="0" w:color="auto"/>
            </w:tcBorders>
            <w:noWrap/>
            <w:vAlign w:val="bottom"/>
          </w:tcPr>
          <w:p w14:paraId="58A77F21" w14:textId="51D3BD5B"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 xml:space="preserve">   87 ( 3.2) </w:t>
            </w:r>
          </w:p>
        </w:tc>
        <w:tc>
          <w:tcPr>
            <w:tcW w:w="0" w:type="dxa"/>
            <w:tcBorders>
              <w:bottom w:val="single" w:sz="4" w:space="0" w:color="auto"/>
            </w:tcBorders>
            <w:noWrap/>
          </w:tcPr>
          <w:p w14:paraId="2CC4F3D9" w14:textId="77777777" w:rsidR="006B592D" w:rsidRPr="00B53C42" w:rsidRDefault="006B592D" w:rsidP="006B592D">
            <w:pPr>
              <w:spacing w:line="480" w:lineRule="auto"/>
              <w:jc w:val="center"/>
              <w:rPr>
                <w:rFonts w:ascii="Arial" w:hAnsi="Arial" w:cs="Arial"/>
                <w:color w:val="000000"/>
                <w:sz w:val="20"/>
                <w:szCs w:val="20"/>
              </w:rPr>
            </w:pPr>
          </w:p>
        </w:tc>
      </w:tr>
    </w:tbl>
    <w:p w14:paraId="012F689A" w14:textId="55F81691" w:rsidR="006F7D1A" w:rsidRPr="00AB2AF4" w:rsidRDefault="00AB2AF4">
      <w:pPr>
        <w:rPr>
          <w:rFonts w:ascii="Arial" w:hAnsi="Arial" w:cs="Arial"/>
          <w:i/>
          <w:iCs/>
          <w:sz w:val="22"/>
          <w:szCs w:val="22"/>
        </w:rPr>
      </w:pPr>
      <w:r w:rsidRPr="00AB2AF4">
        <w:rPr>
          <w:rFonts w:ascii="Arial" w:hAnsi="Arial" w:cs="Arial"/>
          <w:i/>
          <w:iCs/>
          <w:sz w:val="22"/>
          <w:szCs w:val="22"/>
        </w:rPr>
        <w:t>Abbreviations:</w:t>
      </w:r>
      <w:r>
        <w:rPr>
          <w:rFonts w:ascii="Arial" w:hAnsi="Arial" w:cs="Arial"/>
          <w:sz w:val="22"/>
          <w:szCs w:val="22"/>
        </w:rPr>
        <w:t xml:space="preserve"> CA, Census Agglomeration; CMA, Census Metropolitan Area </w:t>
      </w:r>
    </w:p>
    <w:p w14:paraId="4C7BD5D9" w14:textId="77777777" w:rsidR="006F7D1A" w:rsidRDefault="006F7D1A">
      <w:pPr>
        <w:rPr>
          <w:rFonts w:ascii="Arial" w:hAnsi="Arial" w:cs="Arial"/>
          <w:b/>
          <w:bCs/>
          <w:sz w:val="28"/>
          <w:szCs w:val="28"/>
        </w:rPr>
      </w:pPr>
    </w:p>
    <w:p w14:paraId="07B5E2C4" w14:textId="77777777" w:rsidR="008D0035" w:rsidRDefault="008D0035">
      <w:pPr>
        <w:rPr>
          <w:rFonts w:ascii="Arial" w:hAnsi="Arial" w:cs="Arial"/>
          <w:b/>
          <w:bCs/>
          <w:sz w:val="28"/>
          <w:szCs w:val="28"/>
        </w:rPr>
      </w:pPr>
    </w:p>
    <w:p w14:paraId="06CD8018" w14:textId="77777777" w:rsidR="00784782" w:rsidRDefault="00784782">
      <w:pPr>
        <w:rPr>
          <w:rFonts w:ascii="Arial" w:hAnsi="Arial" w:cs="Arial"/>
          <w:i/>
          <w:iCs/>
          <w:sz w:val="20"/>
          <w:szCs w:val="20"/>
        </w:rPr>
      </w:pPr>
      <w:r>
        <w:rPr>
          <w:rFonts w:ascii="Arial" w:hAnsi="Arial" w:cs="Arial"/>
          <w:i/>
          <w:iCs/>
          <w:sz w:val="20"/>
          <w:szCs w:val="20"/>
        </w:rPr>
        <w:br w:type="page"/>
      </w:r>
    </w:p>
    <w:p w14:paraId="0A79AEA5" w14:textId="6E95E05F" w:rsidR="00A3764A" w:rsidRDefault="008D0035" w:rsidP="008D0035">
      <w:pPr>
        <w:spacing w:line="480" w:lineRule="auto"/>
        <w:rPr>
          <w:rFonts w:ascii="Arial" w:hAnsi="Arial" w:cs="Arial"/>
          <w:i/>
          <w:iCs/>
          <w:sz w:val="20"/>
          <w:szCs w:val="20"/>
        </w:rPr>
      </w:pPr>
      <w:r w:rsidRPr="00B53C42">
        <w:rPr>
          <w:rFonts w:ascii="Arial" w:hAnsi="Arial" w:cs="Arial"/>
          <w:i/>
          <w:iCs/>
          <w:sz w:val="20"/>
          <w:szCs w:val="20"/>
        </w:rPr>
        <w:lastRenderedPageBreak/>
        <w:t xml:space="preserve">Table 2: </w:t>
      </w:r>
      <w:r w:rsidR="00A3764A">
        <w:rPr>
          <w:rFonts w:ascii="Arial" w:hAnsi="Arial" w:cs="Arial"/>
          <w:i/>
          <w:iCs/>
          <w:sz w:val="20"/>
          <w:szCs w:val="20"/>
        </w:rPr>
        <w:t xml:space="preserve">Descriptive summary of </w:t>
      </w:r>
      <w:r w:rsidRPr="00B53C42">
        <w:rPr>
          <w:rFonts w:ascii="Arial" w:hAnsi="Arial" w:cs="Arial"/>
          <w:i/>
          <w:iCs/>
          <w:sz w:val="20"/>
          <w:szCs w:val="20"/>
        </w:rPr>
        <w:t>LOS of Ontario hospitalizations for schizophrenia between 2014 and 2021 by type of hospital</w:t>
      </w:r>
    </w:p>
    <w:tbl>
      <w:tblPr>
        <w:tblW w:w="9781" w:type="dxa"/>
        <w:tblLook w:val="04A0" w:firstRow="1" w:lastRow="0" w:firstColumn="1" w:lastColumn="0" w:noHBand="0" w:noVBand="1"/>
      </w:tblPr>
      <w:tblGrid>
        <w:gridCol w:w="728"/>
        <w:gridCol w:w="1843"/>
        <w:gridCol w:w="1417"/>
        <w:gridCol w:w="1417"/>
        <w:gridCol w:w="1417"/>
        <w:gridCol w:w="1417"/>
        <w:gridCol w:w="1542"/>
      </w:tblGrid>
      <w:tr w:rsidR="0041537F" w:rsidRPr="00A3764A" w14:paraId="66AC7A9B" w14:textId="197C5E93" w:rsidTr="00695464">
        <w:trPr>
          <w:trHeight w:val="320"/>
        </w:trPr>
        <w:tc>
          <w:tcPr>
            <w:tcW w:w="728" w:type="dxa"/>
            <w:tcBorders>
              <w:top w:val="single" w:sz="4" w:space="0" w:color="auto"/>
              <w:left w:val="nil"/>
              <w:right w:val="nil"/>
            </w:tcBorders>
            <w:shd w:val="clear" w:color="auto" w:fill="auto"/>
            <w:noWrap/>
            <w:vAlign w:val="bottom"/>
            <w:hideMark/>
          </w:tcPr>
          <w:p w14:paraId="7878A072" w14:textId="77777777" w:rsidR="0041537F" w:rsidRPr="00A3764A" w:rsidRDefault="0041537F" w:rsidP="0041537F">
            <w:pPr>
              <w:spacing w:line="480" w:lineRule="auto"/>
              <w:rPr>
                <w:sz w:val="20"/>
                <w:szCs w:val="20"/>
              </w:rPr>
            </w:pPr>
          </w:p>
        </w:tc>
        <w:tc>
          <w:tcPr>
            <w:tcW w:w="1843" w:type="dxa"/>
            <w:tcBorders>
              <w:top w:val="single" w:sz="4" w:space="0" w:color="auto"/>
              <w:left w:val="nil"/>
              <w:right w:val="nil"/>
            </w:tcBorders>
            <w:shd w:val="clear" w:color="auto" w:fill="auto"/>
            <w:noWrap/>
            <w:vAlign w:val="bottom"/>
            <w:hideMark/>
          </w:tcPr>
          <w:p w14:paraId="46B01B64" w14:textId="77777777" w:rsidR="0041537F" w:rsidRPr="00A3764A" w:rsidRDefault="0041537F" w:rsidP="0041537F">
            <w:pPr>
              <w:spacing w:line="480" w:lineRule="auto"/>
              <w:rPr>
                <w:sz w:val="20"/>
                <w:szCs w:val="20"/>
              </w:rPr>
            </w:pPr>
          </w:p>
        </w:tc>
        <w:tc>
          <w:tcPr>
            <w:tcW w:w="1417" w:type="dxa"/>
            <w:tcBorders>
              <w:top w:val="single" w:sz="4" w:space="0" w:color="auto"/>
              <w:left w:val="nil"/>
              <w:right w:val="nil"/>
            </w:tcBorders>
            <w:shd w:val="clear" w:color="auto" w:fill="auto"/>
            <w:noWrap/>
            <w:vAlign w:val="bottom"/>
            <w:hideMark/>
          </w:tcPr>
          <w:p w14:paraId="6D17AD68" w14:textId="77777777" w:rsidR="0041537F" w:rsidRPr="00A3764A" w:rsidRDefault="0041537F" w:rsidP="0041537F">
            <w:pPr>
              <w:spacing w:line="480" w:lineRule="auto"/>
              <w:rPr>
                <w:sz w:val="20"/>
                <w:szCs w:val="20"/>
              </w:rPr>
            </w:pPr>
          </w:p>
        </w:tc>
        <w:tc>
          <w:tcPr>
            <w:tcW w:w="5793" w:type="dxa"/>
            <w:gridSpan w:val="4"/>
            <w:tcBorders>
              <w:top w:val="single" w:sz="4" w:space="0" w:color="auto"/>
              <w:left w:val="nil"/>
              <w:right w:val="nil"/>
            </w:tcBorders>
          </w:tcPr>
          <w:p w14:paraId="7801B240" w14:textId="0A6C0AAC" w:rsidR="0041537F" w:rsidRPr="00A3764A" w:rsidRDefault="0041537F" w:rsidP="0041537F">
            <w:pPr>
              <w:spacing w:line="480" w:lineRule="auto"/>
              <w:jc w:val="center"/>
              <w:rPr>
                <w:rFonts w:ascii="Arial" w:hAnsi="Arial" w:cs="Arial"/>
                <w:b/>
                <w:bCs/>
                <w:color w:val="000000"/>
                <w:sz w:val="20"/>
                <w:szCs w:val="20"/>
              </w:rPr>
            </w:pPr>
            <w:r w:rsidRPr="00A3764A">
              <w:rPr>
                <w:rFonts w:ascii="Arial" w:hAnsi="Arial" w:cs="Arial"/>
                <w:b/>
                <w:bCs/>
                <w:color w:val="000000"/>
                <w:sz w:val="20"/>
                <w:szCs w:val="20"/>
              </w:rPr>
              <w:t>Type of Hospital</w:t>
            </w:r>
          </w:p>
        </w:tc>
      </w:tr>
      <w:tr w:rsidR="0041537F" w:rsidRPr="00A3764A" w14:paraId="14DEC953" w14:textId="1656D3B0" w:rsidTr="0011243B">
        <w:trPr>
          <w:trHeight w:val="635"/>
        </w:trPr>
        <w:tc>
          <w:tcPr>
            <w:tcW w:w="728" w:type="dxa"/>
            <w:tcBorders>
              <w:top w:val="nil"/>
              <w:left w:val="nil"/>
              <w:right w:val="nil"/>
            </w:tcBorders>
            <w:shd w:val="clear" w:color="auto" w:fill="auto"/>
            <w:noWrap/>
            <w:vAlign w:val="bottom"/>
            <w:hideMark/>
          </w:tcPr>
          <w:p w14:paraId="01E883C0" w14:textId="77777777" w:rsidR="0041537F" w:rsidRPr="00A3764A" w:rsidRDefault="0041537F" w:rsidP="0041537F">
            <w:pPr>
              <w:spacing w:line="480" w:lineRule="auto"/>
              <w:rPr>
                <w:rFonts w:ascii="Arial" w:hAnsi="Arial" w:cs="Arial"/>
                <w:b/>
                <w:bCs/>
                <w:color w:val="000000"/>
                <w:sz w:val="20"/>
                <w:szCs w:val="20"/>
              </w:rPr>
            </w:pPr>
            <w:r w:rsidRPr="00A3764A">
              <w:rPr>
                <w:rFonts w:ascii="Arial" w:hAnsi="Arial" w:cs="Arial"/>
                <w:b/>
                <w:bCs/>
                <w:color w:val="000000"/>
                <w:sz w:val="20"/>
                <w:szCs w:val="20"/>
              </w:rPr>
              <w:t> </w:t>
            </w:r>
          </w:p>
        </w:tc>
        <w:tc>
          <w:tcPr>
            <w:tcW w:w="1843" w:type="dxa"/>
            <w:tcBorders>
              <w:top w:val="nil"/>
              <w:left w:val="nil"/>
              <w:right w:val="nil"/>
            </w:tcBorders>
            <w:shd w:val="clear" w:color="auto" w:fill="auto"/>
            <w:noWrap/>
            <w:vAlign w:val="bottom"/>
            <w:hideMark/>
          </w:tcPr>
          <w:p w14:paraId="5012FE64" w14:textId="77777777" w:rsidR="0041537F" w:rsidRPr="00A3764A" w:rsidRDefault="0041537F" w:rsidP="0041537F">
            <w:pPr>
              <w:spacing w:line="480" w:lineRule="auto"/>
              <w:rPr>
                <w:rFonts w:ascii="Arial" w:hAnsi="Arial" w:cs="Arial"/>
                <w:color w:val="000000"/>
                <w:sz w:val="20"/>
                <w:szCs w:val="20"/>
              </w:rPr>
            </w:pPr>
            <w:r w:rsidRPr="00A3764A">
              <w:rPr>
                <w:rFonts w:ascii="Arial" w:hAnsi="Arial" w:cs="Arial"/>
                <w:color w:val="000000"/>
                <w:sz w:val="20"/>
                <w:szCs w:val="20"/>
              </w:rPr>
              <w:t> </w:t>
            </w:r>
          </w:p>
        </w:tc>
        <w:tc>
          <w:tcPr>
            <w:tcW w:w="1417" w:type="dxa"/>
            <w:tcBorders>
              <w:top w:val="nil"/>
              <w:left w:val="nil"/>
              <w:right w:val="nil"/>
            </w:tcBorders>
            <w:shd w:val="clear" w:color="auto" w:fill="auto"/>
            <w:vAlign w:val="bottom"/>
            <w:hideMark/>
          </w:tcPr>
          <w:p w14:paraId="03B63187" w14:textId="77777777" w:rsidR="0041537F" w:rsidRPr="00A3764A" w:rsidRDefault="0041537F" w:rsidP="0041537F">
            <w:pPr>
              <w:spacing w:line="480" w:lineRule="auto"/>
              <w:jc w:val="center"/>
              <w:rPr>
                <w:rFonts w:ascii="Arial" w:hAnsi="Arial" w:cs="Arial"/>
                <w:b/>
                <w:bCs/>
                <w:color w:val="000000"/>
                <w:sz w:val="20"/>
                <w:szCs w:val="20"/>
              </w:rPr>
            </w:pPr>
            <w:r w:rsidRPr="00A3764A">
              <w:rPr>
                <w:rFonts w:ascii="Arial" w:hAnsi="Arial" w:cs="Arial"/>
                <w:b/>
                <w:bCs/>
                <w:color w:val="000000"/>
                <w:sz w:val="20"/>
                <w:szCs w:val="20"/>
              </w:rPr>
              <w:t>Full Sample</w:t>
            </w:r>
          </w:p>
        </w:tc>
        <w:tc>
          <w:tcPr>
            <w:tcW w:w="1417" w:type="dxa"/>
            <w:tcBorders>
              <w:top w:val="nil"/>
              <w:left w:val="nil"/>
              <w:right w:val="nil"/>
            </w:tcBorders>
            <w:shd w:val="clear" w:color="auto" w:fill="auto"/>
            <w:vAlign w:val="bottom"/>
            <w:hideMark/>
          </w:tcPr>
          <w:p w14:paraId="5587C4C5" w14:textId="77777777" w:rsidR="0041537F" w:rsidRPr="00A3764A" w:rsidRDefault="0041537F" w:rsidP="0041537F">
            <w:pPr>
              <w:spacing w:line="480" w:lineRule="auto"/>
              <w:jc w:val="center"/>
              <w:rPr>
                <w:rFonts w:ascii="Arial" w:hAnsi="Arial" w:cs="Arial"/>
                <w:b/>
                <w:bCs/>
                <w:i/>
                <w:iCs/>
                <w:color w:val="000000"/>
                <w:sz w:val="20"/>
                <w:szCs w:val="20"/>
              </w:rPr>
            </w:pPr>
            <w:r w:rsidRPr="00A3764A">
              <w:rPr>
                <w:rFonts w:ascii="Arial" w:hAnsi="Arial" w:cs="Arial"/>
                <w:b/>
                <w:bCs/>
                <w:i/>
                <w:iCs/>
                <w:color w:val="000000"/>
                <w:sz w:val="20"/>
                <w:szCs w:val="20"/>
              </w:rPr>
              <w:t>Large Community</w:t>
            </w:r>
          </w:p>
        </w:tc>
        <w:tc>
          <w:tcPr>
            <w:tcW w:w="1417" w:type="dxa"/>
            <w:tcBorders>
              <w:top w:val="nil"/>
              <w:left w:val="nil"/>
              <w:right w:val="nil"/>
            </w:tcBorders>
            <w:shd w:val="clear" w:color="auto" w:fill="auto"/>
            <w:vAlign w:val="bottom"/>
            <w:hideMark/>
          </w:tcPr>
          <w:p w14:paraId="5494A6BC" w14:textId="77777777" w:rsidR="0041537F" w:rsidRPr="00A3764A" w:rsidRDefault="0041537F" w:rsidP="0041537F">
            <w:pPr>
              <w:spacing w:line="480" w:lineRule="auto"/>
              <w:jc w:val="center"/>
              <w:rPr>
                <w:rFonts w:ascii="Arial" w:hAnsi="Arial" w:cs="Arial"/>
                <w:b/>
                <w:bCs/>
                <w:i/>
                <w:iCs/>
                <w:color w:val="000000"/>
                <w:sz w:val="20"/>
                <w:szCs w:val="20"/>
              </w:rPr>
            </w:pPr>
            <w:r w:rsidRPr="00A3764A">
              <w:rPr>
                <w:rFonts w:ascii="Arial" w:hAnsi="Arial" w:cs="Arial"/>
                <w:b/>
                <w:bCs/>
                <w:i/>
                <w:iCs/>
                <w:color w:val="000000"/>
                <w:sz w:val="20"/>
                <w:szCs w:val="20"/>
              </w:rPr>
              <w:t>Specialty MH</w:t>
            </w:r>
          </w:p>
        </w:tc>
        <w:tc>
          <w:tcPr>
            <w:tcW w:w="1417" w:type="dxa"/>
            <w:tcBorders>
              <w:top w:val="nil"/>
              <w:left w:val="nil"/>
              <w:right w:val="nil"/>
            </w:tcBorders>
            <w:shd w:val="clear" w:color="auto" w:fill="auto"/>
            <w:vAlign w:val="bottom"/>
            <w:hideMark/>
          </w:tcPr>
          <w:p w14:paraId="65CD6D16" w14:textId="77777777" w:rsidR="0041537F" w:rsidRPr="00A3764A" w:rsidRDefault="0041537F" w:rsidP="0041537F">
            <w:pPr>
              <w:spacing w:line="480" w:lineRule="auto"/>
              <w:jc w:val="center"/>
              <w:rPr>
                <w:rFonts w:ascii="Arial" w:hAnsi="Arial" w:cs="Arial"/>
                <w:b/>
                <w:bCs/>
                <w:i/>
                <w:iCs/>
                <w:color w:val="000000"/>
                <w:sz w:val="20"/>
                <w:szCs w:val="20"/>
              </w:rPr>
            </w:pPr>
            <w:r w:rsidRPr="00A3764A">
              <w:rPr>
                <w:rFonts w:ascii="Arial" w:hAnsi="Arial" w:cs="Arial"/>
                <w:b/>
                <w:bCs/>
                <w:i/>
                <w:iCs/>
                <w:color w:val="000000"/>
                <w:sz w:val="20"/>
                <w:szCs w:val="20"/>
              </w:rPr>
              <w:t>Teaching</w:t>
            </w:r>
          </w:p>
        </w:tc>
        <w:tc>
          <w:tcPr>
            <w:tcW w:w="1542" w:type="dxa"/>
            <w:tcBorders>
              <w:top w:val="nil"/>
              <w:left w:val="nil"/>
              <w:right w:val="nil"/>
            </w:tcBorders>
            <w:vAlign w:val="bottom"/>
          </w:tcPr>
          <w:p w14:paraId="11D56F69" w14:textId="6DE20F5F" w:rsidR="0041537F" w:rsidRPr="00A3764A" w:rsidRDefault="0041537F" w:rsidP="0041537F">
            <w:pPr>
              <w:spacing w:line="480" w:lineRule="auto"/>
              <w:jc w:val="center"/>
              <w:rPr>
                <w:rFonts w:ascii="Arial" w:hAnsi="Arial" w:cs="Arial"/>
                <w:b/>
                <w:bCs/>
                <w:i/>
                <w:iCs/>
                <w:color w:val="000000"/>
                <w:sz w:val="20"/>
                <w:szCs w:val="20"/>
              </w:rPr>
            </w:pPr>
            <w:r w:rsidRPr="00A3764A">
              <w:rPr>
                <w:rFonts w:ascii="Arial" w:hAnsi="Arial" w:cs="Arial"/>
                <w:b/>
                <w:bCs/>
                <w:i/>
                <w:iCs/>
                <w:color w:val="000000"/>
                <w:sz w:val="20"/>
                <w:szCs w:val="20"/>
              </w:rPr>
              <w:t>All Other</w:t>
            </w:r>
          </w:p>
        </w:tc>
      </w:tr>
      <w:tr w:rsidR="00695464" w:rsidRPr="00A3764A" w14:paraId="104B2702" w14:textId="77777777" w:rsidTr="00695464">
        <w:trPr>
          <w:trHeight w:val="317"/>
        </w:trPr>
        <w:tc>
          <w:tcPr>
            <w:tcW w:w="728" w:type="dxa"/>
            <w:tcBorders>
              <w:left w:val="nil"/>
              <w:bottom w:val="single" w:sz="4" w:space="0" w:color="auto"/>
              <w:right w:val="nil"/>
            </w:tcBorders>
            <w:shd w:val="clear" w:color="auto" w:fill="auto"/>
            <w:noWrap/>
            <w:vAlign w:val="bottom"/>
          </w:tcPr>
          <w:p w14:paraId="341EDA90" w14:textId="77777777" w:rsidR="00695464" w:rsidRPr="00A3764A" w:rsidRDefault="00695464" w:rsidP="0041537F">
            <w:pPr>
              <w:spacing w:line="480" w:lineRule="auto"/>
              <w:rPr>
                <w:rFonts w:ascii="Arial" w:hAnsi="Arial" w:cs="Arial"/>
                <w:b/>
                <w:bCs/>
                <w:color w:val="000000"/>
                <w:sz w:val="20"/>
                <w:szCs w:val="20"/>
              </w:rPr>
            </w:pPr>
          </w:p>
        </w:tc>
        <w:tc>
          <w:tcPr>
            <w:tcW w:w="1843" w:type="dxa"/>
            <w:tcBorders>
              <w:left w:val="nil"/>
              <w:bottom w:val="single" w:sz="4" w:space="0" w:color="auto"/>
              <w:right w:val="nil"/>
            </w:tcBorders>
            <w:shd w:val="clear" w:color="auto" w:fill="auto"/>
            <w:noWrap/>
            <w:vAlign w:val="bottom"/>
          </w:tcPr>
          <w:p w14:paraId="1EB39D9B" w14:textId="77777777" w:rsidR="00695464" w:rsidRPr="00A3764A" w:rsidRDefault="00695464" w:rsidP="0041537F">
            <w:pPr>
              <w:spacing w:line="480" w:lineRule="auto"/>
              <w:rPr>
                <w:rFonts w:ascii="Arial" w:hAnsi="Arial" w:cs="Arial"/>
                <w:color w:val="000000"/>
                <w:sz w:val="20"/>
                <w:szCs w:val="20"/>
              </w:rPr>
            </w:pPr>
          </w:p>
        </w:tc>
        <w:tc>
          <w:tcPr>
            <w:tcW w:w="1417" w:type="dxa"/>
            <w:tcBorders>
              <w:left w:val="nil"/>
              <w:bottom w:val="single" w:sz="4" w:space="0" w:color="auto"/>
              <w:right w:val="nil"/>
            </w:tcBorders>
            <w:shd w:val="clear" w:color="auto" w:fill="auto"/>
            <w:vAlign w:val="bottom"/>
          </w:tcPr>
          <w:p w14:paraId="6BB20E3C" w14:textId="48BFA4CB" w:rsidR="00695464" w:rsidRPr="00695464" w:rsidRDefault="00695464" w:rsidP="0041537F">
            <w:pPr>
              <w:spacing w:line="480" w:lineRule="auto"/>
              <w:jc w:val="center"/>
              <w:rPr>
                <w:rFonts w:ascii="Arial" w:hAnsi="Arial" w:cs="Arial"/>
                <w:color w:val="000000"/>
                <w:sz w:val="20"/>
                <w:szCs w:val="20"/>
              </w:rPr>
            </w:pPr>
            <w:r w:rsidRPr="00695464">
              <w:rPr>
                <w:rFonts w:ascii="Arial" w:hAnsi="Arial" w:cs="Arial"/>
                <w:color w:val="000000"/>
                <w:sz w:val="20"/>
                <w:szCs w:val="20"/>
              </w:rPr>
              <w:t>(n=</w:t>
            </w:r>
            <w:r w:rsidR="006B592D" w:rsidRPr="00511707">
              <w:rPr>
                <w:rFonts w:ascii="Arial" w:hAnsi="Arial" w:cs="Arial"/>
                <w:color w:val="000000"/>
                <w:sz w:val="20"/>
                <w:szCs w:val="20"/>
              </w:rPr>
              <w:t>108620</w:t>
            </w:r>
            <w:r w:rsidRPr="00695464">
              <w:rPr>
                <w:rFonts w:ascii="Arial" w:hAnsi="Arial" w:cs="Arial"/>
                <w:color w:val="000000"/>
                <w:sz w:val="20"/>
                <w:szCs w:val="20"/>
              </w:rPr>
              <w:t>)</w:t>
            </w:r>
          </w:p>
        </w:tc>
        <w:tc>
          <w:tcPr>
            <w:tcW w:w="1417" w:type="dxa"/>
            <w:tcBorders>
              <w:left w:val="nil"/>
              <w:bottom w:val="single" w:sz="4" w:space="0" w:color="auto"/>
              <w:right w:val="nil"/>
            </w:tcBorders>
            <w:shd w:val="clear" w:color="auto" w:fill="auto"/>
            <w:vAlign w:val="bottom"/>
          </w:tcPr>
          <w:p w14:paraId="28D90637" w14:textId="71370BF2" w:rsidR="00695464" w:rsidRPr="00695464" w:rsidRDefault="00695464" w:rsidP="0041537F">
            <w:pPr>
              <w:spacing w:line="480" w:lineRule="auto"/>
              <w:jc w:val="center"/>
              <w:rPr>
                <w:rFonts w:ascii="Arial" w:hAnsi="Arial" w:cs="Arial"/>
                <w:color w:val="000000"/>
                <w:sz w:val="20"/>
                <w:szCs w:val="20"/>
              </w:rPr>
            </w:pPr>
            <w:r w:rsidRPr="00695464">
              <w:rPr>
                <w:rFonts w:ascii="Arial" w:hAnsi="Arial" w:cs="Arial"/>
                <w:color w:val="000000"/>
                <w:sz w:val="20"/>
                <w:szCs w:val="20"/>
              </w:rPr>
              <w:t>(n=</w:t>
            </w:r>
            <w:r w:rsidR="006B592D" w:rsidRPr="00511707">
              <w:rPr>
                <w:rFonts w:ascii="Arial" w:hAnsi="Arial" w:cs="Arial"/>
                <w:color w:val="000000"/>
                <w:sz w:val="20"/>
                <w:szCs w:val="20"/>
              </w:rPr>
              <w:t>72475</w:t>
            </w:r>
            <w:r w:rsidRPr="00695464">
              <w:rPr>
                <w:rFonts w:ascii="Arial" w:hAnsi="Arial" w:cs="Arial"/>
                <w:color w:val="000000"/>
                <w:sz w:val="20"/>
                <w:szCs w:val="20"/>
              </w:rPr>
              <w:t>)</w:t>
            </w:r>
          </w:p>
        </w:tc>
        <w:tc>
          <w:tcPr>
            <w:tcW w:w="1417" w:type="dxa"/>
            <w:tcBorders>
              <w:left w:val="nil"/>
              <w:bottom w:val="single" w:sz="4" w:space="0" w:color="auto"/>
              <w:right w:val="nil"/>
            </w:tcBorders>
            <w:shd w:val="clear" w:color="auto" w:fill="auto"/>
            <w:vAlign w:val="bottom"/>
          </w:tcPr>
          <w:p w14:paraId="28D02D8B" w14:textId="51388878" w:rsidR="00695464" w:rsidRPr="00695464" w:rsidRDefault="00695464" w:rsidP="0041537F">
            <w:pPr>
              <w:spacing w:line="480" w:lineRule="auto"/>
              <w:jc w:val="center"/>
              <w:rPr>
                <w:rFonts w:ascii="Arial" w:hAnsi="Arial" w:cs="Arial"/>
                <w:color w:val="000000"/>
                <w:sz w:val="20"/>
                <w:szCs w:val="20"/>
              </w:rPr>
            </w:pPr>
            <w:r>
              <w:rPr>
                <w:rFonts w:ascii="Arial" w:hAnsi="Arial" w:cs="Arial"/>
                <w:color w:val="000000"/>
                <w:sz w:val="20"/>
                <w:szCs w:val="20"/>
              </w:rPr>
              <w:t>(n=</w:t>
            </w:r>
            <w:r w:rsidR="006B592D" w:rsidRPr="00511707">
              <w:rPr>
                <w:rFonts w:ascii="Arial" w:hAnsi="Arial" w:cs="Arial"/>
                <w:color w:val="000000"/>
                <w:sz w:val="20"/>
                <w:szCs w:val="20"/>
              </w:rPr>
              <w:t>11740</w:t>
            </w:r>
            <w:r>
              <w:rPr>
                <w:rFonts w:ascii="Arial" w:hAnsi="Arial" w:cs="Arial"/>
                <w:color w:val="000000"/>
                <w:sz w:val="20"/>
                <w:szCs w:val="20"/>
              </w:rPr>
              <w:t>)</w:t>
            </w:r>
          </w:p>
        </w:tc>
        <w:tc>
          <w:tcPr>
            <w:tcW w:w="1417" w:type="dxa"/>
            <w:tcBorders>
              <w:left w:val="nil"/>
              <w:bottom w:val="single" w:sz="4" w:space="0" w:color="auto"/>
              <w:right w:val="nil"/>
            </w:tcBorders>
            <w:shd w:val="clear" w:color="auto" w:fill="auto"/>
            <w:vAlign w:val="bottom"/>
          </w:tcPr>
          <w:p w14:paraId="557004DD" w14:textId="7FB3541B" w:rsidR="00695464" w:rsidRPr="00695464" w:rsidRDefault="00695464" w:rsidP="0041537F">
            <w:pPr>
              <w:spacing w:line="480" w:lineRule="auto"/>
              <w:jc w:val="center"/>
              <w:rPr>
                <w:rFonts w:ascii="Arial" w:hAnsi="Arial" w:cs="Arial"/>
                <w:color w:val="000000"/>
                <w:sz w:val="20"/>
                <w:szCs w:val="20"/>
              </w:rPr>
            </w:pPr>
            <w:r>
              <w:rPr>
                <w:rFonts w:ascii="Arial" w:hAnsi="Arial" w:cs="Arial"/>
                <w:color w:val="000000"/>
                <w:sz w:val="20"/>
                <w:szCs w:val="20"/>
              </w:rPr>
              <w:t>(n=</w:t>
            </w:r>
            <w:r w:rsidR="006B592D" w:rsidRPr="00511707">
              <w:rPr>
                <w:rFonts w:ascii="Arial" w:hAnsi="Arial" w:cs="Arial"/>
                <w:color w:val="000000"/>
                <w:sz w:val="20"/>
                <w:szCs w:val="20"/>
              </w:rPr>
              <w:t>21675</w:t>
            </w:r>
            <w:r>
              <w:rPr>
                <w:rFonts w:ascii="Arial" w:hAnsi="Arial" w:cs="Arial"/>
                <w:color w:val="000000"/>
                <w:sz w:val="20"/>
                <w:szCs w:val="20"/>
              </w:rPr>
              <w:t>)</w:t>
            </w:r>
          </w:p>
        </w:tc>
        <w:tc>
          <w:tcPr>
            <w:tcW w:w="1542" w:type="dxa"/>
            <w:tcBorders>
              <w:left w:val="nil"/>
              <w:bottom w:val="single" w:sz="4" w:space="0" w:color="auto"/>
              <w:right w:val="nil"/>
            </w:tcBorders>
            <w:vAlign w:val="bottom"/>
          </w:tcPr>
          <w:p w14:paraId="4577642F" w14:textId="2036CC25" w:rsidR="00695464" w:rsidRPr="00695464" w:rsidRDefault="00695464" w:rsidP="0041537F">
            <w:pPr>
              <w:spacing w:line="480" w:lineRule="auto"/>
              <w:jc w:val="center"/>
              <w:rPr>
                <w:rFonts w:ascii="Arial" w:hAnsi="Arial" w:cs="Arial"/>
                <w:color w:val="000000"/>
                <w:sz w:val="20"/>
                <w:szCs w:val="20"/>
              </w:rPr>
            </w:pPr>
            <w:r>
              <w:rPr>
                <w:rFonts w:ascii="Arial" w:hAnsi="Arial" w:cs="Arial"/>
                <w:color w:val="000000"/>
                <w:sz w:val="20"/>
                <w:szCs w:val="20"/>
              </w:rPr>
              <w:t>(n=</w:t>
            </w:r>
            <w:r w:rsidR="006B592D" w:rsidRPr="00511707">
              <w:rPr>
                <w:rFonts w:ascii="Arial" w:hAnsi="Arial" w:cs="Arial"/>
                <w:color w:val="000000"/>
                <w:sz w:val="20"/>
                <w:szCs w:val="20"/>
              </w:rPr>
              <w:t>2730</w:t>
            </w:r>
            <w:r>
              <w:rPr>
                <w:rFonts w:ascii="Arial" w:hAnsi="Arial" w:cs="Arial"/>
                <w:color w:val="000000"/>
                <w:sz w:val="20"/>
                <w:szCs w:val="20"/>
              </w:rPr>
              <w:t>)</w:t>
            </w:r>
          </w:p>
        </w:tc>
      </w:tr>
      <w:tr w:rsidR="006B592D" w:rsidRPr="00A3764A" w14:paraId="74FF2C13" w14:textId="55BD0A0F" w:rsidTr="0041537F">
        <w:trPr>
          <w:trHeight w:val="320"/>
        </w:trPr>
        <w:tc>
          <w:tcPr>
            <w:tcW w:w="728" w:type="dxa"/>
            <w:vMerge w:val="restart"/>
            <w:tcBorders>
              <w:top w:val="nil"/>
              <w:left w:val="nil"/>
              <w:bottom w:val="single" w:sz="4" w:space="0" w:color="000000"/>
              <w:right w:val="nil"/>
            </w:tcBorders>
            <w:shd w:val="clear" w:color="auto" w:fill="auto"/>
            <w:noWrap/>
            <w:vAlign w:val="center"/>
            <w:hideMark/>
          </w:tcPr>
          <w:p w14:paraId="41DE30F2" w14:textId="77777777" w:rsidR="006B592D" w:rsidRPr="00A3764A" w:rsidRDefault="006B592D" w:rsidP="006B592D">
            <w:pPr>
              <w:spacing w:line="480" w:lineRule="auto"/>
              <w:jc w:val="center"/>
              <w:rPr>
                <w:rFonts w:ascii="Arial" w:hAnsi="Arial" w:cs="Arial"/>
                <w:color w:val="000000"/>
                <w:sz w:val="20"/>
                <w:szCs w:val="20"/>
              </w:rPr>
            </w:pPr>
            <w:r w:rsidRPr="00A3764A">
              <w:rPr>
                <w:rFonts w:ascii="Arial" w:hAnsi="Arial" w:cs="Arial"/>
                <w:color w:val="000000"/>
                <w:sz w:val="20"/>
                <w:szCs w:val="20"/>
              </w:rPr>
              <w:t>Acute LOS</w:t>
            </w:r>
          </w:p>
        </w:tc>
        <w:tc>
          <w:tcPr>
            <w:tcW w:w="1843" w:type="dxa"/>
            <w:tcBorders>
              <w:top w:val="nil"/>
              <w:left w:val="nil"/>
              <w:bottom w:val="nil"/>
              <w:right w:val="nil"/>
            </w:tcBorders>
            <w:shd w:val="clear" w:color="auto" w:fill="auto"/>
            <w:noWrap/>
            <w:vAlign w:val="bottom"/>
            <w:hideMark/>
          </w:tcPr>
          <w:p w14:paraId="04088BCF" w14:textId="37A1E5D2" w:rsidR="006B592D" w:rsidRPr="00A3764A" w:rsidRDefault="006B592D" w:rsidP="006B592D">
            <w:pPr>
              <w:spacing w:line="480" w:lineRule="auto"/>
              <w:jc w:val="center"/>
              <w:rPr>
                <w:rFonts w:ascii="Arial" w:hAnsi="Arial" w:cs="Arial"/>
                <w:color w:val="000000"/>
                <w:sz w:val="20"/>
                <w:szCs w:val="20"/>
              </w:rPr>
            </w:pPr>
            <w:r w:rsidRPr="00A3764A">
              <w:rPr>
                <w:rFonts w:ascii="Arial" w:hAnsi="Arial" w:cs="Arial"/>
                <w:color w:val="000000"/>
                <w:sz w:val="20"/>
                <w:szCs w:val="20"/>
              </w:rPr>
              <w:t>Proportion</w:t>
            </w:r>
            <w:r>
              <w:rPr>
                <w:rFonts w:ascii="Arial" w:hAnsi="Arial" w:cs="Arial"/>
                <w:color w:val="000000"/>
                <w:sz w:val="20"/>
                <w:szCs w:val="20"/>
              </w:rPr>
              <w:t xml:space="preserve"> Acute</w:t>
            </w:r>
          </w:p>
        </w:tc>
        <w:tc>
          <w:tcPr>
            <w:tcW w:w="1417" w:type="dxa"/>
            <w:tcBorders>
              <w:top w:val="nil"/>
              <w:left w:val="nil"/>
              <w:bottom w:val="nil"/>
              <w:right w:val="nil"/>
            </w:tcBorders>
            <w:shd w:val="clear" w:color="auto" w:fill="auto"/>
            <w:noWrap/>
            <w:vAlign w:val="bottom"/>
            <w:hideMark/>
          </w:tcPr>
          <w:p w14:paraId="56E83A26" w14:textId="14E3C6D6"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0.930</w:t>
            </w:r>
          </w:p>
        </w:tc>
        <w:tc>
          <w:tcPr>
            <w:tcW w:w="1417" w:type="dxa"/>
            <w:tcBorders>
              <w:top w:val="nil"/>
              <w:left w:val="nil"/>
              <w:bottom w:val="nil"/>
              <w:right w:val="nil"/>
            </w:tcBorders>
            <w:shd w:val="clear" w:color="auto" w:fill="auto"/>
            <w:noWrap/>
            <w:vAlign w:val="bottom"/>
            <w:hideMark/>
          </w:tcPr>
          <w:p w14:paraId="2569A31A" w14:textId="6B2ACB09"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0.756</w:t>
            </w:r>
          </w:p>
        </w:tc>
        <w:tc>
          <w:tcPr>
            <w:tcW w:w="1417" w:type="dxa"/>
            <w:tcBorders>
              <w:top w:val="nil"/>
              <w:left w:val="nil"/>
              <w:bottom w:val="nil"/>
              <w:right w:val="nil"/>
            </w:tcBorders>
            <w:shd w:val="clear" w:color="auto" w:fill="auto"/>
            <w:noWrap/>
            <w:vAlign w:val="bottom"/>
            <w:hideMark/>
          </w:tcPr>
          <w:p w14:paraId="60A2D0AB" w14:textId="4257136B"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0.920</w:t>
            </w:r>
          </w:p>
        </w:tc>
        <w:tc>
          <w:tcPr>
            <w:tcW w:w="1417" w:type="dxa"/>
            <w:tcBorders>
              <w:top w:val="nil"/>
              <w:left w:val="nil"/>
              <w:bottom w:val="nil"/>
              <w:right w:val="nil"/>
            </w:tcBorders>
            <w:shd w:val="clear" w:color="auto" w:fill="auto"/>
            <w:noWrap/>
            <w:vAlign w:val="bottom"/>
            <w:hideMark/>
          </w:tcPr>
          <w:p w14:paraId="612C211C" w14:textId="49B40701"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0.946</w:t>
            </w:r>
          </w:p>
        </w:tc>
        <w:tc>
          <w:tcPr>
            <w:tcW w:w="1542" w:type="dxa"/>
            <w:tcBorders>
              <w:top w:val="nil"/>
              <w:left w:val="nil"/>
              <w:bottom w:val="nil"/>
              <w:right w:val="nil"/>
            </w:tcBorders>
            <w:vAlign w:val="bottom"/>
          </w:tcPr>
          <w:p w14:paraId="147C7CC7" w14:textId="600C9C22" w:rsidR="006B592D" w:rsidRPr="006B592D" w:rsidRDefault="006B592D" w:rsidP="006B592D">
            <w:pPr>
              <w:spacing w:line="480" w:lineRule="auto"/>
              <w:jc w:val="center"/>
              <w:rPr>
                <w:rFonts w:ascii="Arial" w:hAnsi="Arial" w:cs="Arial"/>
                <w:color w:val="000000"/>
                <w:sz w:val="20"/>
                <w:szCs w:val="20"/>
              </w:rPr>
            </w:pPr>
            <w:r w:rsidRPr="006B592D">
              <w:rPr>
                <w:rFonts w:ascii="Arial" w:hAnsi="Arial" w:cs="Arial"/>
                <w:color w:val="000000"/>
                <w:sz w:val="20"/>
                <w:szCs w:val="20"/>
              </w:rPr>
              <w:t>0.954</w:t>
            </w:r>
          </w:p>
        </w:tc>
      </w:tr>
      <w:tr w:rsidR="0041537F" w:rsidRPr="00A3764A" w14:paraId="034F539B" w14:textId="064F4997" w:rsidTr="0041537F">
        <w:trPr>
          <w:trHeight w:val="320"/>
        </w:trPr>
        <w:tc>
          <w:tcPr>
            <w:tcW w:w="728" w:type="dxa"/>
            <w:vMerge/>
            <w:tcBorders>
              <w:top w:val="nil"/>
              <w:left w:val="nil"/>
              <w:bottom w:val="single" w:sz="4" w:space="0" w:color="000000"/>
              <w:right w:val="nil"/>
            </w:tcBorders>
            <w:vAlign w:val="center"/>
            <w:hideMark/>
          </w:tcPr>
          <w:p w14:paraId="7C4ACD3C" w14:textId="77777777" w:rsidR="0041537F" w:rsidRPr="00A3764A" w:rsidRDefault="0041537F" w:rsidP="0041537F">
            <w:pPr>
              <w:spacing w:line="480" w:lineRule="auto"/>
              <w:rPr>
                <w:rFonts w:ascii="Arial" w:hAnsi="Arial" w:cs="Arial"/>
                <w:color w:val="000000"/>
                <w:sz w:val="20"/>
                <w:szCs w:val="20"/>
              </w:rPr>
            </w:pPr>
          </w:p>
        </w:tc>
        <w:tc>
          <w:tcPr>
            <w:tcW w:w="1843" w:type="dxa"/>
            <w:tcBorders>
              <w:top w:val="nil"/>
              <w:left w:val="nil"/>
              <w:bottom w:val="nil"/>
              <w:right w:val="nil"/>
            </w:tcBorders>
            <w:shd w:val="clear" w:color="auto" w:fill="auto"/>
            <w:noWrap/>
            <w:vAlign w:val="bottom"/>
            <w:hideMark/>
          </w:tcPr>
          <w:p w14:paraId="5CB06C0F" w14:textId="77777777"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Mean (sd)</w:t>
            </w:r>
          </w:p>
        </w:tc>
        <w:tc>
          <w:tcPr>
            <w:tcW w:w="1417" w:type="dxa"/>
            <w:tcBorders>
              <w:top w:val="nil"/>
              <w:left w:val="nil"/>
              <w:bottom w:val="nil"/>
              <w:right w:val="nil"/>
            </w:tcBorders>
            <w:shd w:val="clear" w:color="auto" w:fill="auto"/>
            <w:noWrap/>
            <w:vAlign w:val="bottom"/>
            <w:hideMark/>
          </w:tcPr>
          <w:p w14:paraId="772E5FA0" w14:textId="27247F68" w:rsidR="0041537F" w:rsidRPr="00A3764A" w:rsidRDefault="006B592D" w:rsidP="0041537F">
            <w:pPr>
              <w:spacing w:line="480" w:lineRule="auto"/>
              <w:jc w:val="center"/>
              <w:rPr>
                <w:rFonts w:ascii="Arial" w:hAnsi="Arial" w:cs="Arial"/>
                <w:color w:val="000000"/>
                <w:sz w:val="20"/>
                <w:szCs w:val="20"/>
              </w:rPr>
            </w:pPr>
            <w:r>
              <w:rPr>
                <w:rFonts w:ascii="Arial" w:hAnsi="Arial" w:cs="Arial"/>
                <w:color w:val="000000"/>
                <w:sz w:val="20"/>
                <w:szCs w:val="20"/>
              </w:rPr>
              <w:t>31.2</w:t>
            </w:r>
            <w:r w:rsidR="0041537F" w:rsidRPr="00A3764A">
              <w:rPr>
                <w:rFonts w:ascii="Arial" w:hAnsi="Arial" w:cs="Arial"/>
                <w:color w:val="000000"/>
                <w:sz w:val="20"/>
                <w:szCs w:val="20"/>
              </w:rPr>
              <w:t xml:space="preserve"> (1</w:t>
            </w:r>
            <w:r>
              <w:rPr>
                <w:rFonts w:ascii="Arial" w:hAnsi="Arial" w:cs="Arial"/>
                <w:color w:val="000000"/>
                <w:sz w:val="20"/>
                <w:szCs w:val="20"/>
              </w:rPr>
              <w:t>17</w:t>
            </w:r>
            <w:r w:rsidR="0041537F" w:rsidRPr="00A3764A">
              <w:rPr>
                <w:rFonts w:ascii="Arial" w:hAnsi="Arial" w:cs="Arial"/>
                <w:color w:val="000000"/>
                <w:sz w:val="20"/>
                <w:szCs w:val="20"/>
              </w:rPr>
              <w:t>.9)</w:t>
            </w:r>
          </w:p>
        </w:tc>
        <w:tc>
          <w:tcPr>
            <w:tcW w:w="1417" w:type="dxa"/>
            <w:tcBorders>
              <w:top w:val="nil"/>
              <w:left w:val="nil"/>
              <w:bottom w:val="nil"/>
              <w:right w:val="nil"/>
            </w:tcBorders>
            <w:shd w:val="clear" w:color="auto" w:fill="auto"/>
            <w:noWrap/>
            <w:vAlign w:val="bottom"/>
            <w:hideMark/>
          </w:tcPr>
          <w:p w14:paraId="24583AE4" w14:textId="3F3F6774" w:rsidR="0041537F" w:rsidRPr="00A3764A" w:rsidRDefault="006B592D" w:rsidP="0041537F">
            <w:pPr>
              <w:spacing w:line="480" w:lineRule="auto"/>
              <w:jc w:val="center"/>
              <w:rPr>
                <w:rFonts w:ascii="Arial" w:hAnsi="Arial" w:cs="Arial"/>
                <w:color w:val="000000"/>
                <w:sz w:val="20"/>
                <w:szCs w:val="20"/>
              </w:rPr>
            </w:pPr>
            <w:r>
              <w:rPr>
                <w:rFonts w:ascii="Arial" w:hAnsi="Arial" w:cs="Arial"/>
                <w:color w:val="000000"/>
                <w:sz w:val="20"/>
                <w:szCs w:val="20"/>
              </w:rPr>
              <w:t>67.8</w:t>
            </w:r>
            <w:r w:rsidR="0041537F" w:rsidRPr="00A3764A">
              <w:rPr>
                <w:rFonts w:ascii="Arial" w:hAnsi="Arial" w:cs="Arial"/>
                <w:color w:val="000000"/>
                <w:sz w:val="20"/>
                <w:szCs w:val="20"/>
              </w:rPr>
              <w:t xml:space="preserve"> (</w:t>
            </w:r>
            <w:r>
              <w:rPr>
                <w:rFonts w:ascii="Arial" w:hAnsi="Arial" w:cs="Arial"/>
                <w:color w:val="000000"/>
                <w:sz w:val="20"/>
                <w:szCs w:val="20"/>
              </w:rPr>
              <w:t>412.5</w:t>
            </w:r>
            <w:r w:rsidR="0041537F" w:rsidRPr="00A3764A">
              <w:rPr>
                <w:rFonts w:ascii="Arial" w:hAnsi="Arial" w:cs="Arial"/>
                <w:color w:val="000000"/>
                <w:sz w:val="20"/>
                <w:szCs w:val="20"/>
              </w:rPr>
              <w:t>)</w:t>
            </w:r>
          </w:p>
        </w:tc>
        <w:tc>
          <w:tcPr>
            <w:tcW w:w="1417" w:type="dxa"/>
            <w:tcBorders>
              <w:top w:val="nil"/>
              <w:left w:val="nil"/>
              <w:bottom w:val="nil"/>
              <w:right w:val="nil"/>
            </w:tcBorders>
            <w:shd w:val="clear" w:color="auto" w:fill="auto"/>
            <w:noWrap/>
            <w:vAlign w:val="bottom"/>
            <w:hideMark/>
          </w:tcPr>
          <w:p w14:paraId="67D7F206" w14:textId="18D60AE3" w:rsidR="0041537F" w:rsidRPr="00A3764A" w:rsidRDefault="006B592D" w:rsidP="0041537F">
            <w:pPr>
              <w:spacing w:line="480" w:lineRule="auto"/>
              <w:jc w:val="center"/>
              <w:rPr>
                <w:rFonts w:ascii="Arial" w:hAnsi="Arial" w:cs="Arial"/>
                <w:color w:val="000000"/>
                <w:sz w:val="20"/>
                <w:szCs w:val="20"/>
              </w:rPr>
            </w:pPr>
            <w:r>
              <w:rPr>
                <w:rFonts w:ascii="Arial" w:hAnsi="Arial" w:cs="Arial"/>
                <w:color w:val="000000"/>
                <w:sz w:val="20"/>
                <w:szCs w:val="20"/>
              </w:rPr>
              <w:t>74.3</w:t>
            </w:r>
            <w:r w:rsidR="0041537F" w:rsidRPr="00A3764A">
              <w:rPr>
                <w:rFonts w:ascii="Arial" w:hAnsi="Arial" w:cs="Arial"/>
                <w:color w:val="000000"/>
                <w:sz w:val="20"/>
                <w:szCs w:val="20"/>
              </w:rPr>
              <w:t xml:space="preserve"> (</w:t>
            </w:r>
            <w:r>
              <w:rPr>
                <w:rFonts w:ascii="Arial" w:hAnsi="Arial" w:cs="Arial"/>
                <w:color w:val="000000"/>
                <w:sz w:val="20"/>
                <w:szCs w:val="20"/>
              </w:rPr>
              <w:t>221.6</w:t>
            </w:r>
            <w:r w:rsidR="0041537F" w:rsidRPr="00A3764A">
              <w:rPr>
                <w:rFonts w:ascii="Arial" w:hAnsi="Arial" w:cs="Arial"/>
                <w:color w:val="000000"/>
                <w:sz w:val="20"/>
                <w:szCs w:val="20"/>
              </w:rPr>
              <w:t>)</w:t>
            </w:r>
          </w:p>
        </w:tc>
        <w:tc>
          <w:tcPr>
            <w:tcW w:w="1417" w:type="dxa"/>
            <w:tcBorders>
              <w:top w:val="nil"/>
              <w:left w:val="nil"/>
              <w:bottom w:val="nil"/>
              <w:right w:val="nil"/>
            </w:tcBorders>
            <w:shd w:val="clear" w:color="auto" w:fill="auto"/>
            <w:noWrap/>
            <w:vAlign w:val="bottom"/>
            <w:hideMark/>
          </w:tcPr>
          <w:p w14:paraId="626CCF08" w14:textId="4BD5C0A3" w:rsidR="0041537F" w:rsidRPr="00A3764A" w:rsidRDefault="006B592D" w:rsidP="0041537F">
            <w:pPr>
              <w:spacing w:line="480" w:lineRule="auto"/>
              <w:jc w:val="center"/>
              <w:rPr>
                <w:rFonts w:ascii="Arial" w:hAnsi="Arial" w:cs="Arial"/>
                <w:color w:val="000000"/>
                <w:sz w:val="20"/>
                <w:szCs w:val="20"/>
              </w:rPr>
            </w:pPr>
            <w:r>
              <w:rPr>
                <w:rFonts w:ascii="Arial" w:hAnsi="Arial" w:cs="Arial"/>
                <w:color w:val="000000"/>
                <w:sz w:val="20"/>
                <w:szCs w:val="20"/>
              </w:rPr>
              <w:t>34.9</w:t>
            </w:r>
            <w:r w:rsidR="0041537F" w:rsidRPr="00A3764A">
              <w:rPr>
                <w:rFonts w:ascii="Arial" w:hAnsi="Arial" w:cs="Arial"/>
                <w:color w:val="000000"/>
                <w:sz w:val="20"/>
                <w:szCs w:val="20"/>
              </w:rPr>
              <w:t xml:space="preserve"> (</w:t>
            </w:r>
            <w:r>
              <w:rPr>
                <w:rFonts w:ascii="Arial" w:hAnsi="Arial" w:cs="Arial"/>
                <w:color w:val="000000"/>
                <w:sz w:val="20"/>
                <w:szCs w:val="20"/>
              </w:rPr>
              <w:t>112.3</w:t>
            </w:r>
            <w:r w:rsidR="0041537F" w:rsidRPr="00A3764A">
              <w:rPr>
                <w:rFonts w:ascii="Arial" w:hAnsi="Arial" w:cs="Arial"/>
                <w:color w:val="000000"/>
                <w:sz w:val="20"/>
                <w:szCs w:val="20"/>
              </w:rPr>
              <w:t>)</w:t>
            </w:r>
          </w:p>
        </w:tc>
        <w:tc>
          <w:tcPr>
            <w:tcW w:w="1542" w:type="dxa"/>
            <w:tcBorders>
              <w:top w:val="nil"/>
              <w:left w:val="nil"/>
              <w:bottom w:val="nil"/>
              <w:right w:val="nil"/>
            </w:tcBorders>
            <w:vAlign w:val="bottom"/>
          </w:tcPr>
          <w:p w14:paraId="4BC9370C" w14:textId="6CE2F088" w:rsidR="0041537F" w:rsidRPr="00A3764A" w:rsidRDefault="006B592D" w:rsidP="0041537F">
            <w:pPr>
              <w:spacing w:line="480" w:lineRule="auto"/>
              <w:jc w:val="center"/>
              <w:rPr>
                <w:rFonts w:ascii="Arial" w:hAnsi="Arial" w:cs="Arial"/>
                <w:color w:val="000000"/>
                <w:sz w:val="20"/>
                <w:szCs w:val="20"/>
              </w:rPr>
            </w:pPr>
            <w:r>
              <w:rPr>
                <w:rFonts w:ascii="Arial" w:hAnsi="Arial" w:cs="Arial"/>
                <w:color w:val="000000"/>
                <w:sz w:val="20"/>
                <w:szCs w:val="20"/>
              </w:rPr>
              <w:t>21.7</w:t>
            </w:r>
            <w:r w:rsidR="0041537F" w:rsidRPr="00A3764A">
              <w:rPr>
                <w:rFonts w:ascii="Arial" w:hAnsi="Arial" w:cs="Arial"/>
                <w:color w:val="000000"/>
                <w:sz w:val="20"/>
                <w:szCs w:val="20"/>
              </w:rPr>
              <w:t xml:space="preserve"> (</w:t>
            </w:r>
            <w:r>
              <w:rPr>
                <w:rFonts w:ascii="Arial" w:hAnsi="Arial" w:cs="Arial"/>
                <w:color w:val="000000"/>
                <w:sz w:val="20"/>
                <w:szCs w:val="20"/>
              </w:rPr>
              <w:t>47.5</w:t>
            </w:r>
            <w:r w:rsidR="0041537F" w:rsidRPr="00A3764A">
              <w:rPr>
                <w:rFonts w:ascii="Arial" w:hAnsi="Arial" w:cs="Arial"/>
                <w:color w:val="000000"/>
                <w:sz w:val="20"/>
                <w:szCs w:val="20"/>
              </w:rPr>
              <w:t>)</w:t>
            </w:r>
          </w:p>
        </w:tc>
      </w:tr>
      <w:tr w:rsidR="00392F58" w:rsidRPr="00A3764A" w14:paraId="3A30883B" w14:textId="77777777" w:rsidTr="0041537F">
        <w:trPr>
          <w:trHeight w:val="320"/>
        </w:trPr>
        <w:tc>
          <w:tcPr>
            <w:tcW w:w="728" w:type="dxa"/>
            <w:vMerge/>
            <w:tcBorders>
              <w:top w:val="nil"/>
              <w:left w:val="nil"/>
              <w:bottom w:val="single" w:sz="4" w:space="0" w:color="000000"/>
              <w:right w:val="nil"/>
            </w:tcBorders>
            <w:vAlign w:val="center"/>
          </w:tcPr>
          <w:p w14:paraId="707C7DA8" w14:textId="77777777" w:rsidR="00392F58" w:rsidRPr="00A3764A" w:rsidRDefault="00392F58" w:rsidP="0041537F">
            <w:pPr>
              <w:spacing w:line="480" w:lineRule="auto"/>
              <w:rPr>
                <w:rFonts w:ascii="Arial" w:hAnsi="Arial" w:cs="Arial"/>
                <w:color w:val="000000"/>
                <w:sz w:val="20"/>
                <w:szCs w:val="20"/>
              </w:rPr>
            </w:pPr>
          </w:p>
        </w:tc>
        <w:tc>
          <w:tcPr>
            <w:tcW w:w="1843" w:type="dxa"/>
            <w:tcBorders>
              <w:top w:val="nil"/>
              <w:left w:val="nil"/>
              <w:bottom w:val="nil"/>
              <w:right w:val="nil"/>
            </w:tcBorders>
            <w:shd w:val="clear" w:color="auto" w:fill="auto"/>
            <w:noWrap/>
            <w:vAlign w:val="bottom"/>
          </w:tcPr>
          <w:p w14:paraId="72ED94A8" w14:textId="08422376" w:rsidR="00392F58" w:rsidRPr="00A3764A" w:rsidRDefault="005179A8" w:rsidP="0041537F">
            <w:pPr>
              <w:spacing w:line="480" w:lineRule="auto"/>
              <w:jc w:val="center"/>
              <w:rPr>
                <w:rFonts w:ascii="Arial" w:hAnsi="Arial" w:cs="Arial"/>
                <w:color w:val="000000"/>
                <w:sz w:val="20"/>
                <w:szCs w:val="20"/>
              </w:rPr>
            </w:pPr>
            <w:r>
              <w:rPr>
                <w:rFonts w:ascii="Arial" w:hAnsi="Arial" w:cs="Arial"/>
                <w:color w:val="000000"/>
                <w:sz w:val="20"/>
                <w:szCs w:val="20"/>
              </w:rPr>
              <w:t>CV</w:t>
            </w:r>
          </w:p>
        </w:tc>
        <w:tc>
          <w:tcPr>
            <w:tcW w:w="1417" w:type="dxa"/>
            <w:tcBorders>
              <w:top w:val="nil"/>
              <w:left w:val="nil"/>
              <w:bottom w:val="nil"/>
              <w:right w:val="nil"/>
            </w:tcBorders>
            <w:shd w:val="clear" w:color="auto" w:fill="auto"/>
            <w:noWrap/>
            <w:vAlign w:val="bottom"/>
          </w:tcPr>
          <w:p w14:paraId="1F6CF030" w14:textId="1A89ED5C" w:rsidR="00392F58" w:rsidRDefault="00392F58" w:rsidP="0041537F">
            <w:pPr>
              <w:spacing w:line="480" w:lineRule="auto"/>
              <w:jc w:val="center"/>
              <w:rPr>
                <w:rFonts w:ascii="Arial" w:hAnsi="Arial" w:cs="Arial"/>
                <w:color w:val="000000"/>
                <w:sz w:val="20"/>
                <w:szCs w:val="20"/>
              </w:rPr>
            </w:pPr>
            <w:r>
              <w:rPr>
                <w:rFonts w:ascii="Arial" w:hAnsi="Arial" w:cs="Arial"/>
                <w:color w:val="000000"/>
                <w:sz w:val="20"/>
                <w:szCs w:val="20"/>
              </w:rPr>
              <w:t>3.78</w:t>
            </w:r>
          </w:p>
        </w:tc>
        <w:tc>
          <w:tcPr>
            <w:tcW w:w="1417" w:type="dxa"/>
            <w:tcBorders>
              <w:top w:val="nil"/>
              <w:left w:val="nil"/>
              <w:bottom w:val="nil"/>
              <w:right w:val="nil"/>
            </w:tcBorders>
            <w:shd w:val="clear" w:color="auto" w:fill="auto"/>
            <w:noWrap/>
            <w:vAlign w:val="bottom"/>
          </w:tcPr>
          <w:p w14:paraId="31471E5B" w14:textId="41C76040" w:rsidR="00392F58" w:rsidRDefault="00392F58" w:rsidP="0041537F">
            <w:pPr>
              <w:spacing w:line="480" w:lineRule="auto"/>
              <w:jc w:val="center"/>
              <w:rPr>
                <w:rFonts w:ascii="Arial" w:hAnsi="Arial" w:cs="Arial"/>
                <w:color w:val="000000"/>
                <w:sz w:val="20"/>
                <w:szCs w:val="20"/>
              </w:rPr>
            </w:pPr>
            <w:r>
              <w:rPr>
                <w:rFonts w:ascii="Arial" w:hAnsi="Arial" w:cs="Arial"/>
                <w:color w:val="000000"/>
                <w:sz w:val="20"/>
                <w:szCs w:val="20"/>
              </w:rPr>
              <w:t>6.08</w:t>
            </w:r>
          </w:p>
        </w:tc>
        <w:tc>
          <w:tcPr>
            <w:tcW w:w="1417" w:type="dxa"/>
            <w:tcBorders>
              <w:top w:val="nil"/>
              <w:left w:val="nil"/>
              <w:bottom w:val="nil"/>
              <w:right w:val="nil"/>
            </w:tcBorders>
            <w:shd w:val="clear" w:color="auto" w:fill="auto"/>
            <w:noWrap/>
            <w:vAlign w:val="bottom"/>
          </w:tcPr>
          <w:p w14:paraId="10645663" w14:textId="698379FA" w:rsidR="00392F58" w:rsidRDefault="00392F58" w:rsidP="0041537F">
            <w:pPr>
              <w:spacing w:line="480" w:lineRule="auto"/>
              <w:jc w:val="center"/>
              <w:rPr>
                <w:rFonts w:ascii="Arial" w:hAnsi="Arial" w:cs="Arial"/>
                <w:color w:val="000000"/>
                <w:sz w:val="20"/>
                <w:szCs w:val="20"/>
              </w:rPr>
            </w:pPr>
            <w:r>
              <w:rPr>
                <w:rFonts w:ascii="Arial" w:hAnsi="Arial" w:cs="Arial"/>
                <w:color w:val="000000"/>
                <w:sz w:val="20"/>
                <w:szCs w:val="20"/>
              </w:rPr>
              <w:t>2.98</w:t>
            </w:r>
          </w:p>
        </w:tc>
        <w:tc>
          <w:tcPr>
            <w:tcW w:w="1417" w:type="dxa"/>
            <w:tcBorders>
              <w:top w:val="nil"/>
              <w:left w:val="nil"/>
              <w:bottom w:val="nil"/>
              <w:right w:val="nil"/>
            </w:tcBorders>
            <w:shd w:val="clear" w:color="auto" w:fill="auto"/>
            <w:noWrap/>
            <w:vAlign w:val="bottom"/>
          </w:tcPr>
          <w:p w14:paraId="7452D8D2" w14:textId="35B8B038" w:rsidR="00392F58" w:rsidRDefault="00392F58" w:rsidP="0041537F">
            <w:pPr>
              <w:spacing w:line="480" w:lineRule="auto"/>
              <w:jc w:val="center"/>
              <w:rPr>
                <w:rFonts w:ascii="Arial" w:hAnsi="Arial" w:cs="Arial"/>
                <w:color w:val="000000"/>
                <w:sz w:val="20"/>
                <w:szCs w:val="20"/>
              </w:rPr>
            </w:pPr>
            <w:r>
              <w:rPr>
                <w:rFonts w:ascii="Arial" w:hAnsi="Arial" w:cs="Arial"/>
                <w:color w:val="000000"/>
                <w:sz w:val="20"/>
                <w:szCs w:val="20"/>
              </w:rPr>
              <w:t>3.22</w:t>
            </w:r>
          </w:p>
        </w:tc>
        <w:tc>
          <w:tcPr>
            <w:tcW w:w="1542" w:type="dxa"/>
            <w:tcBorders>
              <w:top w:val="nil"/>
              <w:left w:val="nil"/>
              <w:bottom w:val="nil"/>
              <w:right w:val="nil"/>
            </w:tcBorders>
            <w:vAlign w:val="bottom"/>
          </w:tcPr>
          <w:p w14:paraId="2954EDB9" w14:textId="222D32F9" w:rsidR="00392F58" w:rsidRDefault="00392F58" w:rsidP="0041537F">
            <w:pPr>
              <w:spacing w:line="480" w:lineRule="auto"/>
              <w:jc w:val="center"/>
              <w:rPr>
                <w:rFonts w:ascii="Arial" w:hAnsi="Arial" w:cs="Arial"/>
                <w:color w:val="000000"/>
                <w:sz w:val="20"/>
                <w:szCs w:val="20"/>
              </w:rPr>
            </w:pPr>
            <w:r>
              <w:rPr>
                <w:rFonts w:ascii="Arial" w:hAnsi="Arial" w:cs="Arial"/>
                <w:color w:val="000000"/>
                <w:sz w:val="20"/>
                <w:szCs w:val="20"/>
              </w:rPr>
              <w:t>2.19</w:t>
            </w:r>
          </w:p>
        </w:tc>
      </w:tr>
      <w:tr w:rsidR="0041537F" w:rsidRPr="00A3764A" w14:paraId="35DE2040" w14:textId="2BC589F2" w:rsidTr="0041537F">
        <w:trPr>
          <w:trHeight w:val="320"/>
        </w:trPr>
        <w:tc>
          <w:tcPr>
            <w:tcW w:w="728" w:type="dxa"/>
            <w:vMerge/>
            <w:tcBorders>
              <w:top w:val="nil"/>
              <w:left w:val="nil"/>
              <w:bottom w:val="single" w:sz="4" w:space="0" w:color="000000"/>
              <w:right w:val="nil"/>
            </w:tcBorders>
            <w:vAlign w:val="center"/>
            <w:hideMark/>
          </w:tcPr>
          <w:p w14:paraId="154711CA" w14:textId="77777777" w:rsidR="0041537F" w:rsidRPr="00A3764A" w:rsidRDefault="0041537F" w:rsidP="0041537F">
            <w:pPr>
              <w:spacing w:line="480" w:lineRule="auto"/>
              <w:rPr>
                <w:rFonts w:ascii="Arial" w:hAnsi="Arial" w:cs="Arial"/>
                <w:color w:val="000000"/>
                <w:sz w:val="20"/>
                <w:szCs w:val="20"/>
              </w:rPr>
            </w:pPr>
          </w:p>
        </w:tc>
        <w:tc>
          <w:tcPr>
            <w:tcW w:w="1843" w:type="dxa"/>
            <w:tcBorders>
              <w:top w:val="nil"/>
              <w:left w:val="nil"/>
              <w:bottom w:val="nil"/>
              <w:right w:val="nil"/>
            </w:tcBorders>
            <w:shd w:val="clear" w:color="auto" w:fill="auto"/>
            <w:noWrap/>
            <w:vAlign w:val="bottom"/>
            <w:hideMark/>
          </w:tcPr>
          <w:p w14:paraId="628239DD" w14:textId="77777777"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Median (IQR)</w:t>
            </w:r>
          </w:p>
        </w:tc>
        <w:tc>
          <w:tcPr>
            <w:tcW w:w="1417" w:type="dxa"/>
            <w:tcBorders>
              <w:top w:val="nil"/>
              <w:left w:val="nil"/>
              <w:bottom w:val="nil"/>
              <w:right w:val="nil"/>
            </w:tcBorders>
            <w:shd w:val="clear" w:color="auto" w:fill="auto"/>
            <w:noWrap/>
            <w:vAlign w:val="bottom"/>
            <w:hideMark/>
          </w:tcPr>
          <w:p w14:paraId="38F2CF11" w14:textId="4334F304" w:rsidR="0041537F" w:rsidRPr="00A3764A" w:rsidRDefault="00F439EA" w:rsidP="0041537F">
            <w:pPr>
              <w:spacing w:line="480" w:lineRule="auto"/>
              <w:jc w:val="center"/>
              <w:rPr>
                <w:rFonts w:ascii="Arial" w:hAnsi="Arial" w:cs="Arial"/>
                <w:color w:val="000000"/>
                <w:sz w:val="20"/>
                <w:szCs w:val="20"/>
              </w:rPr>
            </w:pPr>
            <w:r>
              <w:rPr>
                <w:rFonts w:ascii="Arial" w:hAnsi="Arial" w:cs="Arial"/>
                <w:color w:val="000000"/>
                <w:sz w:val="20"/>
                <w:szCs w:val="20"/>
              </w:rPr>
              <w:t>15</w:t>
            </w:r>
            <w:r w:rsidR="0041537F" w:rsidRPr="00A3764A">
              <w:rPr>
                <w:rFonts w:ascii="Arial" w:hAnsi="Arial" w:cs="Arial"/>
                <w:color w:val="000000"/>
                <w:sz w:val="20"/>
                <w:szCs w:val="20"/>
              </w:rPr>
              <w:t xml:space="preserve"> (21)</w:t>
            </w:r>
          </w:p>
        </w:tc>
        <w:tc>
          <w:tcPr>
            <w:tcW w:w="1417" w:type="dxa"/>
            <w:tcBorders>
              <w:top w:val="nil"/>
              <w:left w:val="nil"/>
              <w:bottom w:val="nil"/>
              <w:right w:val="nil"/>
            </w:tcBorders>
            <w:shd w:val="clear" w:color="auto" w:fill="auto"/>
            <w:noWrap/>
            <w:vAlign w:val="bottom"/>
            <w:hideMark/>
          </w:tcPr>
          <w:p w14:paraId="23A87B79" w14:textId="66BACDA3" w:rsidR="0041537F" w:rsidRPr="00A3764A" w:rsidRDefault="00F439EA" w:rsidP="0041537F">
            <w:pPr>
              <w:spacing w:line="480" w:lineRule="auto"/>
              <w:jc w:val="center"/>
              <w:rPr>
                <w:rFonts w:ascii="Arial" w:hAnsi="Arial" w:cs="Arial"/>
                <w:color w:val="000000"/>
                <w:sz w:val="20"/>
                <w:szCs w:val="20"/>
              </w:rPr>
            </w:pPr>
            <w:r>
              <w:rPr>
                <w:rFonts w:ascii="Arial" w:hAnsi="Arial" w:cs="Arial"/>
                <w:color w:val="000000"/>
                <w:sz w:val="20"/>
                <w:szCs w:val="20"/>
              </w:rPr>
              <w:t>5</w:t>
            </w:r>
            <w:r w:rsidR="0041537F" w:rsidRPr="00A3764A">
              <w:rPr>
                <w:rFonts w:ascii="Arial" w:hAnsi="Arial" w:cs="Arial"/>
                <w:color w:val="000000"/>
                <w:sz w:val="20"/>
                <w:szCs w:val="20"/>
              </w:rPr>
              <w:t xml:space="preserve"> (</w:t>
            </w:r>
            <w:r>
              <w:rPr>
                <w:rFonts w:ascii="Arial" w:hAnsi="Arial" w:cs="Arial"/>
                <w:color w:val="000000"/>
                <w:sz w:val="20"/>
                <w:szCs w:val="20"/>
              </w:rPr>
              <w:t>25.75</w:t>
            </w:r>
            <w:r w:rsidR="0041537F" w:rsidRPr="00A3764A">
              <w:rPr>
                <w:rFonts w:ascii="Arial" w:hAnsi="Arial" w:cs="Arial"/>
                <w:color w:val="000000"/>
                <w:sz w:val="20"/>
                <w:szCs w:val="20"/>
              </w:rPr>
              <w:t>)</w:t>
            </w:r>
          </w:p>
        </w:tc>
        <w:tc>
          <w:tcPr>
            <w:tcW w:w="1417" w:type="dxa"/>
            <w:tcBorders>
              <w:top w:val="nil"/>
              <w:left w:val="nil"/>
              <w:bottom w:val="nil"/>
              <w:right w:val="nil"/>
            </w:tcBorders>
            <w:shd w:val="clear" w:color="auto" w:fill="auto"/>
            <w:noWrap/>
            <w:vAlign w:val="bottom"/>
            <w:hideMark/>
          </w:tcPr>
          <w:p w14:paraId="11958915" w14:textId="1283B995"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2</w:t>
            </w:r>
            <w:r w:rsidR="00F439EA">
              <w:rPr>
                <w:rFonts w:ascii="Arial" w:hAnsi="Arial" w:cs="Arial"/>
                <w:color w:val="000000"/>
                <w:sz w:val="20"/>
                <w:szCs w:val="20"/>
              </w:rPr>
              <w:t>9</w:t>
            </w:r>
            <w:r w:rsidRPr="00A3764A">
              <w:rPr>
                <w:rFonts w:ascii="Arial" w:hAnsi="Arial" w:cs="Arial"/>
                <w:color w:val="000000"/>
                <w:sz w:val="20"/>
                <w:szCs w:val="20"/>
              </w:rPr>
              <w:t xml:space="preserve"> (</w:t>
            </w:r>
            <w:r w:rsidR="00F439EA">
              <w:rPr>
                <w:rFonts w:ascii="Arial" w:hAnsi="Arial" w:cs="Arial"/>
                <w:color w:val="000000"/>
                <w:sz w:val="20"/>
                <w:szCs w:val="20"/>
              </w:rPr>
              <w:t>61</w:t>
            </w:r>
            <w:r w:rsidRPr="00A3764A">
              <w:rPr>
                <w:rFonts w:ascii="Arial" w:hAnsi="Arial" w:cs="Arial"/>
                <w:color w:val="000000"/>
                <w:sz w:val="20"/>
                <w:szCs w:val="20"/>
              </w:rPr>
              <w:t>)</w:t>
            </w:r>
          </w:p>
        </w:tc>
        <w:tc>
          <w:tcPr>
            <w:tcW w:w="1417" w:type="dxa"/>
            <w:tcBorders>
              <w:top w:val="nil"/>
              <w:left w:val="nil"/>
              <w:bottom w:val="nil"/>
              <w:right w:val="nil"/>
            </w:tcBorders>
            <w:shd w:val="clear" w:color="auto" w:fill="auto"/>
            <w:noWrap/>
            <w:vAlign w:val="bottom"/>
            <w:hideMark/>
          </w:tcPr>
          <w:p w14:paraId="30B89FFB" w14:textId="67AEFAB5"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1</w:t>
            </w:r>
            <w:r w:rsidR="00F439EA">
              <w:rPr>
                <w:rFonts w:ascii="Arial" w:hAnsi="Arial" w:cs="Arial"/>
                <w:color w:val="000000"/>
                <w:sz w:val="20"/>
                <w:szCs w:val="20"/>
              </w:rPr>
              <w:t>7</w:t>
            </w:r>
            <w:r w:rsidRPr="00A3764A">
              <w:rPr>
                <w:rFonts w:ascii="Arial" w:hAnsi="Arial" w:cs="Arial"/>
                <w:color w:val="000000"/>
                <w:sz w:val="20"/>
                <w:szCs w:val="20"/>
              </w:rPr>
              <w:t xml:space="preserve"> (2</w:t>
            </w:r>
            <w:r w:rsidR="00F439EA">
              <w:rPr>
                <w:rFonts w:ascii="Arial" w:hAnsi="Arial" w:cs="Arial"/>
                <w:color w:val="000000"/>
                <w:sz w:val="20"/>
                <w:szCs w:val="20"/>
              </w:rPr>
              <w:t>8</w:t>
            </w:r>
            <w:r w:rsidRPr="00A3764A">
              <w:rPr>
                <w:rFonts w:ascii="Arial" w:hAnsi="Arial" w:cs="Arial"/>
                <w:color w:val="000000"/>
                <w:sz w:val="20"/>
                <w:szCs w:val="20"/>
              </w:rPr>
              <w:t>)</w:t>
            </w:r>
          </w:p>
        </w:tc>
        <w:tc>
          <w:tcPr>
            <w:tcW w:w="1542" w:type="dxa"/>
            <w:tcBorders>
              <w:top w:val="nil"/>
              <w:left w:val="nil"/>
              <w:bottom w:val="nil"/>
              <w:right w:val="nil"/>
            </w:tcBorders>
            <w:vAlign w:val="bottom"/>
          </w:tcPr>
          <w:p w14:paraId="33CFF122" w14:textId="562298DA" w:rsidR="0041537F" w:rsidRPr="00A3764A" w:rsidRDefault="00F439EA" w:rsidP="0041537F">
            <w:pPr>
              <w:spacing w:line="480" w:lineRule="auto"/>
              <w:jc w:val="center"/>
              <w:rPr>
                <w:rFonts w:ascii="Arial" w:hAnsi="Arial" w:cs="Arial"/>
                <w:color w:val="000000"/>
                <w:sz w:val="20"/>
                <w:szCs w:val="20"/>
              </w:rPr>
            </w:pPr>
            <w:r>
              <w:rPr>
                <w:rFonts w:ascii="Arial" w:hAnsi="Arial" w:cs="Arial"/>
                <w:color w:val="000000"/>
                <w:sz w:val="20"/>
                <w:szCs w:val="20"/>
              </w:rPr>
              <w:t>1</w:t>
            </w:r>
            <w:r w:rsidR="0041537F" w:rsidRPr="00A3764A">
              <w:rPr>
                <w:rFonts w:ascii="Arial" w:hAnsi="Arial" w:cs="Arial"/>
                <w:color w:val="000000"/>
                <w:sz w:val="20"/>
                <w:szCs w:val="20"/>
              </w:rPr>
              <w:t>4 (17)</w:t>
            </w:r>
          </w:p>
        </w:tc>
      </w:tr>
      <w:tr w:rsidR="0041537F" w:rsidRPr="00A3764A" w14:paraId="790387BE" w14:textId="2FEEEA69" w:rsidTr="0041537F">
        <w:trPr>
          <w:trHeight w:val="320"/>
        </w:trPr>
        <w:tc>
          <w:tcPr>
            <w:tcW w:w="728" w:type="dxa"/>
            <w:vMerge/>
            <w:tcBorders>
              <w:top w:val="nil"/>
              <w:left w:val="nil"/>
              <w:bottom w:val="single" w:sz="4" w:space="0" w:color="000000"/>
              <w:right w:val="nil"/>
            </w:tcBorders>
            <w:vAlign w:val="center"/>
            <w:hideMark/>
          </w:tcPr>
          <w:p w14:paraId="2587F657" w14:textId="77777777" w:rsidR="0041537F" w:rsidRPr="00A3764A" w:rsidRDefault="0041537F" w:rsidP="0041537F">
            <w:pPr>
              <w:spacing w:line="480" w:lineRule="auto"/>
              <w:rPr>
                <w:rFonts w:ascii="Arial" w:hAnsi="Arial" w:cs="Arial"/>
                <w:color w:val="000000"/>
                <w:sz w:val="20"/>
                <w:szCs w:val="20"/>
              </w:rPr>
            </w:pPr>
          </w:p>
        </w:tc>
        <w:tc>
          <w:tcPr>
            <w:tcW w:w="1843" w:type="dxa"/>
            <w:tcBorders>
              <w:top w:val="nil"/>
              <w:left w:val="nil"/>
              <w:bottom w:val="single" w:sz="4" w:space="0" w:color="auto"/>
              <w:right w:val="nil"/>
            </w:tcBorders>
            <w:shd w:val="clear" w:color="auto" w:fill="auto"/>
            <w:noWrap/>
            <w:vAlign w:val="bottom"/>
            <w:hideMark/>
          </w:tcPr>
          <w:p w14:paraId="6C023F32" w14:textId="6BAB384A"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Min</w:t>
            </w:r>
            <w:r>
              <w:rPr>
                <w:rFonts w:ascii="Arial" w:hAnsi="Arial" w:cs="Arial"/>
                <w:color w:val="000000"/>
                <w:sz w:val="20"/>
                <w:szCs w:val="20"/>
              </w:rPr>
              <w:t xml:space="preserve"> </w:t>
            </w:r>
            <w:r w:rsidRPr="00A3764A">
              <w:rPr>
                <w:rFonts w:ascii="Arial" w:hAnsi="Arial" w:cs="Arial"/>
                <w:color w:val="000000"/>
                <w:sz w:val="20"/>
                <w:szCs w:val="20"/>
              </w:rPr>
              <w:t>:</w:t>
            </w:r>
            <w:r>
              <w:rPr>
                <w:rFonts w:ascii="Arial" w:hAnsi="Arial" w:cs="Arial"/>
                <w:color w:val="000000"/>
                <w:sz w:val="20"/>
                <w:szCs w:val="20"/>
              </w:rPr>
              <w:t xml:space="preserve"> </w:t>
            </w:r>
            <w:r w:rsidRPr="00A3764A">
              <w:rPr>
                <w:rFonts w:ascii="Arial" w:hAnsi="Arial" w:cs="Arial"/>
                <w:color w:val="000000"/>
                <w:sz w:val="20"/>
                <w:szCs w:val="20"/>
              </w:rPr>
              <w:t>Max</w:t>
            </w:r>
          </w:p>
        </w:tc>
        <w:tc>
          <w:tcPr>
            <w:tcW w:w="1417" w:type="dxa"/>
            <w:tcBorders>
              <w:top w:val="nil"/>
              <w:left w:val="nil"/>
              <w:bottom w:val="single" w:sz="4" w:space="0" w:color="auto"/>
              <w:right w:val="nil"/>
            </w:tcBorders>
            <w:shd w:val="clear" w:color="auto" w:fill="auto"/>
            <w:noWrap/>
            <w:vAlign w:val="bottom"/>
            <w:hideMark/>
          </w:tcPr>
          <w:p w14:paraId="2D3F47F8" w14:textId="77777777"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0 : 13013</w:t>
            </w:r>
          </w:p>
        </w:tc>
        <w:tc>
          <w:tcPr>
            <w:tcW w:w="1417" w:type="dxa"/>
            <w:tcBorders>
              <w:top w:val="nil"/>
              <w:left w:val="nil"/>
              <w:bottom w:val="single" w:sz="4" w:space="0" w:color="auto"/>
              <w:right w:val="nil"/>
            </w:tcBorders>
            <w:shd w:val="clear" w:color="auto" w:fill="auto"/>
            <w:noWrap/>
            <w:vAlign w:val="bottom"/>
            <w:hideMark/>
          </w:tcPr>
          <w:p w14:paraId="1B5E2CBF" w14:textId="073CED1C"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 xml:space="preserve">0 : </w:t>
            </w:r>
            <w:r w:rsidR="00F439EA">
              <w:rPr>
                <w:rFonts w:ascii="Arial" w:hAnsi="Arial" w:cs="Arial"/>
                <w:color w:val="000000"/>
                <w:sz w:val="20"/>
                <w:szCs w:val="20"/>
              </w:rPr>
              <w:t>13013</w:t>
            </w:r>
          </w:p>
        </w:tc>
        <w:tc>
          <w:tcPr>
            <w:tcW w:w="1417" w:type="dxa"/>
            <w:tcBorders>
              <w:top w:val="nil"/>
              <w:left w:val="nil"/>
              <w:bottom w:val="single" w:sz="4" w:space="0" w:color="auto"/>
              <w:right w:val="nil"/>
            </w:tcBorders>
            <w:shd w:val="clear" w:color="auto" w:fill="auto"/>
            <w:noWrap/>
            <w:vAlign w:val="bottom"/>
            <w:hideMark/>
          </w:tcPr>
          <w:p w14:paraId="06E75DB4" w14:textId="77777777"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1 : 9079</w:t>
            </w:r>
          </w:p>
        </w:tc>
        <w:tc>
          <w:tcPr>
            <w:tcW w:w="1417" w:type="dxa"/>
            <w:tcBorders>
              <w:top w:val="nil"/>
              <w:left w:val="nil"/>
              <w:bottom w:val="single" w:sz="4" w:space="0" w:color="auto"/>
              <w:right w:val="nil"/>
            </w:tcBorders>
            <w:shd w:val="clear" w:color="auto" w:fill="auto"/>
            <w:noWrap/>
            <w:vAlign w:val="bottom"/>
            <w:hideMark/>
          </w:tcPr>
          <w:p w14:paraId="75026C59" w14:textId="77777777"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0 : 10354</w:t>
            </w:r>
          </w:p>
        </w:tc>
        <w:tc>
          <w:tcPr>
            <w:tcW w:w="1542" w:type="dxa"/>
            <w:tcBorders>
              <w:top w:val="nil"/>
              <w:left w:val="nil"/>
              <w:bottom w:val="single" w:sz="4" w:space="0" w:color="auto"/>
              <w:right w:val="nil"/>
            </w:tcBorders>
            <w:vAlign w:val="bottom"/>
          </w:tcPr>
          <w:p w14:paraId="18834858" w14:textId="5CADCD98"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 xml:space="preserve">0 : </w:t>
            </w:r>
            <w:r w:rsidR="00F439EA">
              <w:rPr>
                <w:rFonts w:ascii="Arial" w:hAnsi="Arial" w:cs="Arial"/>
                <w:color w:val="000000"/>
                <w:sz w:val="20"/>
                <w:szCs w:val="20"/>
              </w:rPr>
              <w:t>3597</w:t>
            </w:r>
          </w:p>
        </w:tc>
      </w:tr>
      <w:tr w:rsidR="00F439EA" w:rsidRPr="00A3764A" w14:paraId="29297AFD" w14:textId="4AEB542C" w:rsidTr="0041537F">
        <w:trPr>
          <w:trHeight w:val="320"/>
        </w:trPr>
        <w:tc>
          <w:tcPr>
            <w:tcW w:w="728" w:type="dxa"/>
            <w:vMerge w:val="restart"/>
            <w:tcBorders>
              <w:top w:val="nil"/>
              <w:left w:val="nil"/>
              <w:bottom w:val="single" w:sz="4" w:space="0" w:color="000000"/>
              <w:right w:val="nil"/>
            </w:tcBorders>
            <w:shd w:val="clear" w:color="auto" w:fill="auto"/>
            <w:noWrap/>
            <w:vAlign w:val="center"/>
            <w:hideMark/>
          </w:tcPr>
          <w:p w14:paraId="177B7624" w14:textId="77777777" w:rsidR="00F439EA" w:rsidRPr="00A3764A" w:rsidRDefault="00F439EA" w:rsidP="00F439EA">
            <w:pPr>
              <w:spacing w:line="480" w:lineRule="auto"/>
              <w:jc w:val="center"/>
              <w:rPr>
                <w:rFonts w:ascii="Arial" w:hAnsi="Arial" w:cs="Arial"/>
                <w:color w:val="000000"/>
                <w:sz w:val="20"/>
                <w:szCs w:val="20"/>
              </w:rPr>
            </w:pPr>
            <w:r w:rsidRPr="00A3764A">
              <w:rPr>
                <w:rFonts w:ascii="Arial" w:hAnsi="Arial" w:cs="Arial"/>
                <w:color w:val="000000"/>
                <w:sz w:val="20"/>
                <w:szCs w:val="20"/>
              </w:rPr>
              <w:t>ALC LOS</w:t>
            </w:r>
          </w:p>
        </w:tc>
        <w:tc>
          <w:tcPr>
            <w:tcW w:w="1843" w:type="dxa"/>
            <w:tcBorders>
              <w:top w:val="nil"/>
              <w:left w:val="nil"/>
              <w:bottom w:val="nil"/>
              <w:right w:val="nil"/>
            </w:tcBorders>
            <w:shd w:val="clear" w:color="auto" w:fill="auto"/>
            <w:noWrap/>
            <w:vAlign w:val="bottom"/>
            <w:hideMark/>
          </w:tcPr>
          <w:p w14:paraId="76700F21" w14:textId="670A7AF3" w:rsidR="00F439EA" w:rsidRPr="00A3764A" w:rsidRDefault="00F439EA" w:rsidP="00F439EA">
            <w:pPr>
              <w:spacing w:line="480" w:lineRule="auto"/>
              <w:jc w:val="center"/>
              <w:rPr>
                <w:rFonts w:ascii="Arial" w:hAnsi="Arial" w:cs="Arial"/>
                <w:color w:val="000000"/>
                <w:sz w:val="20"/>
                <w:szCs w:val="20"/>
              </w:rPr>
            </w:pPr>
            <w:r w:rsidRPr="00A3764A">
              <w:rPr>
                <w:rFonts w:ascii="Arial" w:hAnsi="Arial" w:cs="Arial"/>
                <w:color w:val="000000"/>
                <w:sz w:val="20"/>
                <w:szCs w:val="20"/>
              </w:rPr>
              <w:t>Proportion</w:t>
            </w:r>
            <w:r>
              <w:rPr>
                <w:rFonts w:ascii="Arial" w:hAnsi="Arial" w:cs="Arial"/>
                <w:color w:val="000000"/>
                <w:sz w:val="20"/>
                <w:szCs w:val="20"/>
              </w:rPr>
              <w:t xml:space="preserve"> ALC</w:t>
            </w:r>
          </w:p>
        </w:tc>
        <w:tc>
          <w:tcPr>
            <w:tcW w:w="1417" w:type="dxa"/>
            <w:tcBorders>
              <w:top w:val="nil"/>
              <w:left w:val="nil"/>
              <w:bottom w:val="nil"/>
              <w:right w:val="nil"/>
            </w:tcBorders>
            <w:shd w:val="clear" w:color="auto" w:fill="auto"/>
            <w:noWrap/>
            <w:vAlign w:val="bottom"/>
            <w:hideMark/>
          </w:tcPr>
          <w:p w14:paraId="44014CD7" w14:textId="33947FF8" w:rsidR="00F439EA" w:rsidRPr="00F439EA" w:rsidRDefault="00F439EA" w:rsidP="00F439EA">
            <w:pPr>
              <w:spacing w:line="480" w:lineRule="auto"/>
              <w:jc w:val="center"/>
              <w:rPr>
                <w:rFonts w:ascii="Arial" w:hAnsi="Arial" w:cs="Arial"/>
                <w:color w:val="000000"/>
                <w:sz w:val="20"/>
                <w:szCs w:val="20"/>
              </w:rPr>
            </w:pPr>
            <w:r w:rsidRPr="00F439EA">
              <w:rPr>
                <w:rFonts w:ascii="Arial" w:hAnsi="Arial" w:cs="Arial"/>
                <w:color w:val="000000"/>
                <w:sz w:val="20"/>
                <w:szCs w:val="20"/>
              </w:rPr>
              <w:t>0.069</w:t>
            </w:r>
            <w:r>
              <w:rPr>
                <w:rFonts w:ascii="Arial" w:hAnsi="Arial" w:cs="Arial"/>
                <w:color w:val="000000"/>
                <w:sz w:val="20"/>
                <w:szCs w:val="20"/>
              </w:rPr>
              <w:t>9</w:t>
            </w:r>
          </w:p>
        </w:tc>
        <w:tc>
          <w:tcPr>
            <w:tcW w:w="1417" w:type="dxa"/>
            <w:tcBorders>
              <w:top w:val="nil"/>
              <w:left w:val="nil"/>
              <w:bottom w:val="nil"/>
              <w:right w:val="nil"/>
            </w:tcBorders>
            <w:shd w:val="clear" w:color="auto" w:fill="auto"/>
            <w:noWrap/>
            <w:vAlign w:val="bottom"/>
            <w:hideMark/>
          </w:tcPr>
          <w:p w14:paraId="37CCBEE2" w14:textId="6C44B2D6" w:rsidR="00F439EA" w:rsidRPr="00F439EA" w:rsidRDefault="00F439EA" w:rsidP="00F439EA">
            <w:pPr>
              <w:spacing w:line="480" w:lineRule="auto"/>
              <w:jc w:val="center"/>
              <w:rPr>
                <w:rFonts w:ascii="Arial" w:hAnsi="Arial" w:cs="Arial"/>
                <w:color w:val="000000"/>
                <w:sz w:val="20"/>
                <w:szCs w:val="20"/>
              </w:rPr>
            </w:pPr>
            <w:r w:rsidRPr="00F439EA">
              <w:rPr>
                <w:rFonts w:ascii="Arial" w:hAnsi="Arial" w:cs="Arial"/>
                <w:color w:val="000000"/>
                <w:sz w:val="20"/>
                <w:szCs w:val="20"/>
              </w:rPr>
              <w:t>0.2440</w:t>
            </w:r>
          </w:p>
        </w:tc>
        <w:tc>
          <w:tcPr>
            <w:tcW w:w="1417" w:type="dxa"/>
            <w:tcBorders>
              <w:top w:val="nil"/>
              <w:left w:val="nil"/>
              <w:bottom w:val="nil"/>
              <w:right w:val="nil"/>
            </w:tcBorders>
            <w:shd w:val="clear" w:color="auto" w:fill="auto"/>
            <w:noWrap/>
            <w:vAlign w:val="bottom"/>
            <w:hideMark/>
          </w:tcPr>
          <w:p w14:paraId="44C3ABA9" w14:textId="1DAE0392" w:rsidR="00F439EA" w:rsidRPr="00F439EA" w:rsidRDefault="00F439EA" w:rsidP="00F439EA">
            <w:pPr>
              <w:spacing w:line="480" w:lineRule="auto"/>
              <w:jc w:val="center"/>
              <w:rPr>
                <w:rFonts w:ascii="Arial" w:hAnsi="Arial" w:cs="Arial"/>
                <w:color w:val="000000"/>
                <w:sz w:val="20"/>
                <w:szCs w:val="20"/>
              </w:rPr>
            </w:pPr>
            <w:r w:rsidRPr="00F439EA">
              <w:rPr>
                <w:rFonts w:ascii="Arial" w:hAnsi="Arial" w:cs="Arial"/>
                <w:color w:val="000000"/>
                <w:sz w:val="20"/>
                <w:szCs w:val="20"/>
              </w:rPr>
              <w:t>0.0802</w:t>
            </w:r>
          </w:p>
        </w:tc>
        <w:tc>
          <w:tcPr>
            <w:tcW w:w="1417" w:type="dxa"/>
            <w:tcBorders>
              <w:top w:val="nil"/>
              <w:left w:val="nil"/>
              <w:bottom w:val="nil"/>
              <w:right w:val="nil"/>
            </w:tcBorders>
            <w:shd w:val="clear" w:color="auto" w:fill="auto"/>
            <w:noWrap/>
            <w:vAlign w:val="bottom"/>
            <w:hideMark/>
          </w:tcPr>
          <w:p w14:paraId="219D433F" w14:textId="6F1E63A8" w:rsidR="00F439EA" w:rsidRPr="00F439EA" w:rsidRDefault="00F439EA" w:rsidP="00F439EA">
            <w:pPr>
              <w:spacing w:line="480" w:lineRule="auto"/>
              <w:jc w:val="center"/>
              <w:rPr>
                <w:rFonts w:ascii="Arial" w:hAnsi="Arial" w:cs="Arial"/>
                <w:color w:val="000000"/>
                <w:sz w:val="20"/>
                <w:szCs w:val="20"/>
              </w:rPr>
            </w:pPr>
            <w:r w:rsidRPr="00F439EA">
              <w:rPr>
                <w:rFonts w:ascii="Arial" w:hAnsi="Arial" w:cs="Arial"/>
                <w:color w:val="000000"/>
                <w:sz w:val="20"/>
                <w:szCs w:val="20"/>
              </w:rPr>
              <w:t>0.053</w:t>
            </w:r>
            <w:r>
              <w:rPr>
                <w:rFonts w:ascii="Arial" w:hAnsi="Arial" w:cs="Arial"/>
                <w:color w:val="000000"/>
                <w:sz w:val="20"/>
                <w:szCs w:val="20"/>
              </w:rPr>
              <w:t>8</w:t>
            </w:r>
          </w:p>
        </w:tc>
        <w:tc>
          <w:tcPr>
            <w:tcW w:w="1542" w:type="dxa"/>
            <w:tcBorders>
              <w:top w:val="nil"/>
              <w:left w:val="nil"/>
              <w:bottom w:val="nil"/>
              <w:right w:val="nil"/>
            </w:tcBorders>
            <w:vAlign w:val="bottom"/>
          </w:tcPr>
          <w:p w14:paraId="3197C1E0" w14:textId="2F77CEB2" w:rsidR="00F439EA" w:rsidRPr="00F439EA" w:rsidRDefault="00F439EA" w:rsidP="00F439EA">
            <w:pPr>
              <w:spacing w:line="480" w:lineRule="auto"/>
              <w:jc w:val="center"/>
              <w:rPr>
                <w:rFonts w:ascii="Arial" w:hAnsi="Arial" w:cs="Arial"/>
                <w:color w:val="000000"/>
                <w:sz w:val="20"/>
                <w:szCs w:val="20"/>
              </w:rPr>
            </w:pPr>
            <w:r w:rsidRPr="00F439EA">
              <w:rPr>
                <w:rFonts w:ascii="Arial" w:hAnsi="Arial" w:cs="Arial"/>
                <w:color w:val="000000"/>
                <w:sz w:val="20"/>
                <w:szCs w:val="20"/>
              </w:rPr>
              <w:t>0.045</w:t>
            </w:r>
            <w:r>
              <w:rPr>
                <w:rFonts w:ascii="Arial" w:hAnsi="Arial" w:cs="Arial"/>
                <w:color w:val="000000"/>
                <w:sz w:val="20"/>
                <w:szCs w:val="20"/>
              </w:rPr>
              <w:t>9</w:t>
            </w:r>
          </w:p>
        </w:tc>
      </w:tr>
      <w:tr w:rsidR="0041537F" w:rsidRPr="00A3764A" w14:paraId="04600C2B" w14:textId="0EF0FB28" w:rsidTr="0041537F">
        <w:trPr>
          <w:trHeight w:val="320"/>
        </w:trPr>
        <w:tc>
          <w:tcPr>
            <w:tcW w:w="728" w:type="dxa"/>
            <w:vMerge/>
            <w:tcBorders>
              <w:top w:val="nil"/>
              <w:left w:val="nil"/>
              <w:bottom w:val="single" w:sz="4" w:space="0" w:color="000000"/>
              <w:right w:val="nil"/>
            </w:tcBorders>
            <w:vAlign w:val="center"/>
            <w:hideMark/>
          </w:tcPr>
          <w:p w14:paraId="3760111B" w14:textId="77777777" w:rsidR="0041537F" w:rsidRPr="00A3764A" w:rsidRDefault="0041537F" w:rsidP="0041537F">
            <w:pPr>
              <w:spacing w:line="480" w:lineRule="auto"/>
              <w:rPr>
                <w:rFonts w:ascii="Arial" w:hAnsi="Arial" w:cs="Arial"/>
                <w:color w:val="000000"/>
                <w:sz w:val="20"/>
                <w:szCs w:val="20"/>
              </w:rPr>
            </w:pPr>
          </w:p>
        </w:tc>
        <w:tc>
          <w:tcPr>
            <w:tcW w:w="1843" w:type="dxa"/>
            <w:tcBorders>
              <w:top w:val="nil"/>
              <w:left w:val="nil"/>
              <w:bottom w:val="nil"/>
              <w:right w:val="nil"/>
            </w:tcBorders>
            <w:shd w:val="clear" w:color="auto" w:fill="auto"/>
            <w:noWrap/>
            <w:vAlign w:val="bottom"/>
            <w:hideMark/>
          </w:tcPr>
          <w:p w14:paraId="7B7D0070" w14:textId="77777777"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Mean (sd)</w:t>
            </w:r>
          </w:p>
        </w:tc>
        <w:tc>
          <w:tcPr>
            <w:tcW w:w="1417" w:type="dxa"/>
            <w:tcBorders>
              <w:top w:val="nil"/>
              <w:left w:val="nil"/>
              <w:bottom w:val="nil"/>
              <w:right w:val="nil"/>
            </w:tcBorders>
            <w:shd w:val="clear" w:color="auto" w:fill="auto"/>
            <w:noWrap/>
            <w:vAlign w:val="bottom"/>
            <w:hideMark/>
          </w:tcPr>
          <w:p w14:paraId="0586BB68" w14:textId="6836E037" w:rsidR="0041537F" w:rsidRPr="00A3764A" w:rsidRDefault="00F439EA" w:rsidP="0041537F">
            <w:pPr>
              <w:spacing w:line="480" w:lineRule="auto"/>
              <w:jc w:val="center"/>
              <w:rPr>
                <w:rFonts w:ascii="Arial" w:hAnsi="Arial" w:cs="Arial"/>
                <w:color w:val="000000"/>
                <w:sz w:val="20"/>
                <w:szCs w:val="20"/>
              </w:rPr>
            </w:pPr>
            <w:r>
              <w:rPr>
                <w:rFonts w:ascii="Arial" w:hAnsi="Arial" w:cs="Arial"/>
                <w:color w:val="000000"/>
                <w:sz w:val="20"/>
                <w:szCs w:val="20"/>
              </w:rPr>
              <w:t>2.3</w:t>
            </w:r>
            <w:r w:rsidR="0041537F" w:rsidRPr="00A3764A">
              <w:rPr>
                <w:rFonts w:ascii="Arial" w:hAnsi="Arial" w:cs="Arial"/>
                <w:color w:val="000000"/>
                <w:sz w:val="20"/>
                <w:szCs w:val="20"/>
              </w:rPr>
              <w:t xml:space="preserve"> (</w:t>
            </w:r>
            <w:r>
              <w:rPr>
                <w:rFonts w:ascii="Arial" w:hAnsi="Arial" w:cs="Arial"/>
                <w:color w:val="000000"/>
                <w:sz w:val="20"/>
                <w:szCs w:val="20"/>
              </w:rPr>
              <w:t>41.2</w:t>
            </w:r>
            <w:r w:rsidR="0041537F" w:rsidRPr="00A3764A">
              <w:rPr>
                <w:rFonts w:ascii="Arial" w:hAnsi="Arial" w:cs="Arial"/>
                <w:color w:val="000000"/>
                <w:sz w:val="20"/>
                <w:szCs w:val="20"/>
              </w:rPr>
              <w:t>)</w:t>
            </w:r>
          </w:p>
        </w:tc>
        <w:tc>
          <w:tcPr>
            <w:tcW w:w="1417" w:type="dxa"/>
            <w:tcBorders>
              <w:top w:val="nil"/>
              <w:left w:val="nil"/>
              <w:bottom w:val="nil"/>
              <w:right w:val="nil"/>
            </w:tcBorders>
            <w:shd w:val="clear" w:color="auto" w:fill="auto"/>
            <w:noWrap/>
            <w:vAlign w:val="bottom"/>
            <w:hideMark/>
          </w:tcPr>
          <w:p w14:paraId="7B950770" w14:textId="0DBA72B8" w:rsidR="0041537F" w:rsidRPr="00A3764A" w:rsidRDefault="00F439EA" w:rsidP="0041537F">
            <w:pPr>
              <w:spacing w:line="480" w:lineRule="auto"/>
              <w:jc w:val="center"/>
              <w:rPr>
                <w:rFonts w:ascii="Arial" w:hAnsi="Arial" w:cs="Arial"/>
                <w:color w:val="000000"/>
                <w:sz w:val="20"/>
                <w:szCs w:val="20"/>
              </w:rPr>
            </w:pPr>
            <w:r>
              <w:rPr>
                <w:rFonts w:ascii="Arial" w:hAnsi="Arial" w:cs="Arial"/>
                <w:color w:val="000000"/>
                <w:sz w:val="20"/>
                <w:szCs w:val="20"/>
              </w:rPr>
              <w:t>21.9</w:t>
            </w:r>
            <w:r w:rsidR="0041537F" w:rsidRPr="00A3764A">
              <w:rPr>
                <w:rFonts w:ascii="Arial" w:hAnsi="Arial" w:cs="Arial"/>
                <w:color w:val="000000"/>
                <w:sz w:val="20"/>
                <w:szCs w:val="20"/>
              </w:rPr>
              <w:t xml:space="preserve"> (</w:t>
            </w:r>
            <w:r>
              <w:rPr>
                <w:rFonts w:ascii="Arial" w:hAnsi="Arial" w:cs="Arial"/>
                <w:color w:val="000000"/>
                <w:sz w:val="20"/>
                <w:szCs w:val="20"/>
              </w:rPr>
              <w:t>183.6</w:t>
            </w:r>
            <w:r w:rsidR="0041537F" w:rsidRPr="00A3764A">
              <w:rPr>
                <w:rFonts w:ascii="Arial" w:hAnsi="Arial" w:cs="Arial"/>
                <w:color w:val="000000"/>
                <w:sz w:val="20"/>
                <w:szCs w:val="20"/>
              </w:rPr>
              <w:t>)</w:t>
            </w:r>
          </w:p>
        </w:tc>
        <w:tc>
          <w:tcPr>
            <w:tcW w:w="1417" w:type="dxa"/>
            <w:tcBorders>
              <w:top w:val="nil"/>
              <w:left w:val="nil"/>
              <w:bottom w:val="nil"/>
              <w:right w:val="nil"/>
            </w:tcBorders>
            <w:shd w:val="clear" w:color="auto" w:fill="auto"/>
            <w:noWrap/>
            <w:vAlign w:val="bottom"/>
            <w:hideMark/>
          </w:tcPr>
          <w:p w14:paraId="1F4B4D73" w14:textId="540B0FE1"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6.</w:t>
            </w:r>
            <w:r w:rsidR="00F439EA">
              <w:rPr>
                <w:rFonts w:ascii="Arial" w:hAnsi="Arial" w:cs="Arial"/>
                <w:color w:val="000000"/>
                <w:sz w:val="20"/>
                <w:szCs w:val="20"/>
              </w:rPr>
              <w:t>5</w:t>
            </w:r>
            <w:r w:rsidRPr="00A3764A">
              <w:rPr>
                <w:rFonts w:ascii="Arial" w:hAnsi="Arial" w:cs="Arial"/>
                <w:color w:val="000000"/>
                <w:sz w:val="20"/>
                <w:szCs w:val="20"/>
              </w:rPr>
              <w:t xml:space="preserve"> (5</w:t>
            </w:r>
            <w:r w:rsidR="00F439EA">
              <w:rPr>
                <w:rFonts w:ascii="Arial" w:hAnsi="Arial" w:cs="Arial"/>
                <w:color w:val="000000"/>
                <w:sz w:val="20"/>
                <w:szCs w:val="20"/>
              </w:rPr>
              <w:t>3.4</w:t>
            </w:r>
            <w:r w:rsidRPr="00A3764A">
              <w:rPr>
                <w:rFonts w:ascii="Arial" w:hAnsi="Arial" w:cs="Arial"/>
                <w:color w:val="000000"/>
                <w:sz w:val="20"/>
                <w:szCs w:val="20"/>
              </w:rPr>
              <w:t>)</w:t>
            </w:r>
          </w:p>
        </w:tc>
        <w:tc>
          <w:tcPr>
            <w:tcW w:w="1417" w:type="dxa"/>
            <w:tcBorders>
              <w:top w:val="nil"/>
              <w:left w:val="nil"/>
              <w:bottom w:val="nil"/>
              <w:right w:val="nil"/>
            </w:tcBorders>
            <w:shd w:val="clear" w:color="auto" w:fill="auto"/>
            <w:noWrap/>
            <w:vAlign w:val="bottom"/>
            <w:hideMark/>
          </w:tcPr>
          <w:p w14:paraId="26E6EEB3" w14:textId="6C796545" w:rsidR="0041537F" w:rsidRPr="00A3764A" w:rsidRDefault="00F439EA" w:rsidP="0041537F">
            <w:pPr>
              <w:spacing w:line="480" w:lineRule="auto"/>
              <w:jc w:val="center"/>
              <w:rPr>
                <w:rFonts w:ascii="Arial" w:hAnsi="Arial" w:cs="Arial"/>
                <w:color w:val="000000"/>
                <w:sz w:val="20"/>
                <w:szCs w:val="20"/>
              </w:rPr>
            </w:pPr>
            <w:r>
              <w:rPr>
                <w:rFonts w:ascii="Arial" w:hAnsi="Arial" w:cs="Arial"/>
                <w:color w:val="000000"/>
                <w:sz w:val="20"/>
                <w:szCs w:val="20"/>
              </w:rPr>
              <w:t>2.0</w:t>
            </w:r>
            <w:r w:rsidR="0041537F" w:rsidRPr="00A3764A">
              <w:rPr>
                <w:rFonts w:ascii="Arial" w:hAnsi="Arial" w:cs="Arial"/>
                <w:color w:val="000000"/>
                <w:sz w:val="20"/>
                <w:szCs w:val="20"/>
              </w:rPr>
              <w:t xml:space="preserve"> (</w:t>
            </w:r>
            <w:r>
              <w:rPr>
                <w:rFonts w:ascii="Arial" w:hAnsi="Arial" w:cs="Arial"/>
                <w:color w:val="000000"/>
                <w:sz w:val="20"/>
                <w:szCs w:val="20"/>
              </w:rPr>
              <w:t>24.6</w:t>
            </w:r>
            <w:r w:rsidR="0041537F" w:rsidRPr="00A3764A">
              <w:rPr>
                <w:rFonts w:ascii="Arial" w:hAnsi="Arial" w:cs="Arial"/>
                <w:color w:val="000000"/>
                <w:sz w:val="20"/>
                <w:szCs w:val="20"/>
              </w:rPr>
              <w:t>)</w:t>
            </w:r>
          </w:p>
        </w:tc>
        <w:tc>
          <w:tcPr>
            <w:tcW w:w="1542" w:type="dxa"/>
            <w:tcBorders>
              <w:top w:val="nil"/>
              <w:left w:val="nil"/>
              <w:bottom w:val="nil"/>
              <w:right w:val="nil"/>
            </w:tcBorders>
            <w:vAlign w:val="bottom"/>
          </w:tcPr>
          <w:p w14:paraId="56F33D9A" w14:textId="19923FD8" w:rsidR="0041537F" w:rsidRPr="00A3764A" w:rsidRDefault="00F439EA" w:rsidP="0041537F">
            <w:pPr>
              <w:spacing w:line="480" w:lineRule="auto"/>
              <w:jc w:val="center"/>
              <w:rPr>
                <w:rFonts w:ascii="Arial" w:hAnsi="Arial" w:cs="Arial"/>
                <w:color w:val="000000"/>
                <w:sz w:val="20"/>
                <w:szCs w:val="20"/>
              </w:rPr>
            </w:pPr>
            <w:r>
              <w:rPr>
                <w:rFonts w:ascii="Arial" w:hAnsi="Arial" w:cs="Arial"/>
                <w:color w:val="000000"/>
                <w:sz w:val="20"/>
                <w:szCs w:val="20"/>
              </w:rPr>
              <w:t xml:space="preserve">1.1 </w:t>
            </w:r>
            <w:r w:rsidR="0041537F" w:rsidRPr="00A3764A">
              <w:rPr>
                <w:rFonts w:ascii="Arial" w:hAnsi="Arial" w:cs="Arial"/>
                <w:color w:val="000000"/>
                <w:sz w:val="20"/>
                <w:szCs w:val="20"/>
              </w:rPr>
              <w:t>(</w:t>
            </w:r>
            <w:r>
              <w:rPr>
                <w:rFonts w:ascii="Arial" w:hAnsi="Arial" w:cs="Arial"/>
                <w:color w:val="000000"/>
                <w:sz w:val="20"/>
                <w:szCs w:val="20"/>
              </w:rPr>
              <w:t>22.3</w:t>
            </w:r>
            <w:r w:rsidR="0041537F" w:rsidRPr="00A3764A">
              <w:rPr>
                <w:rFonts w:ascii="Arial" w:hAnsi="Arial" w:cs="Arial"/>
                <w:color w:val="000000"/>
                <w:sz w:val="20"/>
                <w:szCs w:val="20"/>
              </w:rPr>
              <w:t>)</w:t>
            </w:r>
          </w:p>
        </w:tc>
      </w:tr>
      <w:tr w:rsidR="00392F58" w:rsidRPr="00A3764A" w14:paraId="521044EA" w14:textId="77777777" w:rsidTr="0041537F">
        <w:trPr>
          <w:trHeight w:val="320"/>
        </w:trPr>
        <w:tc>
          <w:tcPr>
            <w:tcW w:w="728" w:type="dxa"/>
            <w:vMerge/>
            <w:tcBorders>
              <w:top w:val="nil"/>
              <w:left w:val="nil"/>
              <w:bottom w:val="single" w:sz="4" w:space="0" w:color="000000"/>
              <w:right w:val="nil"/>
            </w:tcBorders>
            <w:vAlign w:val="center"/>
          </w:tcPr>
          <w:p w14:paraId="42983205" w14:textId="77777777" w:rsidR="00392F58" w:rsidRPr="00A3764A" w:rsidRDefault="00392F58" w:rsidP="0041537F">
            <w:pPr>
              <w:spacing w:line="480" w:lineRule="auto"/>
              <w:rPr>
                <w:rFonts w:ascii="Arial" w:hAnsi="Arial" w:cs="Arial"/>
                <w:color w:val="000000"/>
                <w:sz w:val="20"/>
                <w:szCs w:val="20"/>
              </w:rPr>
            </w:pPr>
          </w:p>
        </w:tc>
        <w:tc>
          <w:tcPr>
            <w:tcW w:w="1843" w:type="dxa"/>
            <w:tcBorders>
              <w:top w:val="nil"/>
              <w:left w:val="nil"/>
              <w:bottom w:val="nil"/>
              <w:right w:val="nil"/>
            </w:tcBorders>
            <w:shd w:val="clear" w:color="auto" w:fill="auto"/>
            <w:noWrap/>
            <w:vAlign w:val="bottom"/>
          </w:tcPr>
          <w:p w14:paraId="63C3B4BE" w14:textId="388CDF0A" w:rsidR="00392F58" w:rsidRPr="00A3764A" w:rsidRDefault="005179A8" w:rsidP="0041537F">
            <w:pPr>
              <w:spacing w:line="480" w:lineRule="auto"/>
              <w:jc w:val="center"/>
              <w:rPr>
                <w:rFonts w:ascii="Arial" w:hAnsi="Arial" w:cs="Arial"/>
                <w:color w:val="000000"/>
                <w:sz w:val="20"/>
                <w:szCs w:val="20"/>
              </w:rPr>
            </w:pPr>
            <w:r>
              <w:rPr>
                <w:rFonts w:ascii="Arial" w:hAnsi="Arial" w:cs="Arial"/>
                <w:color w:val="000000"/>
                <w:sz w:val="20"/>
                <w:szCs w:val="20"/>
              </w:rPr>
              <w:t>CV</w:t>
            </w:r>
          </w:p>
        </w:tc>
        <w:tc>
          <w:tcPr>
            <w:tcW w:w="1417" w:type="dxa"/>
            <w:tcBorders>
              <w:top w:val="nil"/>
              <w:left w:val="nil"/>
              <w:bottom w:val="nil"/>
              <w:right w:val="nil"/>
            </w:tcBorders>
            <w:shd w:val="clear" w:color="auto" w:fill="auto"/>
            <w:noWrap/>
            <w:vAlign w:val="bottom"/>
          </w:tcPr>
          <w:p w14:paraId="65F9CF70" w14:textId="09DD2CDF" w:rsidR="00392F58" w:rsidRDefault="00392F58" w:rsidP="0041537F">
            <w:pPr>
              <w:spacing w:line="480" w:lineRule="auto"/>
              <w:jc w:val="center"/>
              <w:rPr>
                <w:rFonts w:ascii="Arial" w:hAnsi="Arial" w:cs="Arial"/>
                <w:color w:val="000000"/>
                <w:sz w:val="20"/>
                <w:szCs w:val="20"/>
              </w:rPr>
            </w:pPr>
            <w:r>
              <w:rPr>
                <w:rFonts w:ascii="Arial" w:hAnsi="Arial" w:cs="Arial"/>
                <w:color w:val="000000"/>
                <w:sz w:val="20"/>
                <w:szCs w:val="20"/>
              </w:rPr>
              <w:t>17.91</w:t>
            </w:r>
          </w:p>
        </w:tc>
        <w:tc>
          <w:tcPr>
            <w:tcW w:w="1417" w:type="dxa"/>
            <w:tcBorders>
              <w:top w:val="nil"/>
              <w:left w:val="nil"/>
              <w:bottom w:val="nil"/>
              <w:right w:val="nil"/>
            </w:tcBorders>
            <w:shd w:val="clear" w:color="auto" w:fill="auto"/>
            <w:noWrap/>
            <w:vAlign w:val="bottom"/>
          </w:tcPr>
          <w:p w14:paraId="3B97E38A" w14:textId="0F697107" w:rsidR="00392F58" w:rsidRDefault="00392F58" w:rsidP="0041537F">
            <w:pPr>
              <w:spacing w:line="480" w:lineRule="auto"/>
              <w:jc w:val="center"/>
              <w:rPr>
                <w:rFonts w:ascii="Arial" w:hAnsi="Arial" w:cs="Arial"/>
                <w:color w:val="000000"/>
                <w:sz w:val="20"/>
                <w:szCs w:val="20"/>
              </w:rPr>
            </w:pPr>
            <w:r>
              <w:rPr>
                <w:rFonts w:ascii="Arial" w:hAnsi="Arial" w:cs="Arial"/>
                <w:color w:val="000000"/>
                <w:sz w:val="20"/>
                <w:szCs w:val="20"/>
              </w:rPr>
              <w:t>8.38</w:t>
            </w:r>
          </w:p>
        </w:tc>
        <w:tc>
          <w:tcPr>
            <w:tcW w:w="1417" w:type="dxa"/>
            <w:tcBorders>
              <w:top w:val="nil"/>
              <w:left w:val="nil"/>
              <w:bottom w:val="nil"/>
              <w:right w:val="nil"/>
            </w:tcBorders>
            <w:shd w:val="clear" w:color="auto" w:fill="auto"/>
            <w:noWrap/>
            <w:vAlign w:val="bottom"/>
          </w:tcPr>
          <w:p w14:paraId="4D00F588" w14:textId="424E6D04" w:rsidR="00392F58" w:rsidRPr="00A3764A" w:rsidRDefault="00392F58" w:rsidP="0041537F">
            <w:pPr>
              <w:spacing w:line="480" w:lineRule="auto"/>
              <w:jc w:val="center"/>
              <w:rPr>
                <w:rFonts w:ascii="Arial" w:hAnsi="Arial" w:cs="Arial"/>
                <w:color w:val="000000"/>
                <w:sz w:val="20"/>
                <w:szCs w:val="20"/>
              </w:rPr>
            </w:pPr>
            <w:r>
              <w:rPr>
                <w:rFonts w:ascii="Arial" w:hAnsi="Arial" w:cs="Arial"/>
                <w:color w:val="000000"/>
                <w:sz w:val="20"/>
                <w:szCs w:val="20"/>
              </w:rPr>
              <w:t>8.22</w:t>
            </w:r>
          </w:p>
        </w:tc>
        <w:tc>
          <w:tcPr>
            <w:tcW w:w="1417" w:type="dxa"/>
            <w:tcBorders>
              <w:top w:val="nil"/>
              <w:left w:val="nil"/>
              <w:bottom w:val="nil"/>
              <w:right w:val="nil"/>
            </w:tcBorders>
            <w:shd w:val="clear" w:color="auto" w:fill="auto"/>
            <w:noWrap/>
            <w:vAlign w:val="bottom"/>
          </w:tcPr>
          <w:p w14:paraId="38D8386D" w14:textId="4B6EA1C7" w:rsidR="00392F58" w:rsidRDefault="00392F58" w:rsidP="0041537F">
            <w:pPr>
              <w:spacing w:line="480" w:lineRule="auto"/>
              <w:jc w:val="center"/>
              <w:rPr>
                <w:rFonts w:ascii="Arial" w:hAnsi="Arial" w:cs="Arial"/>
                <w:color w:val="000000"/>
                <w:sz w:val="20"/>
                <w:szCs w:val="20"/>
              </w:rPr>
            </w:pPr>
            <w:r>
              <w:rPr>
                <w:rFonts w:ascii="Arial" w:hAnsi="Arial" w:cs="Arial"/>
                <w:color w:val="000000"/>
                <w:sz w:val="20"/>
                <w:szCs w:val="20"/>
              </w:rPr>
              <w:t>12.4</w:t>
            </w:r>
          </w:p>
        </w:tc>
        <w:tc>
          <w:tcPr>
            <w:tcW w:w="1542" w:type="dxa"/>
            <w:tcBorders>
              <w:top w:val="nil"/>
              <w:left w:val="nil"/>
              <w:bottom w:val="nil"/>
              <w:right w:val="nil"/>
            </w:tcBorders>
            <w:vAlign w:val="bottom"/>
          </w:tcPr>
          <w:p w14:paraId="59F97527" w14:textId="10B39420" w:rsidR="00392F58" w:rsidRDefault="006526A3" w:rsidP="0041537F">
            <w:pPr>
              <w:spacing w:line="480" w:lineRule="auto"/>
              <w:jc w:val="center"/>
              <w:rPr>
                <w:rFonts w:ascii="Arial" w:hAnsi="Arial" w:cs="Arial"/>
                <w:color w:val="000000"/>
                <w:sz w:val="20"/>
                <w:szCs w:val="20"/>
              </w:rPr>
            </w:pPr>
            <w:r>
              <w:rPr>
                <w:rFonts w:ascii="Arial" w:hAnsi="Arial" w:cs="Arial"/>
                <w:color w:val="000000"/>
                <w:sz w:val="20"/>
                <w:szCs w:val="20"/>
              </w:rPr>
              <w:t>20.27</w:t>
            </w:r>
          </w:p>
        </w:tc>
      </w:tr>
      <w:tr w:rsidR="0041537F" w:rsidRPr="00A3764A" w14:paraId="7726054C" w14:textId="21A81150" w:rsidTr="0041537F">
        <w:trPr>
          <w:trHeight w:val="320"/>
        </w:trPr>
        <w:tc>
          <w:tcPr>
            <w:tcW w:w="728" w:type="dxa"/>
            <w:vMerge/>
            <w:tcBorders>
              <w:top w:val="nil"/>
              <w:left w:val="nil"/>
              <w:bottom w:val="single" w:sz="4" w:space="0" w:color="000000"/>
              <w:right w:val="nil"/>
            </w:tcBorders>
            <w:vAlign w:val="center"/>
            <w:hideMark/>
          </w:tcPr>
          <w:p w14:paraId="73BF7781" w14:textId="77777777" w:rsidR="0041537F" w:rsidRPr="00A3764A" w:rsidRDefault="0041537F" w:rsidP="0041537F">
            <w:pPr>
              <w:spacing w:line="480" w:lineRule="auto"/>
              <w:rPr>
                <w:rFonts w:ascii="Arial" w:hAnsi="Arial" w:cs="Arial"/>
                <w:color w:val="000000"/>
                <w:sz w:val="20"/>
                <w:szCs w:val="20"/>
              </w:rPr>
            </w:pPr>
          </w:p>
        </w:tc>
        <w:tc>
          <w:tcPr>
            <w:tcW w:w="1843" w:type="dxa"/>
            <w:tcBorders>
              <w:top w:val="nil"/>
              <w:left w:val="nil"/>
              <w:bottom w:val="nil"/>
              <w:right w:val="nil"/>
            </w:tcBorders>
            <w:shd w:val="clear" w:color="auto" w:fill="auto"/>
            <w:noWrap/>
            <w:vAlign w:val="bottom"/>
            <w:hideMark/>
          </w:tcPr>
          <w:p w14:paraId="13587E50" w14:textId="1D9CAF25"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 xml:space="preserve">Median </w:t>
            </w:r>
            <w:r>
              <w:rPr>
                <w:rFonts w:ascii="Arial" w:hAnsi="Arial" w:cs="Arial"/>
                <w:color w:val="000000"/>
                <w:sz w:val="20"/>
                <w:szCs w:val="20"/>
              </w:rPr>
              <w:t>(IQR)</w:t>
            </w:r>
          </w:p>
        </w:tc>
        <w:tc>
          <w:tcPr>
            <w:tcW w:w="1417" w:type="dxa"/>
            <w:tcBorders>
              <w:top w:val="nil"/>
              <w:left w:val="nil"/>
              <w:bottom w:val="nil"/>
              <w:right w:val="nil"/>
            </w:tcBorders>
            <w:shd w:val="clear" w:color="auto" w:fill="auto"/>
            <w:noWrap/>
            <w:vAlign w:val="bottom"/>
            <w:hideMark/>
          </w:tcPr>
          <w:p w14:paraId="44F26C7F" w14:textId="77777777"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0 (0)</w:t>
            </w:r>
          </w:p>
        </w:tc>
        <w:tc>
          <w:tcPr>
            <w:tcW w:w="1417" w:type="dxa"/>
            <w:tcBorders>
              <w:top w:val="nil"/>
              <w:left w:val="nil"/>
              <w:bottom w:val="nil"/>
              <w:right w:val="nil"/>
            </w:tcBorders>
            <w:shd w:val="clear" w:color="auto" w:fill="auto"/>
            <w:noWrap/>
            <w:vAlign w:val="bottom"/>
            <w:hideMark/>
          </w:tcPr>
          <w:p w14:paraId="63D213E0" w14:textId="77777777"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0 (0)</w:t>
            </w:r>
          </w:p>
        </w:tc>
        <w:tc>
          <w:tcPr>
            <w:tcW w:w="1417" w:type="dxa"/>
            <w:tcBorders>
              <w:top w:val="nil"/>
              <w:left w:val="nil"/>
              <w:bottom w:val="nil"/>
              <w:right w:val="nil"/>
            </w:tcBorders>
            <w:shd w:val="clear" w:color="auto" w:fill="auto"/>
            <w:noWrap/>
            <w:vAlign w:val="bottom"/>
            <w:hideMark/>
          </w:tcPr>
          <w:p w14:paraId="0D516121" w14:textId="77777777"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0 (0)</w:t>
            </w:r>
          </w:p>
        </w:tc>
        <w:tc>
          <w:tcPr>
            <w:tcW w:w="1417" w:type="dxa"/>
            <w:tcBorders>
              <w:top w:val="nil"/>
              <w:left w:val="nil"/>
              <w:bottom w:val="nil"/>
              <w:right w:val="nil"/>
            </w:tcBorders>
            <w:shd w:val="clear" w:color="auto" w:fill="auto"/>
            <w:noWrap/>
            <w:vAlign w:val="bottom"/>
            <w:hideMark/>
          </w:tcPr>
          <w:p w14:paraId="0607DFEC" w14:textId="77777777"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0 (0)</w:t>
            </w:r>
          </w:p>
        </w:tc>
        <w:tc>
          <w:tcPr>
            <w:tcW w:w="1542" w:type="dxa"/>
            <w:tcBorders>
              <w:top w:val="nil"/>
              <w:left w:val="nil"/>
              <w:bottom w:val="nil"/>
              <w:right w:val="nil"/>
            </w:tcBorders>
            <w:vAlign w:val="bottom"/>
          </w:tcPr>
          <w:p w14:paraId="28027359" w14:textId="42D3E781"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0 (0)</w:t>
            </w:r>
          </w:p>
        </w:tc>
      </w:tr>
      <w:tr w:rsidR="0041537F" w:rsidRPr="00A3764A" w14:paraId="19AF28C6" w14:textId="513CA074" w:rsidTr="0041537F">
        <w:trPr>
          <w:trHeight w:val="320"/>
        </w:trPr>
        <w:tc>
          <w:tcPr>
            <w:tcW w:w="728" w:type="dxa"/>
            <w:vMerge/>
            <w:tcBorders>
              <w:top w:val="nil"/>
              <w:left w:val="nil"/>
              <w:bottom w:val="single" w:sz="4" w:space="0" w:color="000000"/>
              <w:right w:val="nil"/>
            </w:tcBorders>
            <w:vAlign w:val="center"/>
            <w:hideMark/>
          </w:tcPr>
          <w:p w14:paraId="08A62707" w14:textId="77777777" w:rsidR="0041537F" w:rsidRPr="00A3764A" w:rsidRDefault="0041537F" w:rsidP="0041537F">
            <w:pPr>
              <w:spacing w:line="480" w:lineRule="auto"/>
              <w:rPr>
                <w:rFonts w:ascii="Arial" w:hAnsi="Arial" w:cs="Arial"/>
                <w:color w:val="000000"/>
                <w:sz w:val="20"/>
                <w:szCs w:val="20"/>
              </w:rPr>
            </w:pPr>
          </w:p>
        </w:tc>
        <w:tc>
          <w:tcPr>
            <w:tcW w:w="1843" w:type="dxa"/>
            <w:tcBorders>
              <w:top w:val="nil"/>
              <w:left w:val="nil"/>
              <w:bottom w:val="single" w:sz="4" w:space="0" w:color="auto"/>
              <w:right w:val="nil"/>
            </w:tcBorders>
            <w:shd w:val="clear" w:color="auto" w:fill="auto"/>
            <w:noWrap/>
            <w:vAlign w:val="bottom"/>
            <w:hideMark/>
          </w:tcPr>
          <w:p w14:paraId="6933F91A" w14:textId="1BBFE8F6"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Min</w:t>
            </w:r>
            <w:r>
              <w:rPr>
                <w:rFonts w:ascii="Arial" w:hAnsi="Arial" w:cs="Arial"/>
                <w:color w:val="000000"/>
                <w:sz w:val="20"/>
                <w:szCs w:val="20"/>
              </w:rPr>
              <w:t xml:space="preserve"> </w:t>
            </w:r>
            <w:r w:rsidRPr="00A3764A">
              <w:rPr>
                <w:rFonts w:ascii="Arial" w:hAnsi="Arial" w:cs="Arial"/>
                <w:color w:val="000000"/>
                <w:sz w:val="20"/>
                <w:szCs w:val="20"/>
              </w:rPr>
              <w:t>:</w:t>
            </w:r>
            <w:r>
              <w:rPr>
                <w:rFonts w:ascii="Arial" w:hAnsi="Arial" w:cs="Arial"/>
                <w:color w:val="000000"/>
                <w:sz w:val="20"/>
                <w:szCs w:val="20"/>
              </w:rPr>
              <w:t xml:space="preserve"> </w:t>
            </w:r>
            <w:r w:rsidRPr="00A3764A">
              <w:rPr>
                <w:rFonts w:ascii="Arial" w:hAnsi="Arial" w:cs="Arial"/>
                <w:color w:val="000000"/>
                <w:sz w:val="20"/>
                <w:szCs w:val="20"/>
              </w:rPr>
              <w:t>Max</w:t>
            </w:r>
          </w:p>
        </w:tc>
        <w:tc>
          <w:tcPr>
            <w:tcW w:w="1417" w:type="dxa"/>
            <w:tcBorders>
              <w:top w:val="nil"/>
              <w:left w:val="nil"/>
              <w:bottom w:val="single" w:sz="4" w:space="0" w:color="auto"/>
              <w:right w:val="nil"/>
            </w:tcBorders>
            <w:shd w:val="clear" w:color="auto" w:fill="auto"/>
            <w:noWrap/>
            <w:vAlign w:val="bottom"/>
            <w:hideMark/>
          </w:tcPr>
          <w:p w14:paraId="09E8582E" w14:textId="77777777"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0 : 4328</w:t>
            </w:r>
          </w:p>
        </w:tc>
        <w:tc>
          <w:tcPr>
            <w:tcW w:w="1417" w:type="dxa"/>
            <w:tcBorders>
              <w:top w:val="nil"/>
              <w:left w:val="nil"/>
              <w:bottom w:val="single" w:sz="4" w:space="0" w:color="auto"/>
              <w:right w:val="nil"/>
            </w:tcBorders>
            <w:shd w:val="clear" w:color="auto" w:fill="auto"/>
            <w:noWrap/>
            <w:vAlign w:val="bottom"/>
            <w:hideMark/>
          </w:tcPr>
          <w:p w14:paraId="50F6A0D1" w14:textId="2784B2C6"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 xml:space="preserve">0 : </w:t>
            </w:r>
            <w:r w:rsidR="00F439EA">
              <w:rPr>
                <w:rFonts w:ascii="Arial" w:hAnsi="Arial" w:cs="Arial"/>
                <w:color w:val="000000"/>
                <w:sz w:val="20"/>
                <w:szCs w:val="20"/>
              </w:rPr>
              <w:t>4328</w:t>
            </w:r>
          </w:p>
        </w:tc>
        <w:tc>
          <w:tcPr>
            <w:tcW w:w="1417" w:type="dxa"/>
            <w:tcBorders>
              <w:top w:val="nil"/>
              <w:left w:val="nil"/>
              <w:bottom w:val="single" w:sz="4" w:space="0" w:color="auto"/>
              <w:right w:val="nil"/>
            </w:tcBorders>
            <w:shd w:val="clear" w:color="auto" w:fill="auto"/>
            <w:noWrap/>
            <w:vAlign w:val="bottom"/>
            <w:hideMark/>
          </w:tcPr>
          <w:p w14:paraId="20845A27" w14:textId="77777777"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0 : 2265</w:t>
            </w:r>
          </w:p>
        </w:tc>
        <w:tc>
          <w:tcPr>
            <w:tcW w:w="1417" w:type="dxa"/>
            <w:tcBorders>
              <w:top w:val="nil"/>
              <w:left w:val="nil"/>
              <w:bottom w:val="single" w:sz="4" w:space="0" w:color="auto"/>
              <w:right w:val="nil"/>
            </w:tcBorders>
            <w:shd w:val="clear" w:color="auto" w:fill="auto"/>
            <w:noWrap/>
            <w:vAlign w:val="bottom"/>
            <w:hideMark/>
          </w:tcPr>
          <w:p w14:paraId="1083570C" w14:textId="77777777"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0 : 1080</w:t>
            </w:r>
          </w:p>
        </w:tc>
        <w:tc>
          <w:tcPr>
            <w:tcW w:w="1542" w:type="dxa"/>
            <w:tcBorders>
              <w:top w:val="nil"/>
              <w:left w:val="nil"/>
              <w:bottom w:val="single" w:sz="4" w:space="0" w:color="auto"/>
              <w:right w:val="nil"/>
            </w:tcBorders>
            <w:vAlign w:val="bottom"/>
          </w:tcPr>
          <w:p w14:paraId="5BB56E3A" w14:textId="0E6A3BDB"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 xml:space="preserve">0 : </w:t>
            </w:r>
            <w:r w:rsidR="00F439EA">
              <w:rPr>
                <w:rFonts w:ascii="Arial" w:hAnsi="Arial" w:cs="Arial"/>
                <w:color w:val="000000"/>
                <w:sz w:val="20"/>
                <w:szCs w:val="20"/>
              </w:rPr>
              <w:t>2110</w:t>
            </w:r>
          </w:p>
        </w:tc>
      </w:tr>
      <w:tr w:rsidR="0041537F" w:rsidRPr="00A3764A" w14:paraId="0E1A6E51" w14:textId="5F611E8F" w:rsidTr="0041537F">
        <w:trPr>
          <w:trHeight w:val="320"/>
        </w:trPr>
        <w:tc>
          <w:tcPr>
            <w:tcW w:w="728" w:type="dxa"/>
            <w:vMerge w:val="restart"/>
            <w:tcBorders>
              <w:top w:val="nil"/>
              <w:left w:val="nil"/>
              <w:bottom w:val="single" w:sz="4" w:space="0" w:color="000000"/>
              <w:right w:val="nil"/>
            </w:tcBorders>
            <w:shd w:val="clear" w:color="auto" w:fill="auto"/>
            <w:noWrap/>
            <w:vAlign w:val="center"/>
            <w:hideMark/>
          </w:tcPr>
          <w:p w14:paraId="6FBBFD5B" w14:textId="77777777"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Total LOS</w:t>
            </w:r>
          </w:p>
        </w:tc>
        <w:tc>
          <w:tcPr>
            <w:tcW w:w="1843" w:type="dxa"/>
            <w:tcBorders>
              <w:top w:val="nil"/>
              <w:left w:val="nil"/>
              <w:bottom w:val="nil"/>
              <w:right w:val="nil"/>
            </w:tcBorders>
            <w:shd w:val="clear" w:color="auto" w:fill="auto"/>
            <w:noWrap/>
            <w:vAlign w:val="bottom"/>
            <w:hideMark/>
          </w:tcPr>
          <w:p w14:paraId="19F38C90" w14:textId="18801456"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Proportion</w:t>
            </w:r>
            <w:r>
              <w:rPr>
                <w:rFonts w:ascii="Arial" w:hAnsi="Arial" w:cs="Arial"/>
                <w:color w:val="000000"/>
                <w:sz w:val="20"/>
                <w:szCs w:val="20"/>
              </w:rPr>
              <w:t xml:space="preserve"> Total</w:t>
            </w:r>
          </w:p>
        </w:tc>
        <w:tc>
          <w:tcPr>
            <w:tcW w:w="1417" w:type="dxa"/>
            <w:tcBorders>
              <w:top w:val="nil"/>
              <w:left w:val="nil"/>
              <w:bottom w:val="nil"/>
              <w:right w:val="nil"/>
            </w:tcBorders>
            <w:shd w:val="clear" w:color="auto" w:fill="auto"/>
            <w:noWrap/>
            <w:vAlign w:val="bottom"/>
            <w:hideMark/>
          </w:tcPr>
          <w:p w14:paraId="2F643792" w14:textId="77777777"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1.000</w:t>
            </w:r>
          </w:p>
        </w:tc>
        <w:tc>
          <w:tcPr>
            <w:tcW w:w="1417" w:type="dxa"/>
            <w:tcBorders>
              <w:top w:val="nil"/>
              <w:left w:val="nil"/>
              <w:bottom w:val="nil"/>
              <w:right w:val="nil"/>
            </w:tcBorders>
            <w:shd w:val="clear" w:color="auto" w:fill="auto"/>
            <w:noWrap/>
            <w:vAlign w:val="bottom"/>
            <w:hideMark/>
          </w:tcPr>
          <w:p w14:paraId="5833FB9C" w14:textId="77777777"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1.000</w:t>
            </w:r>
          </w:p>
        </w:tc>
        <w:tc>
          <w:tcPr>
            <w:tcW w:w="1417" w:type="dxa"/>
            <w:tcBorders>
              <w:top w:val="nil"/>
              <w:left w:val="nil"/>
              <w:bottom w:val="nil"/>
              <w:right w:val="nil"/>
            </w:tcBorders>
            <w:shd w:val="clear" w:color="auto" w:fill="auto"/>
            <w:noWrap/>
            <w:vAlign w:val="bottom"/>
            <w:hideMark/>
          </w:tcPr>
          <w:p w14:paraId="5D487413" w14:textId="77777777"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1.000</w:t>
            </w:r>
          </w:p>
        </w:tc>
        <w:tc>
          <w:tcPr>
            <w:tcW w:w="1417" w:type="dxa"/>
            <w:tcBorders>
              <w:top w:val="nil"/>
              <w:left w:val="nil"/>
              <w:bottom w:val="nil"/>
              <w:right w:val="nil"/>
            </w:tcBorders>
            <w:shd w:val="clear" w:color="auto" w:fill="auto"/>
            <w:noWrap/>
            <w:vAlign w:val="bottom"/>
            <w:hideMark/>
          </w:tcPr>
          <w:p w14:paraId="3F99E607" w14:textId="77777777"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1.000</w:t>
            </w:r>
          </w:p>
        </w:tc>
        <w:tc>
          <w:tcPr>
            <w:tcW w:w="1542" w:type="dxa"/>
            <w:tcBorders>
              <w:top w:val="nil"/>
              <w:left w:val="nil"/>
              <w:bottom w:val="nil"/>
              <w:right w:val="nil"/>
            </w:tcBorders>
            <w:vAlign w:val="bottom"/>
          </w:tcPr>
          <w:p w14:paraId="29CC4BEC" w14:textId="7FF3DBEC"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1.000</w:t>
            </w:r>
          </w:p>
        </w:tc>
      </w:tr>
      <w:tr w:rsidR="0041537F" w:rsidRPr="00A3764A" w14:paraId="3D8DF06F" w14:textId="0583F093" w:rsidTr="0041537F">
        <w:trPr>
          <w:trHeight w:val="320"/>
        </w:trPr>
        <w:tc>
          <w:tcPr>
            <w:tcW w:w="728" w:type="dxa"/>
            <w:vMerge/>
            <w:tcBorders>
              <w:top w:val="nil"/>
              <w:left w:val="nil"/>
              <w:bottom w:val="single" w:sz="4" w:space="0" w:color="000000"/>
              <w:right w:val="nil"/>
            </w:tcBorders>
            <w:vAlign w:val="center"/>
            <w:hideMark/>
          </w:tcPr>
          <w:p w14:paraId="2706CFC0" w14:textId="77777777" w:rsidR="0041537F" w:rsidRPr="00A3764A" w:rsidRDefault="0041537F" w:rsidP="0041537F">
            <w:pPr>
              <w:spacing w:line="480" w:lineRule="auto"/>
              <w:rPr>
                <w:rFonts w:ascii="Arial" w:hAnsi="Arial" w:cs="Arial"/>
                <w:color w:val="000000"/>
                <w:sz w:val="20"/>
                <w:szCs w:val="20"/>
              </w:rPr>
            </w:pPr>
          </w:p>
        </w:tc>
        <w:tc>
          <w:tcPr>
            <w:tcW w:w="1843" w:type="dxa"/>
            <w:tcBorders>
              <w:top w:val="nil"/>
              <w:left w:val="nil"/>
              <w:bottom w:val="nil"/>
              <w:right w:val="nil"/>
            </w:tcBorders>
            <w:shd w:val="clear" w:color="auto" w:fill="auto"/>
            <w:noWrap/>
            <w:vAlign w:val="bottom"/>
            <w:hideMark/>
          </w:tcPr>
          <w:p w14:paraId="4B5CC6AD" w14:textId="77777777"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Mean (sd)</w:t>
            </w:r>
          </w:p>
        </w:tc>
        <w:tc>
          <w:tcPr>
            <w:tcW w:w="1417" w:type="dxa"/>
            <w:tcBorders>
              <w:top w:val="nil"/>
              <w:left w:val="nil"/>
              <w:bottom w:val="nil"/>
              <w:right w:val="nil"/>
            </w:tcBorders>
            <w:shd w:val="clear" w:color="auto" w:fill="auto"/>
            <w:noWrap/>
            <w:vAlign w:val="bottom"/>
            <w:hideMark/>
          </w:tcPr>
          <w:p w14:paraId="413EB117" w14:textId="08B0AC1F"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3</w:t>
            </w:r>
            <w:r w:rsidR="00F439EA">
              <w:rPr>
                <w:rFonts w:ascii="Arial" w:hAnsi="Arial" w:cs="Arial"/>
                <w:color w:val="000000"/>
                <w:sz w:val="20"/>
                <w:szCs w:val="20"/>
              </w:rPr>
              <w:t>3.6</w:t>
            </w:r>
            <w:r w:rsidRPr="00A3764A">
              <w:rPr>
                <w:rFonts w:ascii="Arial" w:hAnsi="Arial" w:cs="Arial"/>
                <w:color w:val="000000"/>
                <w:sz w:val="20"/>
                <w:szCs w:val="20"/>
              </w:rPr>
              <w:t xml:space="preserve"> (1</w:t>
            </w:r>
            <w:r w:rsidR="00F439EA">
              <w:rPr>
                <w:rFonts w:ascii="Arial" w:hAnsi="Arial" w:cs="Arial"/>
                <w:color w:val="000000"/>
                <w:sz w:val="20"/>
                <w:szCs w:val="20"/>
              </w:rPr>
              <w:t>42.6</w:t>
            </w:r>
            <w:r w:rsidRPr="00A3764A">
              <w:rPr>
                <w:rFonts w:ascii="Arial" w:hAnsi="Arial" w:cs="Arial"/>
                <w:color w:val="000000"/>
                <w:sz w:val="20"/>
                <w:szCs w:val="20"/>
              </w:rPr>
              <w:t>)</w:t>
            </w:r>
          </w:p>
        </w:tc>
        <w:tc>
          <w:tcPr>
            <w:tcW w:w="1417" w:type="dxa"/>
            <w:tcBorders>
              <w:top w:val="nil"/>
              <w:left w:val="nil"/>
              <w:bottom w:val="nil"/>
              <w:right w:val="nil"/>
            </w:tcBorders>
            <w:shd w:val="clear" w:color="auto" w:fill="auto"/>
            <w:noWrap/>
            <w:vAlign w:val="bottom"/>
            <w:hideMark/>
          </w:tcPr>
          <w:p w14:paraId="6D92804F" w14:textId="6F486BB4" w:rsidR="0041537F" w:rsidRPr="00A3764A" w:rsidRDefault="00F439EA" w:rsidP="0041537F">
            <w:pPr>
              <w:spacing w:line="480" w:lineRule="auto"/>
              <w:jc w:val="center"/>
              <w:rPr>
                <w:rFonts w:ascii="Arial" w:hAnsi="Arial" w:cs="Arial"/>
                <w:color w:val="000000"/>
                <w:sz w:val="20"/>
                <w:szCs w:val="20"/>
              </w:rPr>
            </w:pPr>
            <w:r>
              <w:rPr>
                <w:rFonts w:ascii="Arial" w:hAnsi="Arial" w:cs="Arial"/>
                <w:color w:val="000000"/>
                <w:sz w:val="20"/>
                <w:szCs w:val="20"/>
              </w:rPr>
              <w:t>89.7</w:t>
            </w:r>
            <w:r w:rsidR="0041537F" w:rsidRPr="00A3764A">
              <w:rPr>
                <w:rFonts w:ascii="Arial" w:hAnsi="Arial" w:cs="Arial"/>
                <w:color w:val="000000"/>
                <w:sz w:val="20"/>
                <w:szCs w:val="20"/>
              </w:rPr>
              <w:t xml:space="preserve"> (</w:t>
            </w:r>
            <w:r>
              <w:rPr>
                <w:rFonts w:ascii="Arial" w:hAnsi="Arial" w:cs="Arial"/>
                <w:color w:val="000000"/>
                <w:sz w:val="20"/>
                <w:szCs w:val="20"/>
              </w:rPr>
              <w:t>555.8</w:t>
            </w:r>
            <w:r w:rsidR="0041537F" w:rsidRPr="00A3764A">
              <w:rPr>
                <w:rFonts w:ascii="Arial" w:hAnsi="Arial" w:cs="Arial"/>
                <w:color w:val="000000"/>
                <w:sz w:val="20"/>
                <w:szCs w:val="20"/>
              </w:rPr>
              <w:t>)</w:t>
            </w:r>
          </w:p>
        </w:tc>
        <w:tc>
          <w:tcPr>
            <w:tcW w:w="1417" w:type="dxa"/>
            <w:tcBorders>
              <w:top w:val="nil"/>
              <w:left w:val="nil"/>
              <w:bottom w:val="nil"/>
              <w:right w:val="nil"/>
            </w:tcBorders>
            <w:shd w:val="clear" w:color="auto" w:fill="auto"/>
            <w:noWrap/>
            <w:vAlign w:val="bottom"/>
            <w:hideMark/>
          </w:tcPr>
          <w:p w14:paraId="2851394E" w14:textId="5195FF47" w:rsidR="0041537F" w:rsidRPr="00A3764A" w:rsidRDefault="00F439EA" w:rsidP="0041537F">
            <w:pPr>
              <w:spacing w:line="480" w:lineRule="auto"/>
              <w:jc w:val="center"/>
              <w:rPr>
                <w:rFonts w:ascii="Arial" w:hAnsi="Arial" w:cs="Arial"/>
                <w:color w:val="000000"/>
                <w:sz w:val="20"/>
                <w:szCs w:val="20"/>
              </w:rPr>
            </w:pPr>
            <w:r>
              <w:rPr>
                <w:rFonts w:ascii="Arial" w:hAnsi="Arial" w:cs="Arial"/>
                <w:color w:val="000000"/>
                <w:sz w:val="20"/>
                <w:szCs w:val="20"/>
              </w:rPr>
              <w:t>80.8</w:t>
            </w:r>
            <w:r w:rsidR="0041537F" w:rsidRPr="00A3764A">
              <w:rPr>
                <w:rFonts w:ascii="Arial" w:hAnsi="Arial" w:cs="Arial"/>
                <w:color w:val="000000"/>
                <w:sz w:val="20"/>
                <w:szCs w:val="20"/>
              </w:rPr>
              <w:t xml:space="preserve"> (2</w:t>
            </w:r>
            <w:r>
              <w:rPr>
                <w:rFonts w:ascii="Arial" w:hAnsi="Arial" w:cs="Arial"/>
                <w:color w:val="000000"/>
                <w:sz w:val="20"/>
                <w:szCs w:val="20"/>
              </w:rPr>
              <w:t>52.6</w:t>
            </w:r>
            <w:r w:rsidR="0041537F" w:rsidRPr="00A3764A">
              <w:rPr>
                <w:rFonts w:ascii="Arial" w:hAnsi="Arial" w:cs="Arial"/>
                <w:color w:val="000000"/>
                <w:sz w:val="20"/>
                <w:szCs w:val="20"/>
              </w:rPr>
              <w:t>)</w:t>
            </w:r>
          </w:p>
        </w:tc>
        <w:tc>
          <w:tcPr>
            <w:tcW w:w="1417" w:type="dxa"/>
            <w:tcBorders>
              <w:top w:val="nil"/>
              <w:left w:val="nil"/>
              <w:bottom w:val="nil"/>
              <w:right w:val="nil"/>
            </w:tcBorders>
            <w:shd w:val="clear" w:color="auto" w:fill="auto"/>
            <w:noWrap/>
            <w:vAlign w:val="bottom"/>
            <w:hideMark/>
          </w:tcPr>
          <w:p w14:paraId="4F1040AC" w14:textId="0F98C2EE"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3</w:t>
            </w:r>
            <w:r w:rsidR="00F439EA">
              <w:rPr>
                <w:rFonts w:ascii="Arial" w:hAnsi="Arial" w:cs="Arial"/>
                <w:color w:val="000000"/>
                <w:sz w:val="20"/>
                <w:szCs w:val="20"/>
              </w:rPr>
              <w:t>6</w:t>
            </w:r>
            <w:r w:rsidRPr="00A3764A">
              <w:rPr>
                <w:rFonts w:ascii="Arial" w:hAnsi="Arial" w:cs="Arial"/>
                <w:color w:val="000000"/>
                <w:sz w:val="20"/>
                <w:szCs w:val="20"/>
              </w:rPr>
              <w:t>.9 (</w:t>
            </w:r>
            <w:r w:rsidR="00F439EA">
              <w:rPr>
                <w:rFonts w:ascii="Arial" w:hAnsi="Arial" w:cs="Arial"/>
                <w:color w:val="000000"/>
                <w:sz w:val="20"/>
                <w:szCs w:val="20"/>
              </w:rPr>
              <w:t>121.8</w:t>
            </w:r>
            <w:r w:rsidRPr="00A3764A">
              <w:rPr>
                <w:rFonts w:ascii="Arial" w:hAnsi="Arial" w:cs="Arial"/>
                <w:color w:val="000000"/>
                <w:sz w:val="20"/>
                <w:szCs w:val="20"/>
              </w:rPr>
              <w:t>)</w:t>
            </w:r>
          </w:p>
        </w:tc>
        <w:tc>
          <w:tcPr>
            <w:tcW w:w="1542" w:type="dxa"/>
            <w:tcBorders>
              <w:top w:val="nil"/>
              <w:left w:val="nil"/>
              <w:bottom w:val="nil"/>
              <w:right w:val="nil"/>
            </w:tcBorders>
            <w:vAlign w:val="bottom"/>
          </w:tcPr>
          <w:p w14:paraId="39160AEF" w14:textId="64C730C0" w:rsidR="0041537F" w:rsidRPr="00A3764A" w:rsidRDefault="00F439EA" w:rsidP="0041537F">
            <w:pPr>
              <w:spacing w:line="480" w:lineRule="auto"/>
              <w:jc w:val="center"/>
              <w:rPr>
                <w:rFonts w:ascii="Arial" w:hAnsi="Arial" w:cs="Arial"/>
                <w:color w:val="000000"/>
                <w:sz w:val="20"/>
                <w:szCs w:val="20"/>
              </w:rPr>
            </w:pPr>
            <w:r>
              <w:rPr>
                <w:rFonts w:ascii="Arial" w:hAnsi="Arial" w:cs="Arial"/>
                <w:color w:val="000000"/>
                <w:sz w:val="20"/>
                <w:szCs w:val="20"/>
              </w:rPr>
              <w:t>22.8</w:t>
            </w:r>
            <w:r w:rsidR="0041537F" w:rsidRPr="00A3764A">
              <w:rPr>
                <w:rFonts w:ascii="Arial" w:hAnsi="Arial" w:cs="Arial"/>
                <w:color w:val="000000"/>
                <w:sz w:val="20"/>
                <w:szCs w:val="20"/>
              </w:rPr>
              <w:t xml:space="preserve"> (</w:t>
            </w:r>
            <w:r>
              <w:rPr>
                <w:rFonts w:ascii="Arial" w:hAnsi="Arial" w:cs="Arial"/>
                <w:color w:val="000000"/>
                <w:sz w:val="20"/>
                <w:szCs w:val="20"/>
              </w:rPr>
              <w:t>58.8</w:t>
            </w:r>
            <w:r w:rsidR="0041537F" w:rsidRPr="00A3764A">
              <w:rPr>
                <w:rFonts w:ascii="Arial" w:hAnsi="Arial" w:cs="Arial"/>
                <w:color w:val="000000"/>
                <w:sz w:val="20"/>
                <w:szCs w:val="20"/>
              </w:rPr>
              <w:t>)</w:t>
            </w:r>
          </w:p>
        </w:tc>
      </w:tr>
      <w:tr w:rsidR="006526A3" w:rsidRPr="00A3764A" w14:paraId="1DBFF087" w14:textId="77777777" w:rsidTr="0041537F">
        <w:trPr>
          <w:trHeight w:val="320"/>
        </w:trPr>
        <w:tc>
          <w:tcPr>
            <w:tcW w:w="728" w:type="dxa"/>
            <w:vMerge/>
            <w:tcBorders>
              <w:top w:val="nil"/>
              <w:left w:val="nil"/>
              <w:bottom w:val="single" w:sz="4" w:space="0" w:color="000000"/>
              <w:right w:val="nil"/>
            </w:tcBorders>
            <w:vAlign w:val="center"/>
          </w:tcPr>
          <w:p w14:paraId="753EA3E2" w14:textId="77777777" w:rsidR="006526A3" w:rsidRPr="00A3764A" w:rsidRDefault="006526A3" w:rsidP="0041537F">
            <w:pPr>
              <w:spacing w:line="480" w:lineRule="auto"/>
              <w:rPr>
                <w:rFonts w:ascii="Arial" w:hAnsi="Arial" w:cs="Arial"/>
                <w:color w:val="000000"/>
                <w:sz w:val="20"/>
                <w:szCs w:val="20"/>
              </w:rPr>
            </w:pPr>
          </w:p>
        </w:tc>
        <w:tc>
          <w:tcPr>
            <w:tcW w:w="1843" w:type="dxa"/>
            <w:tcBorders>
              <w:top w:val="nil"/>
              <w:left w:val="nil"/>
              <w:bottom w:val="nil"/>
              <w:right w:val="nil"/>
            </w:tcBorders>
            <w:shd w:val="clear" w:color="auto" w:fill="auto"/>
            <w:noWrap/>
            <w:vAlign w:val="bottom"/>
          </w:tcPr>
          <w:p w14:paraId="7F220291" w14:textId="2433969D" w:rsidR="006526A3" w:rsidRPr="00A3764A" w:rsidRDefault="005179A8" w:rsidP="0041537F">
            <w:pPr>
              <w:spacing w:line="480" w:lineRule="auto"/>
              <w:jc w:val="center"/>
              <w:rPr>
                <w:rFonts w:ascii="Arial" w:hAnsi="Arial" w:cs="Arial"/>
                <w:color w:val="000000"/>
                <w:sz w:val="20"/>
                <w:szCs w:val="20"/>
              </w:rPr>
            </w:pPr>
            <w:r>
              <w:rPr>
                <w:rFonts w:ascii="Arial" w:hAnsi="Arial" w:cs="Arial"/>
                <w:color w:val="000000"/>
                <w:sz w:val="20"/>
                <w:szCs w:val="20"/>
              </w:rPr>
              <w:t>CV</w:t>
            </w:r>
          </w:p>
        </w:tc>
        <w:tc>
          <w:tcPr>
            <w:tcW w:w="1417" w:type="dxa"/>
            <w:tcBorders>
              <w:top w:val="nil"/>
              <w:left w:val="nil"/>
              <w:bottom w:val="nil"/>
              <w:right w:val="nil"/>
            </w:tcBorders>
            <w:shd w:val="clear" w:color="auto" w:fill="auto"/>
            <w:noWrap/>
            <w:vAlign w:val="bottom"/>
          </w:tcPr>
          <w:p w14:paraId="56C9836A" w14:textId="75697C30" w:rsidR="006526A3" w:rsidRPr="00A3764A" w:rsidRDefault="006526A3" w:rsidP="0041537F">
            <w:pPr>
              <w:spacing w:line="480" w:lineRule="auto"/>
              <w:jc w:val="center"/>
              <w:rPr>
                <w:rFonts w:ascii="Arial" w:hAnsi="Arial" w:cs="Arial"/>
                <w:color w:val="000000"/>
                <w:sz w:val="20"/>
                <w:szCs w:val="20"/>
              </w:rPr>
            </w:pPr>
            <w:r>
              <w:rPr>
                <w:rFonts w:ascii="Arial" w:hAnsi="Arial" w:cs="Arial"/>
                <w:color w:val="000000"/>
                <w:sz w:val="20"/>
                <w:szCs w:val="20"/>
              </w:rPr>
              <w:t>4.24</w:t>
            </w:r>
          </w:p>
        </w:tc>
        <w:tc>
          <w:tcPr>
            <w:tcW w:w="1417" w:type="dxa"/>
            <w:tcBorders>
              <w:top w:val="nil"/>
              <w:left w:val="nil"/>
              <w:bottom w:val="nil"/>
              <w:right w:val="nil"/>
            </w:tcBorders>
            <w:shd w:val="clear" w:color="auto" w:fill="auto"/>
            <w:noWrap/>
            <w:vAlign w:val="bottom"/>
          </w:tcPr>
          <w:p w14:paraId="0BC35466" w14:textId="045618B7" w:rsidR="006526A3" w:rsidRDefault="006526A3" w:rsidP="0041537F">
            <w:pPr>
              <w:spacing w:line="480" w:lineRule="auto"/>
              <w:jc w:val="center"/>
              <w:rPr>
                <w:rFonts w:ascii="Arial" w:hAnsi="Arial" w:cs="Arial"/>
                <w:color w:val="000000"/>
                <w:sz w:val="20"/>
                <w:szCs w:val="20"/>
              </w:rPr>
            </w:pPr>
            <w:r>
              <w:rPr>
                <w:rFonts w:ascii="Arial" w:hAnsi="Arial" w:cs="Arial"/>
                <w:color w:val="000000"/>
                <w:sz w:val="20"/>
                <w:szCs w:val="20"/>
              </w:rPr>
              <w:t>6.20</w:t>
            </w:r>
          </w:p>
        </w:tc>
        <w:tc>
          <w:tcPr>
            <w:tcW w:w="1417" w:type="dxa"/>
            <w:tcBorders>
              <w:top w:val="nil"/>
              <w:left w:val="nil"/>
              <w:bottom w:val="nil"/>
              <w:right w:val="nil"/>
            </w:tcBorders>
            <w:shd w:val="clear" w:color="auto" w:fill="auto"/>
            <w:noWrap/>
            <w:vAlign w:val="bottom"/>
          </w:tcPr>
          <w:p w14:paraId="5F898D31" w14:textId="4C2D011F" w:rsidR="006526A3" w:rsidRDefault="006526A3" w:rsidP="0041537F">
            <w:pPr>
              <w:spacing w:line="480" w:lineRule="auto"/>
              <w:jc w:val="center"/>
              <w:rPr>
                <w:rFonts w:ascii="Arial" w:hAnsi="Arial" w:cs="Arial"/>
                <w:color w:val="000000"/>
                <w:sz w:val="20"/>
                <w:szCs w:val="20"/>
              </w:rPr>
            </w:pPr>
            <w:r>
              <w:rPr>
                <w:rFonts w:ascii="Arial" w:hAnsi="Arial" w:cs="Arial"/>
                <w:color w:val="000000"/>
                <w:sz w:val="20"/>
                <w:szCs w:val="20"/>
              </w:rPr>
              <w:t>3.13</w:t>
            </w:r>
          </w:p>
        </w:tc>
        <w:tc>
          <w:tcPr>
            <w:tcW w:w="1417" w:type="dxa"/>
            <w:tcBorders>
              <w:top w:val="nil"/>
              <w:left w:val="nil"/>
              <w:bottom w:val="nil"/>
              <w:right w:val="nil"/>
            </w:tcBorders>
            <w:shd w:val="clear" w:color="auto" w:fill="auto"/>
            <w:noWrap/>
            <w:vAlign w:val="bottom"/>
          </w:tcPr>
          <w:p w14:paraId="3AFA7D39" w14:textId="6B0C2691" w:rsidR="006526A3" w:rsidRPr="00A3764A" w:rsidRDefault="006526A3" w:rsidP="0041537F">
            <w:pPr>
              <w:spacing w:line="480" w:lineRule="auto"/>
              <w:jc w:val="center"/>
              <w:rPr>
                <w:rFonts w:ascii="Arial" w:hAnsi="Arial" w:cs="Arial"/>
                <w:color w:val="000000"/>
                <w:sz w:val="20"/>
                <w:szCs w:val="20"/>
              </w:rPr>
            </w:pPr>
            <w:r>
              <w:rPr>
                <w:rFonts w:ascii="Arial" w:hAnsi="Arial" w:cs="Arial"/>
                <w:color w:val="000000"/>
                <w:sz w:val="20"/>
                <w:szCs w:val="20"/>
              </w:rPr>
              <w:t>3.30</w:t>
            </w:r>
          </w:p>
        </w:tc>
        <w:tc>
          <w:tcPr>
            <w:tcW w:w="1542" w:type="dxa"/>
            <w:tcBorders>
              <w:top w:val="nil"/>
              <w:left w:val="nil"/>
              <w:bottom w:val="nil"/>
              <w:right w:val="nil"/>
            </w:tcBorders>
            <w:vAlign w:val="bottom"/>
          </w:tcPr>
          <w:p w14:paraId="36A2C72E" w14:textId="38F21C46" w:rsidR="006526A3" w:rsidRDefault="006526A3" w:rsidP="0041537F">
            <w:pPr>
              <w:spacing w:line="480" w:lineRule="auto"/>
              <w:jc w:val="center"/>
              <w:rPr>
                <w:rFonts w:ascii="Arial" w:hAnsi="Arial" w:cs="Arial"/>
                <w:color w:val="000000"/>
                <w:sz w:val="20"/>
                <w:szCs w:val="20"/>
              </w:rPr>
            </w:pPr>
            <w:r>
              <w:rPr>
                <w:rFonts w:ascii="Arial" w:hAnsi="Arial" w:cs="Arial"/>
                <w:color w:val="000000"/>
                <w:sz w:val="20"/>
                <w:szCs w:val="20"/>
              </w:rPr>
              <w:t>2.59</w:t>
            </w:r>
          </w:p>
        </w:tc>
      </w:tr>
      <w:tr w:rsidR="0041537F" w:rsidRPr="00A3764A" w14:paraId="4AA2BD34" w14:textId="6D96AFBB" w:rsidTr="0041537F">
        <w:trPr>
          <w:trHeight w:val="320"/>
        </w:trPr>
        <w:tc>
          <w:tcPr>
            <w:tcW w:w="728" w:type="dxa"/>
            <w:vMerge/>
            <w:tcBorders>
              <w:top w:val="nil"/>
              <w:left w:val="nil"/>
              <w:bottom w:val="single" w:sz="4" w:space="0" w:color="000000"/>
              <w:right w:val="nil"/>
            </w:tcBorders>
            <w:vAlign w:val="center"/>
            <w:hideMark/>
          </w:tcPr>
          <w:p w14:paraId="094DA606" w14:textId="77777777" w:rsidR="0041537F" w:rsidRPr="00A3764A" w:rsidRDefault="0041537F" w:rsidP="0041537F">
            <w:pPr>
              <w:spacing w:line="480" w:lineRule="auto"/>
              <w:rPr>
                <w:rFonts w:ascii="Arial" w:hAnsi="Arial" w:cs="Arial"/>
                <w:color w:val="000000"/>
                <w:sz w:val="20"/>
                <w:szCs w:val="20"/>
              </w:rPr>
            </w:pPr>
          </w:p>
        </w:tc>
        <w:tc>
          <w:tcPr>
            <w:tcW w:w="1843" w:type="dxa"/>
            <w:tcBorders>
              <w:top w:val="nil"/>
              <w:left w:val="nil"/>
              <w:bottom w:val="nil"/>
              <w:right w:val="nil"/>
            </w:tcBorders>
            <w:shd w:val="clear" w:color="auto" w:fill="auto"/>
            <w:noWrap/>
            <w:vAlign w:val="bottom"/>
            <w:hideMark/>
          </w:tcPr>
          <w:p w14:paraId="02E6E38A" w14:textId="77777777"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Median (IQR)</w:t>
            </w:r>
          </w:p>
        </w:tc>
        <w:tc>
          <w:tcPr>
            <w:tcW w:w="1417" w:type="dxa"/>
            <w:tcBorders>
              <w:top w:val="nil"/>
              <w:left w:val="nil"/>
              <w:bottom w:val="nil"/>
              <w:right w:val="nil"/>
            </w:tcBorders>
            <w:shd w:val="clear" w:color="auto" w:fill="auto"/>
            <w:noWrap/>
            <w:vAlign w:val="bottom"/>
            <w:hideMark/>
          </w:tcPr>
          <w:p w14:paraId="6EB3D0D0" w14:textId="3E1CD5C6"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1</w:t>
            </w:r>
            <w:r w:rsidR="00720EA0">
              <w:rPr>
                <w:rFonts w:ascii="Arial" w:hAnsi="Arial" w:cs="Arial"/>
                <w:color w:val="000000"/>
                <w:sz w:val="20"/>
                <w:szCs w:val="20"/>
              </w:rPr>
              <w:t>5</w:t>
            </w:r>
            <w:r w:rsidRPr="00A3764A">
              <w:rPr>
                <w:rFonts w:ascii="Arial" w:hAnsi="Arial" w:cs="Arial"/>
                <w:color w:val="000000"/>
                <w:sz w:val="20"/>
                <w:szCs w:val="20"/>
              </w:rPr>
              <w:t xml:space="preserve"> (2</w:t>
            </w:r>
            <w:r w:rsidR="00720EA0">
              <w:rPr>
                <w:rFonts w:ascii="Arial" w:hAnsi="Arial" w:cs="Arial"/>
                <w:color w:val="000000"/>
                <w:sz w:val="20"/>
                <w:szCs w:val="20"/>
              </w:rPr>
              <w:t>1</w:t>
            </w:r>
            <w:r w:rsidRPr="00A3764A">
              <w:rPr>
                <w:rFonts w:ascii="Arial" w:hAnsi="Arial" w:cs="Arial"/>
                <w:color w:val="000000"/>
                <w:sz w:val="20"/>
                <w:szCs w:val="20"/>
              </w:rPr>
              <w:t>)</w:t>
            </w:r>
          </w:p>
        </w:tc>
        <w:tc>
          <w:tcPr>
            <w:tcW w:w="1417" w:type="dxa"/>
            <w:tcBorders>
              <w:top w:val="nil"/>
              <w:left w:val="nil"/>
              <w:bottom w:val="nil"/>
              <w:right w:val="nil"/>
            </w:tcBorders>
            <w:shd w:val="clear" w:color="auto" w:fill="auto"/>
            <w:noWrap/>
            <w:vAlign w:val="bottom"/>
            <w:hideMark/>
          </w:tcPr>
          <w:p w14:paraId="63BDDDA8" w14:textId="3AABA405" w:rsidR="0041537F" w:rsidRPr="00A3764A" w:rsidRDefault="00F439EA" w:rsidP="0041537F">
            <w:pPr>
              <w:spacing w:line="480" w:lineRule="auto"/>
              <w:jc w:val="center"/>
              <w:rPr>
                <w:rFonts w:ascii="Arial" w:hAnsi="Arial" w:cs="Arial"/>
                <w:color w:val="000000"/>
                <w:sz w:val="20"/>
                <w:szCs w:val="20"/>
              </w:rPr>
            </w:pPr>
            <w:r>
              <w:rPr>
                <w:rFonts w:ascii="Arial" w:hAnsi="Arial" w:cs="Arial"/>
                <w:color w:val="000000"/>
                <w:sz w:val="20"/>
                <w:szCs w:val="20"/>
              </w:rPr>
              <w:t>5</w:t>
            </w:r>
            <w:r w:rsidR="0041537F" w:rsidRPr="00A3764A">
              <w:rPr>
                <w:rFonts w:ascii="Arial" w:hAnsi="Arial" w:cs="Arial"/>
                <w:color w:val="000000"/>
                <w:sz w:val="20"/>
                <w:szCs w:val="20"/>
              </w:rPr>
              <w:t xml:space="preserve"> (</w:t>
            </w:r>
            <w:r w:rsidR="00720EA0">
              <w:rPr>
                <w:rFonts w:ascii="Arial" w:hAnsi="Arial" w:cs="Arial"/>
                <w:color w:val="000000"/>
                <w:sz w:val="20"/>
                <w:szCs w:val="20"/>
              </w:rPr>
              <w:t>28</w:t>
            </w:r>
            <w:r w:rsidR="0041537F" w:rsidRPr="00A3764A">
              <w:rPr>
                <w:rFonts w:ascii="Arial" w:hAnsi="Arial" w:cs="Arial"/>
                <w:color w:val="000000"/>
                <w:sz w:val="20"/>
                <w:szCs w:val="20"/>
              </w:rPr>
              <w:t>)</w:t>
            </w:r>
          </w:p>
        </w:tc>
        <w:tc>
          <w:tcPr>
            <w:tcW w:w="1417" w:type="dxa"/>
            <w:tcBorders>
              <w:top w:val="nil"/>
              <w:left w:val="nil"/>
              <w:bottom w:val="nil"/>
              <w:right w:val="nil"/>
            </w:tcBorders>
            <w:shd w:val="clear" w:color="auto" w:fill="auto"/>
            <w:noWrap/>
            <w:vAlign w:val="bottom"/>
            <w:hideMark/>
          </w:tcPr>
          <w:p w14:paraId="05ED59FD" w14:textId="0E9CC47A" w:rsidR="0041537F" w:rsidRPr="00A3764A" w:rsidRDefault="00720EA0" w:rsidP="0041537F">
            <w:pPr>
              <w:spacing w:line="480" w:lineRule="auto"/>
              <w:jc w:val="center"/>
              <w:rPr>
                <w:rFonts w:ascii="Arial" w:hAnsi="Arial" w:cs="Arial"/>
                <w:color w:val="000000"/>
                <w:sz w:val="20"/>
                <w:szCs w:val="20"/>
              </w:rPr>
            </w:pPr>
            <w:r>
              <w:rPr>
                <w:rFonts w:ascii="Arial" w:hAnsi="Arial" w:cs="Arial"/>
                <w:color w:val="000000"/>
                <w:sz w:val="20"/>
                <w:szCs w:val="20"/>
              </w:rPr>
              <w:t>29</w:t>
            </w:r>
            <w:r w:rsidR="0041537F" w:rsidRPr="00A3764A">
              <w:rPr>
                <w:rFonts w:ascii="Arial" w:hAnsi="Arial" w:cs="Arial"/>
                <w:color w:val="000000"/>
                <w:sz w:val="20"/>
                <w:szCs w:val="20"/>
              </w:rPr>
              <w:t xml:space="preserve"> (</w:t>
            </w:r>
            <w:r>
              <w:rPr>
                <w:rFonts w:ascii="Arial" w:hAnsi="Arial" w:cs="Arial"/>
                <w:color w:val="000000"/>
                <w:sz w:val="20"/>
                <w:szCs w:val="20"/>
              </w:rPr>
              <w:t>63</w:t>
            </w:r>
            <w:r w:rsidR="0041537F" w:rsidRPr="00A3764A">
              <w:rPr>
                <w:rFonts w:ascii="Arial" w:hAnsi="Arial" w:cs="Arial"/>
                <w:color w:val="000000"/>
                <w:sz w:val="20"/>
                <w:szCs w:val="20"/>
              </w:rPr>
              <w:t>)</w:t>
            </w:r>
          </w:p>
        </w:tc>
        <w:tc>
          <w:tcPr>
            <w:tcW w:w="1417" w:type="dxa"/>
            <w:tcBorders>
              <w:top w:val="nil"/>
              <w:left w:val="nil"/>
              <w:bottom w:val="nil"/>
              <w:right w:val="nil"/>
            </w:tcBorders>
            <w:shd w:val="clear" w:color="auto" w:fill="auto"/>
            <w:noWrap/>
            <w:vAlign w:val="bottom"/>
            <w:hideMark/>
          </w:tcPr>
          <w:p w14:paraId="7DA1FE39" w14:textId="0A39215C"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1</w:t>
            </w:r>
            <w:r w:rsidR="00720EA0">
              <w:rPr>
                <w:rFonts w:ascii="Arial" w:hAnsi="Arial" w:cs="Arial"/>
                <w:color w:val="000000"/>
                <w:sz w:val="20"/>
                <w:szCs w:val="20"/>
              </w:rPr>
              <w:t>8</w:t>
            </w:r>
            <w:r w:rsidRPr="00A3764A">
              <w:rPr>
                <w:rFonts w:ascii="Arial" w:hAnsi="Arial" w:cs="Arial"/>
                <w:color w:val="000000"/>
                <w:sz w:val="20"/>
                <w:szCs w:val="20"/>
              </w:rPr>
              <w:t xml:space="preserve"> (</w:t>
            </w:r>
            <w:r w:rsidR="00720EA0">
              <w:rPr>
                <w:rFonts w:ascii="Arial" w:hAnsi="Arial" w:cs="Arial"/>
                <w:color w:val="000000"/>
                <w:sz w:val="20"/>
                <w:szCs w:val="20"/>
              </w:rPr>
              <w:t>29</w:t>
            </w:r>
            <w:r w:rsidRPr="00A3764A">
              <w:rPr>
                <w:rFonts w:ascii="Arial" w:hAnsi="Arial" w:cs="Arial"/>
                <w:color w:val="000000"/>
                <w:sz w:val="20"/>
                <w:szCs w:val="20"/>
              </w:rPr>
              <w:t>)</w:t>
            </w:r>
          </w:p>
        </w:tc>
        <w:tc>
          <w:tcPr>
            <w:tcW w:w="1542" w:type="dxa"/>
            <w:tcBorders>
              <w:top w:val="nil"/>
              <w:left w:val="nil"/>
              <w:bottom w:val="nil"/>
              <w:right w:val="nil"/>
            </w:tcBorders>
            <w:vAlign w:val="bottom"/>
          </w:tcPr>
          <w:p w14:paraId="431EC329" w14:textId="6E2E6DEF" w:rsidR="0041537F" w:rsidRPr="00A3764A" w:rsidRDefault="00F439EA" w:rsidP="0041537F">
            <w:pPr>
              <w:spacing w:line="480" w:lineRule="auto"/>
              <w:jc w:val="center"/>
              <w:rPr>
                <w:rFonts w:ascii="Arial" w:hAnsi="Arial" w:cs="Arial"/>
                <w:color w:val="000000"/>
                <w:sz w:val="20"/>
                <w:szCs w:val="20"/>
              </w:rPr>
            </w:pPr>
            <w:r>
              <w:rPr>
                <w:rFonts w:ascii="Arial" w:hAnsi="Arial" w:cs="Arial"/>
                <w:color w:val="000000"/>
                <w:sz w:val="20"/>
                <w:szCs w:val="20"/>
              </w:rPr>
              <w:t>1</w:t>
            </w:r>
            <w:r w:rsidR="0041537F" w:rsidRPr="00A3764A">
              <w:rPr>
                <w:rFonts w:ascii="Arial" w:hAnsi="Arial" w:cs="Arial"/>
                <w:color w:val="000000"/>
                <w:sz w:val="20"/>
                <w:szCs w:val="20"/>
              </w:rPr>
              <w:t>4 (</w:t>
            </w:r>
            <w:r w:rsidR="00720EA0">
              <w:rPr>
                <w:rFonts w:ascii="Arial" w:hAnsi="Arial" w:cs="Arial"/>
                <w:color w:val="000000"/>
                <w:sz w:val="20"/>
                <w:szCs w:val="20"/>
              </w:rPr>
              <w:t>16</w:t>
            </w:r>
            <w:r w:rsidR="0041537F" w:rsidRPr="00A3764A">
              <w:rPr>
                <w:rFonts w:ascii="Arial" w:hAnsi="Arial" w:cs="Arial"/>
                <w:color w:val="000000"/>
                <w:sz w:val="20"/>
                <w:szCs w:val="20"/>
              </w:rPr>
              <w:t>)</w:t>
            </w:r>
          </w:p>
        </w:tc>
      </w:tr>
      <w:tr w:rsidR="0041537F" w:rsidRPr="00A3764A" w14:paraId="0F45AA23" w14:textId="6B5FA576" w:rsidTr="0041537F">
        <w:trPr>
          <w:trHeight w:val="320"/>
        </w:trPr>
        <w:tc>
          <w:tcPr>
            <w:tcW w:w="728" w:type="dxa"/>
            <w:vMerge/>
            <w:tcBorders>
              <w:top w:val="nil"/>
              <w:left w:val="nil"/>
              <w:bottom w:val="single" w:sz="4" w:space="0" w:color="000000"/>
              <w:right w:val="nil"/>
            </w:tcBorders>
            <w:vAlign w:val="center"/>
            <w:hideMark/>
          </w:tcPr>
          <w:p w14:paraId="60414E54" w14:textId="77777777" w:rsidR="0041537F" w:rsidRPr="00A3764A" w:rsidRDefault="0041537F" w:rsidP="0041537F">
            <w:pPr>
              <w:spacing w:line="480" w:lineRule="auto"/>
              <w:rPr>
                <w:rFonts w:ascii="Arial" w:hAnsi="Arial" w:cs="Arial"/>
                <w:color w:val="000000"/>
                <w:sz w:val="20"/>
                <w:szCs w:val="20"/>
              </w:rPr>
            </w:pPr>
          </w:p>
        </w:tc>
        <w:tc>
          <w:tcPr>
            <w:tcW w:w="1843" w:type="dxa"/>
            <w:tcBorders>
              <w:top w:val="nil"/>
              <w:left w:val="nil"/>
              <w:bottom w:val="single" w:sz="4" w:space="0" w:color="auto"/>
              <w:right w:val="nil"/>
            </w:tcBorders>
            <w:shd w:val="clear" w:color="auto" w:fill="auto"/>
            <w:noWrap/>
            <w:vAlign w:val="bottom"/>
            <w:hideMark/>
          </w:tcPr>
          <w:p w14:paraId="4466CF92" w14:textId="1E096FF1"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Min :</w:t>
            </w:r>
            <w:r>
              <w:rPr>
                <w:rFonts w:ascii="Arial" w:hAnsi="Arial" w:cs="Arial"/>
                <w:color w:val="000000"/>
                <w:sz w:val="20"/>
                <w:szCs w:val="20"/>
              </w:rPr>
              <w:t xml:space="preserve"> </w:t>
            </w:r>
            <w:r w:rsidRPr="00A3764A">
              <w:rPr>
                <w:rFonts w:ascii="Arial" w:hAnsi="Arial" w:cs="Arial"/>
                <w:color w:val="000000"/>
                <w:sz w:val="20"/>
                <w:szCs w:val="20"/>
              </w:rPr>
              <w:t>Max</w:t>
            </w:r>
          </w:p>
        </w:tc>
        <w:tc>
          <w:tcPr>
            <w:tcW w:w="1417" w:type="dxa"/>
            <w:tcBorders>
              <w:top w:val="nil"/>
              <w:left w:val="nil"/>
              <w:bottom w:val="single" w:sz="4" w:space="0" w:color="auto"/>
              <w:right w:val="nil"/>
            </w:tcBorders>
            <w:shd w:val="clear" w:color="auto" w:fill="auto"/>
            <w:noWrap/>
            <w:vAlign w:val="bottom"/>
            <w:hideMark/>
          </w:tcPr>
          <w:p w14:paraId="3735F2D3" w14:textId="77777777"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0 : 15847</w:t>
            </w:r>
          </w:p>
        </w:tc>
        <w:tc>
          <w:tcPr>
            <w:tcW w:w="1417" w:type="dxa"/>
            <w:tcBorders>
              <w:top w:val="nil"/>
              <w:left w:val="nil"/>
              <w:bottom w:val="single" w:sz="4" w:space="0" w:color="auto"/>
              <w:right w:val="nil"/>
            </w:tcBorders>
            <w:shd w:val="clear" w:color="auto" w:fill="auto"/>
            <w:noWrap/>
            <w:vAlign w:val="bottom"/>
            <w:hideMark/>
          </w:tcPr>
          <w:p w14:paraId="4DD1BC51" w14:textId="19D0BB8A"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 xml:space="preserve">0 : </w:t>
            </w:r>
            <w:r w:rsidR="005D4246">
              <w:rPr>
                <w:rFonts w:ascii="Arial" w:hAnsi="Arial" w:cs="Arial"/>
                <w:color w:val="000000"/>
                <w:sz w:val="20"/>
                <w:szCs w:val="20"/>
              </w:rPr>
              <w:t>15847</w:t>
            </w:r>
          </w:p>
        </w:tc>
        <w:tc>
          <w:tcPr>
            <w:tcW w:w="1417" w:type="dxa"/>
            <w:tcBorders>
              <w:top w:val="nil"/>
              <w:left w:val="nil"/>
              <w:bottom w:val="single" w:sz="4" w:space="0" w:color="auto"/>
              <w:right w:val="nil"/>
            </w:tcBorders>
            <w:shd w:val="clear" w:color="auto" w:fill="auto"/>
            <w:noWrap/>
            <w:vAlign w:val="bottom"/>
            <w:hideMark/>
          </w:tcPr>
          <w:p w14:paraId="02325662" w14:textId="77777777"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1 : 9370</w:t>
            </w:r>
          </w:p>
        </w:tc>
        <w:tc>
          <w:tcPr>
            <w:tcW w:w="1417" w:type="dxa"/>
            <w:tcBorders>
              <w:top w:val="nil"/>
              <w:left w:val="nil"/>
              <w:bottom w:val="single" w:sz="4" w:space="0" w:color="auto"/>
              <w:right w:val="nil"/>
            </w:tcBorders>
            <w:shd w:val="clear" w:color="auto" w:fill="auto"/>
            <w:noWrap/>
            <w:vAlign w:val="bottom"/>
            <w:hideMark/>
          </w:tcPr>
          <w:p w14:paraId="602890BE" w14:textId="77777777"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1 : 10354</w:t>
            </w:r>
          </w:p>
        </w:tc>
        <w:tc>
          <w:tcPr>
            <w:tcW w:w="1542" w:type="dxa"/>
            <w:tcBorders>
              <w:top w:val="nil"/>
              <w:left w:val="nil"/>
              <w:bottom w:val="single" w:sz="4" w:space="0" w:color="auto"/>
              <w:right w:val="nil"/>
            </w:tcBorders>
            <w:vAlign w:val="bottom"/>
          </w:tcPr>
          <w:p w14:paraId="2B6DE19D" w14:textId="2CC02EDD" w:rsidR="0041537F" w:rsidRPr="00A3764A" w:rsidRDefault="0041537F" w:rsidP="0041537F">
            <w:pPr>
              <w:spacing w:line="480" w:lineRule="auto"/>
              <w:jc w:val="center"/>
              <w:rPr>
                <w:rFonts w:ascii="Arial" w:hAnsi="Arial" w:cs="Arial"/>
                <w:color w:val="000000"/>
                <w:sz w:val="20"/>
                <w:szCs w:val="20"/>
              </w:rPr>
            </w:pPr>
            <w:r w:rsidRPr="00A3764A">
              <w:rPr>
                <w:rFonts w:ascii="Arial" w:hAnsi="Arial" w:cs="Arial"/>
                <w:color w:val="000000"/>
                <w:sz w:val="20"/>
                <w:szCs w:val="20"/>
              </w:rPr>
              <w:t xml:space="preserve">1 : </w:t>
            </w:r>
            <w:r w:rsidR="005D4246" w:rsidRPr="00A3764A">
              <w:rPr>
                <w:rFonts w:ascii="Arial" w:hAnsi="Arial" w:cs="Arial"/>
                <w:color w:val="000000"/>
                <w:sz w:val="20"/>
                <w:szCs w:val="20"/>
              </w:rPr>
              <w:t>4381</w:t>
            </w:r>
          </w:p>
        </w:tc>
      </w:tr>
    </w:tbl>
    <w:p w14:paraId="746F575E" w14:textId="77777777" w:rsidR="00720EA0" w:rsidRPr="00E97C32" w:rsidRDefault="00720EA0" w:rsidP="00E97C32">
      <w:pPr>
        <w:rPr>
          <w:rFonts w:ascii="Arial" w:hAnsi="Arial" w:cs="Arial"/>
          <w:b/>
          <w:bCs/>
          <w:sz w:val="28"/>
          <w:szCs w:val="28"/>
        </w:rPr>
      </w:pPr>
    </w:p>
    <w:sectPr w:rsidR="00720EA0" w:rsidRPr="00E97C32" w:rsidSect="00F85528">
      <w:headerReference w:type="even" r:id="rId16"/>
      <w:headerReference w:type="default" r:id="rId17"/>
      <w:footerReference w:type="default" r:id="rId18"/>
      <w:headerReference w:type="first" r:id="rId19"/>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w Putman" w:date="2023-11-22T11:57:00Z" w:initials="AP">
    <w:p w14:paraId="696BC54B" w14:textId="77777777" w:rsidR="00A05BB5" w:rsidRDefault="00A05BB5" w:rsidP="00856EB6">
      <w:pPr>
        <w:pStyle w:val="CommentText"/>
      </w:pPr>
      <w:r>
        <w:rPr>
          <w:rStyle w:val="CommentReference"/>
        </w:rPr>
        <w:annotationRef/>
      </w:r>
      <w:r>
        <w:rPr>
          <w:color w:val="000000"/>
        </w:rPr>
        <w:t>&lt; 3,500 words; structured abstract &lt;300 words; &lt; 5 figures and/or tables combined; &lt;71 references</w:t>
      </w:r>
    </w:p>
  </w:comment>
  <w:comment w:id="3" w:author="Klassen, Phil - Dr." w:date="2023-11-29T10:42:00Z" w:initials="KP-D">
    <w:p w14:paraId="7E955D8A" w14:textId="624963AF" w:rsidR="00EB4CD6" w:rsidRDefault="00EB4CD6">
      <w:pPr>
        <w:pStyle w:val="CommentText"/>
      </w:pPr>
      <w:r>
        <w:rPr>
          <w:rStyle w:val="CommentReference"/>
        </w:rPr>
        <w:annotationRef/>
      </w:r>
      <w:r>
        <w:t xml:space="preserve">And almost 50% of Ontario mental health bed days. </w:t>
      </w:r>
    </w:p>
  </w:comment>
  <w:comment w:id="4" w:author="Andrew Putman [2]" w:date="2023-12-27T15:53:00Z" w:initials="AP">
    <w:p w14:paraId="11CAB356" w14:textId="77777777" w:rsidR="00D73A27" w:rsidRDefault="00D73A27" w:rsidP="00D73A27">
      <w:r>
        <w:rPr>
          <w:rStyle w:val="CommentReference"/>
        </w:rPr>
        <w:annotationRef/>
      </w:r>
      <w:r>
        <w:rPr>
          <w:rFonts w:asciiTheme="minorHAnsi" w:eastAsiaTheme="minorHAnsi" w:hAnsiTheme="minorHAnsi" w:cstheme="minorBidi"/>
          <w:sz w:val="20"/>
          <w:szCs w:val="20"/>
          <w:lang w:eastAsia="en-US"/>
        </w:rPr>
        <w:t>Could not find citation for this (% of mental health bed days is not in Intellihealth either)</w:t>
      </w:r>
    </w:p>
  </w:comment>
  <w:comment w:id="14" w:author="Klassen, Phil - Dr." w:date="2023-11-29T10:43:00Z" w:initials="KP-D">
    <w:p w14:paraId="34820937" w14:textId="3BA23BAD" w:rsidR="00EB4CD6" w:rsidRDefault="00EB4CD6">
      <w:pPr>
        <w:pStyle w:val="CommentText"/>
      </w:pPr>
      <w:r>
        <w:rPr>
          <w:rStyle w:val="CommentReference"/>
        </w:rPr>
        <w:annotationRef/>
      </w:r>
      <w:r>
        <w:t xml:space="preserve">This is interesting. I have not seen that prevalence has increased. </w:t>
      </w:r>
      <w:r w:rsidR="00F2380A">
        <w:t>From the graph below, if I have this right, it’s more about a dip in 2014 and 2018</w:t>
      </w:r>
    </w:p>
  </w:comment>
  <w:comment w:id="15" w:author="David Rudoler" w:date="2023-12-07T22:08:00Z" w:initials="DR">
    <w:p w14:paraId="65B2EA73" w14:textId="77777777" w:rsidR="005C75B6" w:rsidRDefault="005C75B6" w:rsidP="005C75B6">
      <w:r>
        <w:rPr>
          <w:rStyle w:val="CommentReference"/>
        </w:rPr>
        <w:annotationRef/>
      </w:r>
      <w:r>
        <w:rPr>
          <w:rFonts w:asciiTheme="minorHAnsi" w:eastAsiaTheme="minorHAnsi" w:hAnsiTheme="minorHAnsi" w:cstheme="minorBidi"/>
          <w:color w:val="000000"/>
          <w:sz w:val="20"/>
          <w:szCs w:val="20"/>
          <w:lang w:eastAsia="en-US"/>
        </w:rPr>
        <w:t>Show average change over the time period rather than difference between first and last year.</w:t>
      </w:r>
    </w:p>
  </w:comment>
  <w:comment w:id="18" w:author="Joyce Mason" w:date="2023-11-30T14:26:00Z" w:initials="JM">
    <w:p w14:paraId="4CDCF3B8" w14:textId="5E9D5642" w:rsidR="00083D49" w:rsidRDefault="00083D49" w:rsidP="00083D49">
      <w:r>
        <w:rPr>
          <w:rStyle w:val="CommentReference"/>
        </w:rPr>
        <w:annotationRef/>
      </w:r>
      <w:r>
        <w:rPr>
          <w:rFonts w:asciiTheme="minorHAnsi" w:eastAsiaTheme="minorHAnsi" w:hAnsiTheme="minorHAnsi" w:cstheme="minorBidi"/>
          <w:color w:val="000000"/>
          <w:sz w:val="20"/>
          <w:szCs w:val="20"/>
          <w:lang w:eastAsia="en-US"/>
        </w:rPr>
        <w:t>what kind of differences?</w:t>
      </w:r>
    </w:p>
  </w:comment>
  <w:comment w:id="19" w:author="David Rudoler" w:date="2023-12-07T22:08:00Z" w:initials="DR">
    <w:p w14:paraId="220FD04D" w14:textId="77777777" w:rsidR="005C75B6" w:rsidRDefault="005C75B6" w:rsidP="005C75B6">
      <w:r>
        <w:rPr>
          <w:rStyle w:val="CommentReference"/>
        </w:rPr>
        <w:annotationRef/>
      </w:r>
      <w:r>
        <w:rPr>
          <w:rFonts w:asciiTheme="minorHAnsi" w:eastAsiaTheme="minorHAnsi" w:hAnsiTheme="minorHAnsi" w:cstheme="minorBidi"/>
          <w:color w:val="000000"/>
          <w:sz w:val="20"/>
          <w:szCs w:val="20"/>
          <w:lang w:eastAsia="en-US"/>
        </w:rPr>
        <w:t>Provide more detail</w:t>
      </w:r>
    </w:p>
  </w:comment>
  <w:comment w:id="63" w:author="Klassen, Phil - Dr." w:date="2023-11-29T10:48:00Z" w:initials="KP-D">
    <w:p w14:paraId="0F3599D3" w14:textId="23F03E28" w:rsidR="00EB4CD6" w:rsidRDefault="00EB4CD6">
      <w:pPr>
        <w:pStyle w:val="CommentText"/>
      </w:pPr>
      <w:r>
        <w:rPr>
          <w:rStyle w:val="CommentReference"/>
        </w:rPr>
        <w:annotationRef/>
      </w:r>
      <w:r>
        <w:t xml:space="preserve">These transfer numbers seem really high. </w:t>
      </w:r>
      <w:r w:rsidR="00F2380A">
        <w:t>Not all, but some of them. For example, high rates of transfer to and from large community and teaching hospitals. I’d like to think more about this.</w:t>
      </w:r>
    </w:p>
  </w:comment>
  <w:comment w:id="64" w:author="David Rudoler" w:date="2023-12-07T22:14:00Z" w:initials="DR">
    <w:p w14:paraId="61387E6F" w14:textId="77777777" w:rsidR="005C75B6" w:rsidRDefault="005C75B6" w:rsidP="005C75B6">
      <w:r>
        <w:rPr>
          <w:rStyle w:val="CommentReference"/>
        </w:rPr>
        <w:annotationRef/>
      </w:r>
      <w:r>
        <w:rPr>
          <w:rFonts w:asciiTheme="minorHAnsi" w:eastAsiaTheme="minorHAnsi" w:hAnsiTheme="minorHAnsi" w:cstheme="minorBidi"/>
          <w:sz w:val="20"/>
          <w:szCs w:val="20"/>
          <w:lang w:eastAsia="en-US"/>
        </w:rPr>
        <w:t xml:space="preserve">Need to look into this further. We should ask additional subject-matter experts to comment on this. I can take this on. </w:t>
      </w:r>
    </w:p>
  </w:comment>
  <w:comment w:id="65" w:author="Klassen, Phil - Dr." w:date="2023-11-29T10:50:00Z" w:initials="KP-D">
    <w:p w14:paraId="37428A52" w14:textId="312B4897" w:rsidR="00445842" w:rsidRDefault="00445842">
      <w:pPr>
        <w:pStyle w:val="CommentText"/>
      </w:pPr>
      <w:r>
        <w:rPr>
          <w:rStyle w:val="CommentReference"/>
        </w:rPr>
        <w:annotationRef/>
      </w:r>
      <w:r>
        <w:t>Typo in this line?</w:t>
      </w:r>
    </w:p>
  </w:comment>
  <w:comment w:id="66" w:author="Joyce Mason" w:date="2023-11-30T15:10:00Z" w:initials="JM">
    <w:p w14:paraId="4F85428F" w14:textId="77777777" w:rsidR="00FD2A48" w:rsidRDefault="00FD2A48" w:rsidP="00FD2A48">
      <w:r>
        <w:rPr>
          <w:rStyle w:val="CommentReference"/>
        </w:rPr>
        <w:annotationRef/>
      </w:r>
      <w:r>
        <w:rPr>
          <w:rFonts w:asciiTheme="minorHAnsi" w:eastAsiaTheme="minorHAnsi" w:hAnsiTheme="minorHAnsi" w:cstheme="minorBidi"/>
          <w:color w:val="000000"/>
          <w:sz w:val="20"/>
          <w:szCs w:val="20"/>
          <w:lang w:eastAsia="en-US"/>
        </w:rPr>
        <w:t>maybe expand a bit more on this either here or in the intro</w:t>
      </w:r>
    </w:p>
  </w:comment>
  <w:comment w:id="67" w:author="David Rudoler" w:date="2023-12-07T22:09:00Z" w:initials="DR">
    <w:p w14:paraId="1237C059" w14:textId="77777777" w:rsidR="005C75B6" w:rsidRDefault="005C75B6" w:rsidP="005C75B6">
      <w:r>
        <w:rPr>
          <w:rStyle w:val="CommentReference"/>
        </w:rPr>
        <w:annotationRef/>
      </w:r>
      <w:r>
        <w:rPr>
          <w:rFonts w:asciiTheme="minorHAnsi" w:eastAsiaTheme="minorHAnsi" w:hAnsiTheme="minorHAnsi" w:cstheme="minorBidi"/>
          <w:color w:val="000000"/>
          <w:sz w:val="20"/>
          <w:szCs w:val="20"/>
          <w:lang w:eastAsia="en-US"/>
        </w:rPr>
        <w:t>Provide a definition of these hospital types</w:t>
      </w:r>
    </w:p>
  </w:comment>
  <w:comment w:id="92" w:author="Joyce Mason" w:date="2023-11-30T14:42:00Z" w:initials="JM">
    <w:p w14:paraId="52DDFD5B" w14:textId="1046157D" w:rsidR="00BD2C84" w:rsidRDefault="00BD2C84" w:rsidP="00BD2C84">
      <w:r>
        <w:rPr>
          <w:rStyle w:val="CommentReference"/>
        </w:rPr>
        <w:annotationRef/>
      </w:r>
      <w:r>
        <w:rPr>
          <w:rFonts w:asciiTheme="minorHAnsi" w:eastAsiaTheme="minorHAnsi" w:hAnsiTheme="minorHAnsi" w:cstheme="minorBidi"/>
          <w:color w:val="000000"/>
          <w:sz w:val="20"/>
          <w:szCs w:val="20"/>
          <w:lang w:eastAsia="en-US"/>
        </w:rPr>
        <w:t>may need to provide a bit more detail on these variables. what do they measure? how are they categorized?</w:t>
      </w:r>
    </w:p>
  </w:comment>
  <w:comment w:id="93" w:author="David Rudoler" w:date="2023-12-07T22:09:00Z" w:initials="DR">
    <w:p w14:paraId="564A0683" w14:textId="77777777" w:rsidR="005C75B6" w:rsidRDefault="005C75B6" w:rsidP="005C75B6">
      <w:r>
        <w:rPr>
          <w:rStyle w:val="CommentReference"/>
        </w:rPr>
        <w:annotationRef/>
      </w:r>
      <w:r>
        <w:rPr>
          <w:rFonts w:asciiTheme="minorHAnsi" w:eastAsiaTheme="minorHAnsi" w:hAnsiTheme="minorHAnsi" w:cstheme="minorBidi"/>
          <w:color w:val="000000"/>
          <w:sz w:val="20"/>
          <w:szCs w:val="20"/>
          <w:lang w:eastAsia="en-US"/>
        </w:rPr>
        <w:t>Provide definitions and associated references</w:t>
      </w:r>
    </w:p>
  </w:comment>
  <w:comment w:id="133" w:author="Joyce Mason" w:date="2023-11-30T14:50:00Z" w:initials="JM">
    <w:p w14:paraId="04AB9501" w14:textId="22C53A79" w:rsidR="00426683" w:rsidRDefault="00426683" w:rsidP="00426683">
      <w:r>
        <w:rPr>
          <w:rStyle w:val="CommentReference"/>
        </w:rPr>
        <w:annotationRef/>
      </w:r>
      <w:r>
        <w:rPr>
          <w:rFonts w:asciiTheme="minorHAnsi" w:eastAsiaTheme="minorHAnsi" w:hAnsiTheme="minorHAnsi" w:cstheme="minorBidi"/>
          <w:sz w:val="20"/>
          <w:szCs w:val="20"/>
          <w:lang w:eastAsia="en-US"/>
        </w:rPr>
        <w:t>I’m not sure, but I think the DSM-5 might also be relevant during your study time period</w:t>
      </w:r>
    </w:p>
  </w:comment>
  <w:comment w:id="134" w:author="David Rudoler" w:date="2023-12-07T22:09:00Z" w:initials="DR">
    <w:p w14:paraId="758FD49F" w14:textId="77777777" w:rsidR="005C75B6" w:rsidRDefault="005C75B6" w:rsidP="005C75B6">
      <w:r>
        <w:rPr>
          <w:rStyle w:val="CommentReference"/>
        </w:rPr>
        <w:annotationRef/>
      </w:r>
      <w:r>
        <w:rPr>
          <w:rFonts w:asciiTheme="minorHAnsi" w:eastAsiaTheme="minorHAnsi" w:hAnsiTheme="minorHAnsi" w:cstheme="minorBidi"/>
          <w:color w:val="000000"/>
          <w:sz w:val="20"/>
          <w:szCs w:val="20"/>
          <w:lang w:eastAsia="en-US"/>
        </w:rPr>
        <w:t xml:space="preserve">Maybe clarify the use of DSM-V and how it was harmonized with ICD-10. </w:t>
      </w:r>
    </w:p>
  </w:comment>
  <w:comment w:id="151" w:author="Klassen, Phil - Dr." w:date="2023-11-29T10:57:00Z" w:initials="KP-D">
    <w:p w14:paraId="15ADABC6" w14:textId="257E2955" w:rsidR="00445842" w:rsidRDefault="00445842">
      <w:pPr>
        <w:pStyle w:val="CommentText"/>
      </w:pPr>
      <w:r>
        <w:rPr>
          <w:rStyle w:val="CommentReference"/>
        </w:rPr>
        <w:annotationRef/>
      </w:r>
      <w:r>
        <w:t>Gotta keep a lookout for those beagles!</w:t>
      </w:r>
    </w:p>
  </w:comment>
  <w:comment w:id="152" w:author="Joyce Mason" w:date="2023-11-30T16:41:00Z" w:initials="JM">
    <w:p w14:paraId="5FA8F1F3" w14:textId="77777777" w:rsidR="008E78C4" w:rsidRDefault="008E78C4" w:rsidP="008E78C4">
      <w:r>
        <w:rPr>
          <w:rStyle w:val="CommentReference"/>
        </w:rPr>
        <w:annotationRef/>
      </w:r>
      <w:r>
        <w:rPr>
          <w:rFonts w:asciiTheme="minorHAnsi" w:eastAsiaTheme="minorHAnsi" w:hAnsiTheme="minorHAnsi" w:cstheme="minorBidi"/>
          <w:color w:val="000000"/>
          <w:sz w:val="20"/>
          <w:szCs w:val="20"/>
          <w:lang w:eastAsia="en-US"/>
        </w:rPr>
        <w:t>any idea why that is?</w:t>
      </w:r>
    </w:p>
  </w:comment>
  <w:comment w:id="153" w:author="Joyce Mason" w:date="2023-11-30T14:59:00Z" w:initials="JM">
    <w:p w14:paraId="2B17A7DE" w14:textId="06E59DE4" w:rsidR="00BA73A4" w:rsidRDefault="00BA73A4" w:rsidP="00BA73A4">
      <w:r>
        <w:rPr>
          <w:rStyle w:val="CommentReference"/>
        </w:rPr>
        <w:annotationRef/>
      </w:r>
      <w:r>
        <w:rPr>
          <w:rFonts w:asciiTheme="minorHAnsi" w:eastAsiaTheme="minorHAnsi" w:hAnsiTheme="minorHAnsi" w:cstheme="minorBidi"/>
          <w:color w:val="000000"/>
          <w:sz w:val="20"/>
          <w:szCs w:val="20"/>
          <w:lang w:eastAsia="en-US"/>
        </w:rPr>
        <w:t>perhaps add a description to the analysis; what is it? how do you interpret it? why is it helpful to see this for this particular study (since it doesn’t seem to be commonly reported)?</w:t>
      </w:r>
    </w:p>
  </w:comment>
  <w:comment w:id="154" w:author="David Rudoler" w:date="2023-12-07T22:10:00Z" w:initials="DR">
    <w:p w14:paraId="705EE3BC" w14:textId="77777777" w:rsidR="005C75B6" w:rsidRDefault="005C75B6" w:rsidP="005C75B6">
      <w:r>
        <w:rPr>
          <w:rStyle w:val="CommentReference"/>
        </w:rPr>
        <w:annotationRef/>
      </w:r>
      <w:r>
        <w:rPr>
          <w:rFonts w:asciiTheme="minorHAnsi" w:eastAsiaTheme="minorHAnsi" w:hAnsiTheme="minorHAnsi" w:cstheme="minorBidi"/>
          <w:sz w:val="20"/>
          <w:szCs w:val="20"/>
          <w:lang w:eastAsia="en-US"/>
        </w:rPr>
        <w:t>Provide more detail on the usefulness of this statistic. Perhaps we can add a comment in the methods</w:t>
      </w:r>
    </w:p>
  </w:comment>
  <w:comment w:id="155" w:author="Joyce Mason" w:date="2023-11-30T17:00:00Z" w:initials="JM">
    <w:p w14:paraId="5687FF28" w14:textId="1D0D74C9" w:rsidR="00A42C51" w:rsidRDefault="00A42C51" w:rsidP="00A42C51">
      <w:r>
        <w:rPr>
          <w:rStyle w:val="CommentReference"/>
        </w:rPr>
        <w:annotationRef/>
      </w:r>
      <w:r>
        <w:rPr>
          <w:rFonts w:asciiTheme="minorHAnsi" w:eastAsiaTheme="minorHAnsi" w:hAnsiTheme="minorHAnsi" w:cstheme="minorBidi"/>
          <w:color w:val="000000"/>
          <w:sz w:val="20"/>
          <w:szCs w:val="20"/>
          <w:lang w:eastAsia="en-US"/>
        </w:rPr>
        <w:t>great job with summarizing a lot of info</w:t>
      </w:r>
    </w:p>
  </w:comment>
  <w:comment w:id="156" w:author="Joyce Mason" w:date="2023-11-30T16:45:00Z" w:initials="JM">
    <w:p w14:paraId="35C5A4F8" w14:textId="59D633F4" w:rsidR="008E78C4" w:rsidRDefault="008E78C4" w:rsidP="008E78C4">
      <w:r>
        <w:rPr>
          <w:rStyle w:val="CommentReference"/>
        </w:rPr>
        <w:annotationRef/>
      </w:r>
      <w:r>
        <w:rPr>
          <w:rFonts w:asciiTheme="minorHAnsi" w:eastAsiaTheme="minorHAnsi" w:hAnsiTheme="minorHAnsi" w:cstheme="minorBidi"/>
          <w:sz w:val="20"/>
          <w:szCs w:val="20"/>
          <w:lang w:eastAsia="en-US"/>
        </w:rPr>
        <w:t>perhaps include information on ALC status in the title of the figure 3?</w:t>
      </w:r>
    </w:p>
  </w:comment>
  <w:comment w:id="157" w:author="David Rudoler" w:date="2023-12-07T22:11:00Z" w:initials="DR">
    <w:p w14:paraId="0FBE28CF" w14:textId="77777777" w:rsidR="005C75B6" w:rsidRDefault="005C75B6" w:rsidP="005C75B6">
      <w:r>
        <w:rPr>
          <w:rStyle w:val="CommentReference"/>
        </w:rPr>
        <w:annotationRef/>
      </w:r>
      <w:r>
        <w:rPr>
          <w:rFonts w:asciiTheme="minorHAnsi" w:eastAsiaTheme="minorHAnsi" w:hAnsiTheme="minorHAnsi" w:cstheme="minorBidi"/>
          <w:color w:val="000000"/>
          <w:sz w:val="20"/>
          <w:szCs w:val="20"/>
          <w:lang w:eastAsia="en-US"/>
        </w:rPr>
        <w:t xml:space="preserve">Adjust figure to account for this. </w:t>
      </w:r>
    </w:p>
  </w:comment>
  <w:comment w:id="158" w:author="Joyce Mason" w:date="2023-11-30T15:13:00Z" w:initials="JM">
    <w:p w14:paraId="2395F35B" w14:textId="4327CF9C" w:rsidR="00FD2A48" w:rsidRDefault="00FD2A48" w:rsidP="00FD2A48">
      <w:r>
        <w:rPr>
          <w:rStyle w:val="CommentReference"/>
        </w:rPr>
        <w:annotationRef/>
      </w:r>
      <w:r>
        <w:rPr>
          <w:rFonts w:asciiTheme="minorHAnsi" w:eastAsiaTheme="minorHAnsi" w:hAnsiTheme="minorHAnsi" w:cstheme="minorBidi"/>
          <w:color w:val="000000"/>
          <w:sz w:val="20"/>
          <w:szCs w:val="20"/>
          <w:lang w:eastAsia="en-US"/>
        </w:rPr>
        <w:t>neat!</w:t>
      </w:r>
    </w:p>
  </w:comment>
  <w:comment w:id="159" w:author="Joyce Mason" w:date="2023-11-30T16:39:00Z" w:initials="JM">
    <w:p w14:paraId="3A151A58" w14:textId="77777777" w:rsidR="008E78C4" w:rsidRDefault="008E78C4" w:rsidP="008E78C4">
      <w:r>
        <w:rPr>
          <w:rStyle w:val="CommentReference"/>
        </w:rPr>
        <w:annotationRef/>
      </w:r>
      <w:r>
        <w:rPr>
          <w:rFonts w:asciiTheme="minorHAnsi" w:eastAsiaTheme="minorHAnsi" w:hAnsiTheme="minorHAnsi" w:cstheme="minorBidi"/>
          <w:color w:val="000000"/>
          <w:sz w:val="20"/>
          <w:szCs w:val="20"/>
          <w:lang w:eastAsia="en-US"/>
        </w:rPr>
        <w:t>what is unique about these 20 hospitals? are they located mostly in non-rural areas? on top of accounting for half of the hospitalizations, do they have long LOS?</w:t>
      </w:r>
    </w:p>
  </w:comment>
  <w:comment w:id="160" w:author="Klassen, Phil - Dr." w:date="2023-11-29T11:14:00Z" w:initials="KP-D">
    <w:p w14:paraId="618257FA" w14:textId="1F2F78F8" w:rsidR="002E4756" w:rsidRDefault="002E4756">
      <w:pPr>
        <w:pStyle w:val="CommentText"/>
      </w:pPr>
      <w:r>
        <w:rPr>
          <w:rStyle w:val="CommentReference"/>
        </w:rPr>
        <w:annotationRef/>
      </w:r>
      <w:r>
        <w:t>But I wonder if the decreased LoS contributes to the increased rate of hospitalization? Perhaps through re-admission? 15% more admissions, and about 10% decrease in LoS in the hospitals that saw the largest number of these patients.</w:t>
      </w:r>
    </w:p>
  </w:comment>
  <w:comment w:id="164" w:author="Joyce Mason" w:date="2023-11-30T15:13:00Z" w:initials="JM">
    <w:p w14:paraId="454196A2" w14:textId="06EFF556" w:rsidR="00FD2A48" w:rsidRDefault="00FD2A48" w:rsidP="00FD2A48">
      <w:r>
        <w:rPr>
          <w:rStyle w:val="CommentReference"/>
        </w:rPr>
        <w:annotationRef/>
      </w:r>
      <w:r>
        <w:rPr>
          <w:rFonts w:asciiTheme="minorHAnsi" w:eastAsiaTheme="minorHAnsi" w:hAnsiTheme="minorHAnsi" w:cstheme="minorBidi"/>
          <w:color w:val="000000"/>
          <w:sz w:val="20"/>
          <w:szCs w:val="20"/>
          <w:lang w:eastAsia="en-US"/>
        </w:rPr>
        <w:t>Chen (2017) vs Cheng (2022)?</w:t>
      </w:r>
    </w:p>
  </w:comment>
  <w:comment w:id="161" w:author="Joyce Mason" w:date="2023-11-30T16:53:00Z" w:initials="JM">
    <w:p w14:paraId="421668C1" w14:textId="77777777" w:rsidR="00784782" w:rsidRDefault="00784782" w:rsidP="00784782">
      <w:r>
        <w:rPr>
          <w:rStyle w:val="CommentReference"/>
        </w:rPr>
        <w:annotationRef/>
      </w:r>
      <w:r>
        <w:rPr>
          <w:rFonts w:asciiTheme="minorHAnsi" w:eastAsiaTheme="minorHAnsi" w:hAnsiTheme="minorHAnsi" w:cstheme="minorBidi"/>
          <w:color w:val="000000"/>
          <w:sz w:val="20"/>
          <w:szCs w:val="20"/>
          <w:lang w:eastAsia="en-US"/>
        </w:rPr>
        <w:t>maybe move this section below so that you are grouping the SD discussion together</w:t>
      </w:r>
    </w:p>
  </w:comment>
  <w:comment w:id="162" w:author="David Rudoler" w:date="2023-12-07T22:11:00Z" w:initials="DR">
    <w:p w14:paraId="18C6F24C" w14:textId="77777777" w:rsidR="005C75B6" w:rsidRDefault="005C75B6" w:rsidP="005C75B6">
      <w:r>
        <w:rPr>
          <w:rStyle w:val="CommentReference"/>
        </w:rPr>
        <w:annotationRef/>
      </w:r>
      <w:r>
        <w:rPr>
          <w:rFonts w:asciiTheme="minorHAnsi" w:eastAsiaTheme="minorHAnsi" w:hAnsiTheme="minorHAnsi" w:cstheme="minorBidi"/>
          <w:color w:val="000000"/>
          <w:sz w:val="20"/>
          <w:szCs w:val="20"/>
          <w:lang w:eastAsia="en-US"/>
        </w:rPr>
        <w:t>Adjust</w:t>
      </w:r>
    </w:p>
  </w:comment>
  <w:comment w:id="169" w:author="Joyce Mason" w:date="2023-11-30T17:09:00Z" w:initials="JM">
    <w:p w14:paraId="62405E2D" w14:textId="20598666" w:rsidR="00833534" w:rsidRDefault="00833534" w:rsidP="00833534">
      <w:r>
        <w:rPr>
          <w:rStyle w:val="CommentReference"/>
        </w:rPr>
        <w:annotationRef/>
      </w:r>
      <w:r>
        <w:rPr>
          <w:rFonts w:asciiTheme="minorHAnsi" w:eastAsiaTheme="minorHAnsi" w:hAnsiTheme="minorHAnsi" w:cstheme="minorBidi"/>
          <w:color w:val="000000"/>
          <w:sz w:val="20"/>
          <w:szCs w:val="20"/>
          <w:lang w:eastAsia="en-US"/>
        </w:rPr>
        <w:t>driven by the alc los?</w:t>
      </w:r>
    </w:p>
  </w:comment>
  <w:comment w:id="170" w:author="David Rudoler" w:date="2023-12-07T22:12:00Z" w:initials="DR">
    <w:p w14:paraId="0D7406FF" w14:textId="77777777" w:rsidR="005C75B6" w:rsidRDefault="005C75B6" w:rsidP="005C75B6">
      <w:r>
        <w:rPr>
          <w:rStyle w:val="CommentReference"/>
        </w:rPr>
        <w:annotationRef/>
      </w:r>
      <w:r>
        <w:rPr>
          <w:rFonts w:asciiTheme="minorHAnsi" w:eastAsiaTheme="minorHAnsi" w:hAnsiTheme="minorHAnsi" w:cstheme="minorBidi"/>
          <w:color w:val="000000"/>
          <w:sz w:val="20"/>
          <w:szCs w:val="20"/>
          <w:lang w:eastAsia="en-US"/>
        </w:rPr>
        <w:t xml:space="preserve">Comment on this. Driven by ALC and by variation </w:t>
      </w:r>
    </w:p>
  </w:comment>
  <w:comment w:id="174" w:author="Joyce Mason" w:date="2023-11-30T15:13:00Z" w:initials="JM">
    <w:p w14:paraId="2A405509" w14:textId="77777777" w:rsidR="00F33EE3" w:rsidRDefault="00F33EE3" w:rsidP="00F33EE3">
      <w:r>
        <w:rPr>
          <w:rStyle w:val="CommentReference"/>
        </w:rPr>
        <w:annotationRef/>
      </w:r>
      <w:r>
        <w:rPr>
          <w:rFonts w:asciiTheme="minorHAnsi" w:eastAsiaTheme="minorHAnsi" w:hAnsiTheme="minorHAnsi" w:cstheme="minorBidi"/>
          <w:color w:val="000000"/>
          <w:sz w:val="20"/>
          <w:szCs w:val="20"/>
          <w:lang w:eastAsia="en-US"/>
        </w:rPr>
        <w:t>Chen (2017) vs Cheng (2022)?</w:t>
      </w:r>
    </w:p>
  </w:comment>
  <w:comment w:id="175" w:author="Klassen, Phil - Dr." w:date="2023-11-29T11:20:00Z" w:initials="KP-D">
    <w:p w14:paraId="532CF10C" w14:textId="2EA2F8C6" w:rsidR="004F795A" w:rsidRDefault="004F795A">
      <w:pPr>
        <w:pStyle w:val="CommentText"/>
      </w:pPr>
      <w:r>
        <w:rPr>
          <w:rStyle w:val="CommentReference"/>
        </w:rPr>
        <w:annotationRef/>
      </w:r>
      <w:r>
        <w:t>The most curious part of the data is the fact that acute LoS is so different between large community and teaching hospitals. Unlike specialty MH, they see the same patients, largely. This is where I would mine for organizational variables affecting LoS. Might be good to see more hospital-level data.</w:t>
      </w:r>
    </w:p>
  </w:comment>
  <w:comment w:id="176" w:author="David Rudoler" w:date="2023-12-07T22:12:00Z" w:initials="DR">
    <w:p w14:paraId="023A2163" w14:textId="77777777" w:rsidR="005C75B6" w:rsidRDefault="005C75B6" w:rsidP="005C75B6">
      <w:r>
        <w:rPr>
          <w:rStyle w:val="CommentReference"/>
        </w:rPr>
        <w:annotationRef/>
      </w:r>
      <w:r>
        <w:rPr>
          <w:rFonts w:asciiTheme="minorHAnsi" w:eastAsiaTheme="minorHAnsi" w:hAnsiTheme="minorHAnsi" w:cstheme="minorBidi"/>
          <w:sz w:val="20"/>
          <w:szCs w:val="20"/>
          <w:lang w:eastAsia="en-US"/>
        </w:rPr>
        <w:t xml:space="preserve">This is a great point. We will look at hospital level factors in a follow-up study. Perhaps we can address this here by providing more details about a potential follow-up study and what it would accomplish. I can take this on. </w:t>
      </w:r>
    </w:p>
  </w:comment>
  <w:comment w:id="177" w:author="Joyce Mason" w:date="2023-11-30T16:25:00Z" w:initials="JM">
    <w:p w14:paraId="7D8D94F4" w14:textId="1BC884B3" w:rsidR="003B73B4" w:rsidRDefault="003B73B4" w:rsidP="003B73B4">
      <w:r>
        <w:rPr>
          <w:rStyle w:val="CommentReference"/>
        </w:rPr>
        <w:annotationRef/>
      </w:r>
      <w:r>
        <w:rPr>
          <w:rFonts w:asciiTheme="minorHAnsi" w:eastAsiaTheme="minorHAnsi" w:hAnsiTheme="minorHAnsi" w:cstheme="minorBidi"/>
          <w:color w:val="000000"/>
          <w:sz w:val="20"/>
          <w:szCs w:val="20"/>
          <w:lang w:eastAsia="en-US"/>
        </w:rPr>
        <w:t xml:space="preserve">do speciality mh hospitals, large community hospitals and teaching hospitals differ in culture, budget constraints, or local resources ? </w:t>
      </w:r>
    </w:p>
  </w:comment>
  <w:comment w:id="178" w:author="David Rudoler" w:date="2023-12-07T22:13:00Z" w:initials="DR">
    <w:p w14:paraId="7D6565E1" w14:textId="77777777" w:rsidR="005C75B6" w:rsidRDefault="005C75B6" w:rsidP="005C75B6">
      <w:r>
        <w:rPr>
          <w:rStyle w:val="CommentReference"/>
        </w:rPr>
        <w:annotationRef/>
      </w:r>
      <w:r>
        <w:rPr>
          <w:rFonts w:asciiTheme="minorHAnsi" w:eastAsiaTheme="minorHAnsi" w:hAnsiTheme="minorHAnsi" w:cstheme="minorBidi"/>
          <w:color w:val="000000"/>
          <w:sz w:val="20"/>
          <w:szCs w:val="20"/>
          <w:lang w:eastAsia="en-US"/>
        </w:rPr>
        <w:t xml:space="preserve">Same as comment above. </w:t>
      </w:r>
    </w:p>
  </w:comment>
  <w:comment w:id="180" w:author="Klassen, Phil - Dr." w:date="2023-11-29T11:23:00Z" w:initials="KP-D">
    <w:p w14:paraId="098B539D" w14:textId="19071378" w:rsidR="004F795A" w:rsidRDefault="004F795A">
      <w:pPr>
        <w:pStyle w:val="CommentText"/>
      </w:pPr>
      <w:r>
        <w:rPr>
          <w:rStyle w:val="CommentReference"/>
        </w:rPr>
        <w:annotationRef/>
      </w:r>
      <w:r>
        <w:t>I might say to administrative and clinical intervention. Can we look at RAI-MH data to assess level of need? And perhaps other factors?</w:t>
      </w:r>
    </w:p>
  </w:comment>
  <w:comment w:id="181" w:author="David Rudoler" w:date="2023-12-07T22:13:00Z" w:initials="DR">
    <w:p w14:paraId="279B203A" w14:textId="77777777" w:rsidR="005C75B6" w:rsidRDefault="005C75B6" w:rsidP="005C75B6">
      <w:r>
        <w:rPr>
          <w:rStyle w:val="CommentReference"/>
        </w:rPr>
        <w:annotationRef/>
      </w:r>
      <w:r>
        <w:rPr>
          <w:rFonts w:asciiTheme="minorHAnsi" w:eastAsiaTheme="minorHAnsi" w:hAnsiTheme="minorHAnsi" w:cstheme="minorBidi"/>
          <w:color w:val="000000"/>
          <w:sz w:val="20"/>
          <w:szCs w:val="20"/>
          <w:lang w:eastAsia="en-US"/>
        </w:rPr>
        <w:t>Same as comment above</w:t>
      </w:r>
    </w:p>
  </w:comment>
  <w:comment w:id="179" w:author="Joyce Mason" w:date="2023-11-30T16:55:00Z" w:initials="JM">
    <w:p w14:paraId="3B942313" w14:textId="726FC9F3" w:rsidR="00784782" w:rsidRDefault="00784782" w:rsidP="00784782">
      <w:r>
        <w:rPr>
          <w:rStyle w:val="CommentReference"/>
        </w:rPr>
        <w:annotationRef/>
      </w:r>
      <w:r>
        <w:rPr>
          <w:rFonts w:asciiTheme="minorHAnsi" w:eastAsiaTheme="minorHAnsi" w:hAnsiTheme="minorHAnsi" w:cstheme="minorBidi"/>
          <w:color w:val="000000"/>
          <w:sz w:val="20"/>
          <w:szCs w:val="20"/>
          <w:lang w:eastAsia="en-US"/>
        </w:rPr>
        <w:t>especially if you can target the top 20 hospitals responsible for 50% of the hospitalizations.</w:t>
      </w:r>
    </w:p>
  </w:comment>
  <w:comment w:id="182" w:author="Klassen, Phil - Dr." w:date="2023-11-29T11:24:00Z" w:initials="KP-D">
    <w:p w14:paraId="0967478E" w14:textId="4D6FECA0" w:rsidR="004F795A" w:rsidRDefault="004F795A">
      <w:pPr>
        <w:pStyle w:val="CommentText"/>
      </w:pPr>
      <w:r>
        <w:rPr>
          <w:rStyle w:val="CommentReference"/>
        </w:rPr>
        <w:annotationRef/>
      </w:r>
      <w:r>
        <w:t>A suspicion of mine: in teaching hospitals the psychiatrist is paid for supervising residents, same rate largely irrespective of LoS, but in large community hospitals, there are far fewer residents, and direct billing of OHIP codes become less remunerative with increasing LoS.</w:t>
      </w:r>
    </w:p>
  </w:comment>
  <w:comment w:id="183" w:author="Klassen, Phil - Dr." w:date="2023-11-29T11:27:00Z" w:initials="KP-D">
    <w:p w14:paraId="58D78D8A" w14:textId="11583168" w:rsidR="004F795A" w:rsidRDefault="004F795A">
      <w:pPr>
        <w:pStyle w:val="CommentText"/>
      </w:pPr>
      <w:r>
        <w:rPr>
          <w:rStyle w:val="CommentReference"/>
        </w:rPr>
        <w:annotationRef/>
      </w:r>
      <w:r>
        <w:t>We can now, since 2022. Could add that, though not the same time period. CIHI data on treatment resistance.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6BC54B" w15:done="0"/>
  <w15:commentEx w15:paraId="7E955D8A" w15:done="1"/>
  <w15:commentEx w15:paraId="11CAB356" w15:paraIdParent="7E955D8A" w15:done="1"/>
  <w15:commentEx w15:paraId="34820937" w15:done="1"/>
  <w15:commentEx w15:paraId="65B2EA73" w15:paraIdParent="34820937" w15:done="1"/>
  <w15:commentEx w15:paraId="4CDCF3B8" w15:done="0"/>
  <w15:commentEx w15:paraId="220FD04D" w15:paraIdParent="4CDCF3B8" w15:done="0"/>
  <w15:commentEx w15:paraId="0F3599D3" w15:done="1"/>
  <w15:commentEx w15:paraId="61387E6F" w15:paraIdParent="0F3599D3" w15:done="1"/>
  <w15:commentEx w15:paraId="37428A52" w15:done="1"/>
  <w15:commentEx w15:paraId="4F85428F" w15:done="1"/>
  <w15:commentEx w15:paraId="1237C059" w15:paraIdParent="4F85428F" w15:done="1"/>
  <w15:commentEx w15:paraId="52DDFD5B" w15:done="1"/>
  <w15:commentEx w15:paraId="564A0683" w15:paraIdParent="52DDFD5B" w15:done="1"/>
  <w15:commentEx w15:paraId="04AB9501" w15:done="1"/>
  <w15:commentEx w15:paraId="758FD49F" w15:paraIdParent="04AB9501" w15:done="1"/>
  <w15:commentEx w15:paraId="15ADABC6" w15:done="1"/>
  <w15:commentEx w15:paraId="5FA8F1F3" w15:done="1"/>
  <w15:commentEx w15:paraId="2B17A7DE" w15:done="1"/>
  <w15:commentEx w15:paraId="705EE3BC" w15:paraIdParent="2B17A7DE" w15:done="1"/>
  <w15:commentEx w15:paraId="5687FF28" w15:done="1"/>
  <w15:commentEx w15:paraId="35C5A4F8" w15:done="1"/>
  <w15:commentEx w15:paraId="0FBE28CF" w15:paraIdParent="35C5A4F8" w15:done="1"/>
  <w15:commentEx w15:paraId="2395F35B" w15:done="1"/>
  <w15:commentEx w15:paraId="3A151A58" w15:done="1"/>
  <w15:commentEx w15:paraId="618257FA" w15:done="1"/>
  <w15:commentEx w15:paraId="454196A2" w15:done="1"/>
  <w15:commentEx w15:paraId="421668C1" w15:done="0"/>
  <w15:commentEx w15:paraId="18C6F24C" w15:paraIdParent="421668C1" w15:done="0"/>
  <w15:commentEx w15:paraId="62405E2D" w15:done="0"/>
  <w15:commentEx w15:paraId="0D7406FF" w15:paraIdParent="62405E2D" w15:done="0"/>
  <w15:commentEx w15:paraId="2A405509" w15:done="1"/>
  <w15:commentEx w15:paraId="532CF10C" w15:done="0"/>
  <w15:commentEx w15:paraId="023A2163" w15:paraIdParent="532CF10C" w15:done="0"/>
  <w15:commentEx w15:paraId="7D8D94F4" w15:done="0"/>
  <w15:commentEx w15:paraId="7D6565E1" w15:paraIdParent="7D8D94F4" w15:done="0"/>
  <w15:commentEx w15:paraId="098B539D" w15:done="0"/>
  <w15:commentEx w15:paraId="279B203A" w15:paraIdParent="098B539D" w15:done="0"/>
  <w15:commentEx w15:paraId="3B942313" w15:done="1"/>
  <w15:commentEx w15:paraId="0967478E" w15:done="1"/>
  <w15:commentEx w15:paraId="58D78D8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2F51571" w16cex:dateUtc="2023-11-22T16:57:00Z"/>
  <w16cex:commentExtensible w16cex:durableId="1E56EAC1" w16cex:dateUtc="2023-12-27T20:53:00Z"/>
  <w16cex:commentExtensible w16cex:durableId="7DEAFB0C" w16cex:dateUtc="2023-12-08T03:08:00Z"/>
  <w16cex:commentExtensible w16cex:durableId="0854DE62" w16cex:dateUtc="2023-11-30T19:26:00Z"/>
  <w16cex:commentExtensible w16cex:durableId="368F5AC5" w16cex:dateUtc="2023-12-08T03:08:00Z"/>
  <w16cex:commentExtensible w16cex:durableId="6B4B3475" w16cex:dateUtc="2023-12-08T03:14:00Z"/>
  <w16cex:commentExtensible w16cex:durableId="01266800" w16cex:dateUtc="2023-11-30T20:10:00Z"/>
  <w16cex:commentExtensible w16cex:durableId="65C68F5B" w16cex:dateUtc="2023-12-08T03:09:00Z"/>
  <w16cex:commentExtensible w16cex:durableId="2F8C8FDA" w16cex:dateUtc="2023-11-30T19:42:00Z"/>
  <w16cex:commentExtensible w16cex:durableId="79568C77" w16cex:dateUtc="2023-12-08T03:09:00Z"/>
  <w16cex:commentExtensible w16cex:durableId="69E54938" w16cex:dateUtc="2023-11-30T19:50:00Z"/>
  <w16cex:commentExtensible w16cex:durableId="7B7EF557" w16cex:dateUtc="2023-12-08T03:09:00Z"/>
  <w16cex:commentExtensible w16cex:durableId="3B640411" w16cex:dateUtc="2023-11-30T21:41:00Z"/>
  <w16cex:commentExtensible w16cex:durableId="43BFDF82" w16cex:dateUtc="2023-11-30T19:59:00Z"/>
  <w16cex:commentExtensible w16cex:durableId="6E2FBC10" w16cex:dateUtc="2023-12-08T03:10:00Z"/>
  <w16cex:commentExtensible w16cex:durableId="72A5802F" w16cex:dateUtc="2023-11-30T22:00:00Z"/>
  <w16cex:commentExtensible w16cex:durableId="2AE385A3" w16cex:dateUtc="2023-11-30T21:45:00Z"/>
  <w16cex:commentExtensible w16cex:durableId="02AB249C" w16cex:dateUtc="2023-12-08T03:11:00Z"/>
  <w16cex:commentExtensible w16cex:durableId="109ECFD7" w16cex:dateUtc="2023-11-30T20:13:00Z"/>
  <w16cex:commentExtensible w16cex:durableId="76F09950" w16cex:dateUtc="2023-11-30T21:39:00Z"/>
  <w16cex:commentExtensible w16cex:durableId="01165471" w16cex:dateUtc="2023-11-30T20:13:00Z"/>
  <w16cex:commentExtensible w16cex:durableId="3D726055" w16cex:dateUtc="2023-11-30T21:53:00Z"/>
  <w16cex:commentExtensible w16cex:durableId="41AB0C0F" w16cex:dateUtc="2023-12-08T03:11:00Z"/>
  <w16cex:commentExtensible w16cex:durableId="333CEC5A" w16cex:dateUtc="2023-11-30T22:09:00Z"/>
  <w16cex:commentExtensible w16cex:durableId="5479B05A" w16cex:dateUtc="2023-12-08T03:12:00Z"/>
  <w16cex:commentExtensible w16cex:durableId="748A0D88" w16cex:dateUtc="2023-11-30T20:13:00Z"/>
  <w16cex:commentExtensible w16cex:durableId="51EC88D6" w16cex:dateUtc="2023-12-08T03:12:00Z"/>
  <w16cex:commentExtensible w16cex:durableId="1893A4BC" w16cex:dateUtc="2023-11-30T21:25:00Z"/>
  <w16cex:commentExtensible w16cex:durableId="79046B50" w16cex:dateUtc="2023-12-08T03:13:00Z"/>
  <w16cex:commentExtensible w16cex:durableId="3207A061" w16cex:dateUtc="2023-12-08T03:13:00Z"/>
  <w16cex:commentExtensible w16cex:durableId="5C52C37B" w16cex:dateUtc="2023-11-30T2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6BC54B" w16cid:durableId="02F51571"/>
  <w16cid:commentId w16cid:paraId="7E955D8A" w16cid:durableId="29119423"/>
  <w16cid:commentId w16cid:paraId="11CAB356" w16cid:durableId="1E56EAC1"/>
  <w16cid:commentId w16cid:paraId="34820937" w16cid:durableId="29119469"/>
  <w16cid:commentId w16cid:paraId="65B2EA73" w16cid:durableId="7DEAFB0C"/>
  <w16cid:commentId w16cid:paraId="4CDCF3B8" w16cid:durableId="0854DE62"/>
  <w16cid:commentId w16cid:paraId="220FD04D" w16cid:durableId="368F5AC5"/>
  <w16cid:commentId w16cid:paraId="0F3599D3" w16cid:durableId="29119562"/>
  <w16cid:commentId w16cid:paraId="61387E6F" w16cid:durableId="6B4B3475"/>
  <w16cid:commentId w16cid:paraId="37428A52" w16cid:durableId="291195FC"/>
  <w16cid:commentId w16cid:paraId="4F85428F" w16cid:durableId="01266800"/>
  <w16cid:commentId w16cid:paraId="1237C059" w16cid:durableId="65C68F5B"/>
  <w16cid:commentId w16cid:paraId="52DDFD5B" w16cid:durableId="2F8C8FDA"/>
  <w16cid:commentId w16cid:paraId="564A0683" w16cid:durableId="79568C77"/>
  <w16cid:commentId w16cid:paraId="04AB9501" w16cid:durableId="69E54938"/>
  <w16cid:commentId w16cid:paraId="758FD49F" w16cid:durableId="7B7EF557"/>
  <w16cid:commentId w16cid:paraId="15ADABC6" w16cid:durableId="291197A5"/>
  <w16cid:commentId w16cid:paraId="5FA8F1F3" w16cid:durableId="3B640411"/>
  <w16cid:commentId w16cid:paraId="2B17A7DE" w16cid:durableId="43BFDF82"/>
  <w16cid:commentId w16cid:paraId="705EE3BC" w16cid:durableId="6E2FBC10"/>
  <w16cid:commentId w16cid:paraId="5687FF28" w16cid:durableId="72A5802F"/>
  <w16cid:commentId w16cid:paraId="35C5A4F8" w16cid:durableId="2AE385A3"/>
  <w16cid:commentId w16cid:paraId="0FBE28CF" w16cid:durableId="02AB249C"/>
  <w16cid:commentId w16cid:paraId="2395F35B" w16cid:durableId="109ECFD7"/>
  <w16cid:commentId w16cid:paraId="3A151A58" w16cid:durableId="76F09950"/>
  <w16cid:commentId w16cid:paraId="618257FA" w16cid:durableId="29119BA5"/>
  <w16cid:commentId w16cid:paraId="454196A2" w16cid:durableId="01165471"/>
  <w16cid:commentId w16cid:paraId="421668C1" w16cid:durableId="3D726055"/>
  <w16cid:commentId w16cid:paraId="18C6F24C" w16cid:durableId="41AB0C0F"/>
  <w16cid:commentId w16cid:paraId="62405E2D" w16cid:durableId="333CEC5A"/>
  <w16cid:commentId w16cid:paraId="0D7406FF" w16cid:durableId="5479B05A"/>
  <w16cid:commentId w16cid:paraId="2A405509" w16cid:durableId="748A0D88"/>
  <w16cid:commentId w16cid:paraId="532CF10C" w16cid:durableId="29119CED"/>
  <w16cid:commentId w16cid:paraId="023A2163" w16cid:durableId="51EC88D6"/>
  <w16cid:commentId w16cid:paraId="7D8D94F4" w16cid:durableId="1893A4BC"/>
  <w16cid:commentId w16cid:paraId="7D6565E1" w16cid:durableId="79046B50"/>
  <w16cid:commentId w16cid:paraId="098B539D" w16cid:durableId="29119D98"/>
  <w16cid:commentId w16cid:paraId="279B203A" w16cid:durableId="3207A061"/>
  <w16cid:commentId w16cid:paraId="3B942313" w16cid:durableId="5C52C37B"/>
  <w16cid:commentId w16cid:paraId="0967478E" w16cid:durableId="29119DF9"/>
  <w16cid:commentId w16cid:paraId="58D78D8A" w16cid:durableId="29119E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F601A" w14:textId="77777777" w:rsidR="00D52DB7" w:rsidRDefault="00D52DB7" w:rsidP="0092326D">
      <w:r>
        <w:separator/>
      </w:r>
    </w:p>
  </w:endnote>
  <w:endnote w:type="continuationSeparator" w:id="0">
    <w:p w14:paraId="012727DB" w14:textId="77777777" w:rsidR="00D52DB7" w:rsidRDefault="00D52DB7" w:rsidP="0092326D">
      <w:r>
        <w:continuationSeparator/>
      </w:r>
    </w:p>
  </w:endnote>
  <w:endnote w:type="continuationNotice" w:id="1">
    <w:p w14:paraId="239669B0" w14:textId="77777777" w:rsidR="00D52DB7" w:rsidRDefault="00D52D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48746" w14:textId="77777777" w:rsidR="00AA4358" w:rsidRDefault="00AA4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DA626" w14:textId="77777777" w:rsidR="00D52DB7" w:rsidRDefault="00D52DB7" w:rsidP="0092326D">
      <w:r>
        <w:separator/>
      </w:r>
    </w:p>
  </w:footnote>
  <w:footnote w:type="continuationSeparator" w:id="0">
    <w:p w14:paraId="060AE20E" w14:textId="77777777" w:rsidR="00D52DB7" w:rsidRDefault="00D52DB7" w:rsidP="0092326D">
      <w:r>
        <w:continuationSeparator/>
      </w:r>
    </w:p>
  </w:footnote>
  <w:footnote w:type="continuationNotice" w:id="1">
    <w:p w14:paraId="0929DD3A" w14:textId="77777777" w:rsidR="00D52DB7" w:rsidRDefault="00D52D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5616763"/>
      <w:docPartObj>
        <w:docPartGallery w:val="Page Numbers (Top of Page)"/>
        <w:docPartUnique/>
      </w:docPartObj>
    </w:sdtPr>
    <w:sdtContent>
      <w:p w14:paraId="06FD8C7E" w14:textId="2B1031B4" w:rsidR="0092326D" w:rsidRDefault="0092326D" w:rsidP="009F2E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D1698">
          <w:rPr>
            <w:rStyle w:val="PageNumber"/>
            <w:noProof/>
          </w:rPr>
          <w:t>2</w:t>
        </w:r>
        <w:r>
          <w:rPr>
            <w:rStyle w:val="PageNumber"/>
          </w:rPr>
          <w:fldChar w:fldCharType="end"/>
        </w:r>
      </w:p>
    </w:sdtContent>
  </w:sdt>
  <w:p w14:paraId="7852C9E8" w14:textId="77777777" w:rsidR="0092326D" w:rsidRDefault="0092326D" w:rsidP="0092326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4757129"/>
      <w:docPartObj>
        <w:docPartGallery w:val="Page Numbers (Top of Page)"/>
        <w:docPartUnique/>
      </w:docPartObj>
    </w:sdtPr>
    <w:sdtContent>
      <w:p w14:paraId="08794C7A" w14:textId="3D3906C8" w:rsidR="0092326D" w:rsidRDefault="0092326D" w:rsidP="009F2E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08EFBFE" w14:textId="708F3E43" w:rsidR="0092326D" w:rsidRDefault="00EA644A" w:rsidP="00EA644A">
    <w:pPr>
      <w:pStyle w:val="Header"/>
      <w:ind w:right="360"/>
    </w:pPr>
    <w:r w:rsidRPr="00EA644A">
      <w:t xml:space="preserve">A DESCRIPTIVE ANALYSIS OF HOSPITAL TYPE AND LENGTH OF STAY FOR ONTARIANS HOSPITALIZED </w:t>
    </w:r>
    <w:r w:rsidR="00FB5067">
      <w:t>WITH</w:t>
    </w:r>
    <w:r w:rsidRPr="00EA644A">
      <w:t xml:space="preserve"> SCHIZOPHRENIA BETWEEN 2014 AND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1F3CD" w14:textId="62D53457" w:rsidR="00EA644A" w:rsidRPr="00EA644A" w:rsidRDefault="0092326D" w:rsidP="00EA644A">
    <w:pPr>
      <w:pStyle w:val="Header"/>
      <w:ind w:right="360"/>
    </w:pPr>
    <w:r>
      <w:t xml:space="preserve">Running Head: </w:t>
    </w:r>
    <w:r w:rsidR="00EA644A" w:rsidRPr="00EA644A">
      <w:t xml:space="preserve">A DESCRIPTIVE ANALYSIS OF HOSPITAL TYPE AND LENGTH OF STAY FOR ONTARIANS HOSPITALIZED </w:t>
    </w:r>
    <w:r w:rsidR="00FB5067">
      <w:t>WITH</w:t>
    </w:r>
    <w:r w:rsidR="00EA644A" w:rsidRPr="00EA644A">
      <w:t xml:space="preserve"> SCHIZOPHRENIA BETWEEN 2014 AND 2021</w:t>
    </w:r>
  </w:p>
  <w:p w14:paraId="4A81FF49" w14:textId="1312D92A" w:rsidR="0092326D" w:rsidRDefault="0092326D" w:rsidP="0092326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0FAB"/>
    <w:multiLevelType w:val="hybridMultilevel"/>
    <w:tmpl w:val="8026A5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AF5EA2"/>
    <w:multiLevelType w:val="hybridMultilevel"/>
    <w:tmpl w:val="1E8C411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565805"/>
    <w:multiLevelType w:val="hybridMultilevel"/>
    <w:tmpl w:val="02E6AB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143694058">
    <w:abstractNumId w:val="0"/>
  </w:num>
  <w:num w:numId="2" w16cid:durableId="726607260">
    <w:abstractNumId w:val="1"/>
  </w:num>
  <w:num w:numId="3" w16cid:durableId="67642074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Putman">
    <w15:presenceInfo w15:providerId="AD" w15:userId="S::andrew.putman@ontariotechu.ca::33fdbe22-8a65-4fe2-88d0-974d3f86ad78"/>
  </w15:person>
  <w15:person w15:author="Klassen, Phil - Dr.">
    <w15:presenceInfo w15:providerId="AD" w15:userId="S-1-5-21-917242542-224107725-2827777849-7471"/>
  </w15:person>
  <w15:person w15:author="Andrew Putman [2]">
    <w15:presenceInfo w15:providerId="AD" w15:userId="S::andrew.putman@ontariotechu.net::33fdbe22-8a65-4fe2-88d0-974d3f86ad78"/>
  </w15:person>
  <w15:person w15:author="David Rudoler">
    <w15:presenceInfo w15:providerId="AD" w15:userId="S::david.rudoler@ontariotechu.ca::31ebe936-6896-41ca-bacb-31a31c1d9c95"/>
  </w15:person>
  <w15:person w15:author="Joyce Mason">
    <w15:presenceInfo w15:providerId="AD" w15:userId="S::joyce.mason@mail.utoronto.ca::59b98df3-9f62-4d5d-83d5-d9830cf35f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89A"/>
    <w:rsid w:val="0000374F"/>
    <w:rsid w:val="00003DDF"/>
    <w:rsid w:val="000148F2"/>
    <w:rsid w:val="0001789A"/>
    <w:rsid w:val="000322B8"/>
    <w:rsid w:val="00032518"/>
    <w:rsid w:val="00043B01"/>
    <w:rsid w:val="00043F82"/>
    <w:rsid w:val="00045B4A"/>
    <w:rsid w:val="00066B66"/>
    <w:rsid w:val="00083D49"/>
    <w:rsid w:val="0009546D"/>
    <w:rsid w:val="00095EAD"/>
    <w:rsid w:val="000B0BF8"/>
    <w:rsid w:val="000C7AD9"/>
    <w:rsid w:val="000D1665"/>
    <w:rsid w:val="000D79F2"/>
    <w:rsid w:val="000E5AA3"/>
    <w:rsid w:val="000F36EC"/>
    <w:rsid w:val="000F6305"/>
    <w:rsid w:val="000F7607"/>
    <w:rsid w:val="00100A86"/>
    <w:rsid w:val="00103254"/>
    <w:rsid w:val="001064BB"/>
    <w:rsid w:val="0011243B"/>
    <w:rsid w:val="00116806"/>
    <w:rsid w:val="00144871"/>
    <w:rsid w:val="00166B1D"/>
    <w:rsid w:val="00174BF2"/>
    <w:rsid w:val="001840AE"/>
    <w:rsid w:val="00185E51"/>
    <w:rsid w:val="00193D15"/>
    <w:rsid w:val="001A1414"/>
    <w:rsid w:val="001B3690"/>
    <w:rsid w:val="001D3804"/>
    <w:rsid w:val="001E0699"/>
    <w:rsid w:val="001E0C01"/>
    <w:rsid w:val="001E53DB"/>
    <w:rsid w:val="001E6A9D"/>
    <w:rsid w:val="00205DA9"/>
    <w:rsid w:val="00206BF9"/>
    <w:rsid w:val="00217C14"/>
    <w:rsid w:val="00231F69"/>
    <w:rsid w:val="002454FD"/>
    <w:rsid w:val="002469EE"/>
    <w:rsid w:val="002538E0"/>
    <w:rsid w:val="00254446"/>
    <w:rsid w:val="00256D09"/>
    <w:rsid w:val="00267CED"/>
    <w:rsid w:val="00274489"/>
    <w:rsid w:val="0029123E"/>
    <w:rsid w:val="002A63F5"/>
    <w:rsid w:val="002A68FD"/>
    <w:rsid w:val="002A7844"/>
    <w:rsid w:val="002B798F"/>
    <w:rsid w:val="002C23A9"/>
    <w:rsid w:val="002C4CB2"/>
    <w:rsid w:val="002D394B"/>
    <w:rsid w:val="002E202C"/>
    <w:rsid w:val="002E3A37"/>
    <w:rsid w:val="002E4756"/>
    <w:rsid w:val="002E5E32"/>
    <w:rsid w:val="002F2834"/>
    <w:rsid w:val="002F33E6"/>
    <w:rsid w:val="002F5E19"/>
    <w:rsid w:val="002F760F"/>
    <w:rsid w:val="00303106"/>
    <w:rsid w:val="003255CA"/>
    <w:rsid w:val="00332711"/>
    <w:rsid w:val="00333BB6"/>
    <w:rsid w:val="00347860"/>
    <w:rsid w:val="00347F8B"/>
    <w:rsid w:val="00350553"/>
    <w:rsid w:val="0036481D"/>
    <w:rsid w:val="003650C2"/>
    <w:rsid w:val="00374089"/>
    <w:rsid w:val="00375F4F"/>
    <w:rsid w:val="00376D8C"/>
    <w:rsid w:val="0038054D"/>
    <w:rsid w:val="00392F58"/>
    <w:rsid w:val="00395B4B"/>
    <w:rsid w:val="0039638A"/>
    <w:rsid w:val="003B00BD"/>
    <w:rsid w:val="003B73B4"/>
    <w:rsid w:val="003C358B"/>
    <w:rsid w:val="003C441C"/>
    <w:rsid w:val="003C6E4E"/>
    <w:rsid w:val="003C7284"/>
    <w:rsid w:val="003E0E07"/>
    <w:rsid w:val="003E38B4"/>
    <w:rsid w:val="003E6727"/>
    <w:rsid w:val="003E744A"/>
    <w:rsid w:val="003F045D"/>
    <w:rsid w:val="003F48BD"/>
    <w:rsid w:val="00410F8D"/>
    <w:rsid w:val="0041537F"/>
    <w:rsid w:val="004241B0"/>
    <w:rsid w:val="00426683"/>
    <w:rsid w:val="00445842"/>
    <w:rsid w:val="00445DAA"/>
    <w:rsid w:val="00446A95"/>
    <w:rsid w:val="00446CAC"/>
    <w:rsid w:val="00457406"/>
    <w:rsid w:val="004655DB"/>
    <w:rsid w:val="00467483"/>
    <w:rsid w:val="00480823"/>
    <w:rsid w:val="0048623A"/>
    <w:rsid w:val="00486719"/>
    <w:rsid w:val="00494F6F"/>
    <w:rsid w:val="004A31D8"/>
    <w:rsid w:val="004B3AE0"/>
    <w:rsid w:val="004B46E8"/>
    <w:rsid w:val="004B4905"/>
    <w:rsid w:val="004B4A1F"/>
    <w:rsid w:val="004C258A"/>
    <w:rsid w:val="004C35A2"/>
    <w:rsid w:val="004C5D53"/>
    <w:rsid w:val="004D031F"/>
    <w:rsid w:val="004D10EB"/>
    <w:rsid w:val="004D2B1F"/>
    <w:rsid w:val="004D3866"/>
    <w:rsid w:val="004E1C8C"/>
    <w:rsid w:val="004F1D77"/>
    <w:rsid w:val="004F795A"/>
    <w:rsid w:val="005036AA"/>
    <w:rsid w:val="00503ACE"/>
    <w:rsid w:val="00505215"/>
    <w:rsid w:val="00505C42"/>
    <w:rsid w:val="0050613F"/>
    <w:rsid w:val="005100C6"/>
    <w:rsid w:val="00511707"/>
    <w:rsid w:val="00515001"/>
    <w:rsid w:val="005179A8"/>
    <w:rsid w:val="00521D90"/>
    <w:rsid w:val="00536633"/>
    <w:rsid w:val="00541BFF"/>
    <w:rsid w:val="00555A8B"/>
    <w:rsid w:val="00557305"/>
    <w:rsid w:val="00577DFE"/>
    <w:rsid w:val="005842D2"/>
    <w:rsid w:val="005855B5"/>
    <w:rsid w:val="00586BB1"/>
    <w:rsid w:val="0059145C"/>
    <w:rsid w:val="00592075"/>
    <w:rsid w:val="005923E6"/>
    <w:rsid w:val="00597DBC"/>
    <w:rsid w:val="005C75B6"/>
    <w:rsid w:val="005D2CC1"/>
    <w:rsid w:val="005D4246"/>
    <w:rsid w:val="005E0E81"/>
    <w:rsid w:val="005E5D39"/>
    <w:rsid w:val="005E6DB5"/>
    <w:rsid w:val="0060319A"/>
    <w:rsid w:val="006122A3"/>
    <w:rsid w:val="006216BE"/>
    <w:rsid w:val="00630168"/>
    <w:rsid w:val="00631405"/>
    <w:rsid w:val="00634361"/>
    <w:rsid w:val="006526A3"/>
    <w:rsid w:val="00652F67"/>
    <w:rsid w:val="00654508"/>
    <w:rsid w:val="00655569"/>
    <w:rsid w:val="00675451"/>
    <w:rsid w:val="006833C8"/>
    <w:rsid w:val="00684854"/>
    <w:rsid w:val="00684BD8"/>
    <w:rsid w:val="006913B9"/>
    <w:rsid w:val="00695464"/>
    <w:rsid w:val="006A4810"/>
    <w:rsid w:val="006B592D"/>
    <w:rsid w:val="006C2C8F"/>
    <w:rsid w:val="006E0503"/>
    <w:rsid w:val="006E43DE"/>
    <w:rsid w:val="006E5F01"/>
    <w:rsid w:val="006F4967"/>
    <w:rsid w:val="006F4E23"/>
    <w:rsid w:val="006F7558"/>
    <w:rsid w:val="006F7D1A"/>
    <w:rsid w:val="00700869"/>
    <w:rsid w:val="0071006B"/>
    <w:rsid w:val="00714432"/>
    <w:rsid w:val="007156AF"/>
    <w:rsid w:val="00716D7A"/>
    <w:rsid w:val="00720EA0"/>
    <w:rsid w:val="00746145"/>
    <w:rsid w:val="00757E45"/>
    <w:rsid w:val="007742DD"/>
    <w:rsid w:val="00775D25"/>
    <w:rsid w:val="00784782"/>
    <w:rsid w:val="007A2D9A"/>
    <w:rsid w:val="007A5B1F"/>
    <w:rsid w:val="007A6EEC"/>
    <w:rsid w:val="007C2D30"/>
    <w:rsid w:val="007C78F6"/>
    <w:rsid w:val="007D4AF2"/>
    <w:rsid w:val="007E15FF"/>
    <w:rsid w:val="007E6388"/>
    <w:rsid w:val="0080680A"/>
    <w:rsid w:val="00811B58"/>
    <w:rsid w:val="008132C1"/>
    <w:rsid w:val="0081344B"/>
    <w:rsid w:val="00823B34"/>
    <w:rsid w:val="00833534"/>
    <w:rsid w:val="00842D28"/>
    <w:rsid w:val="008502AD"/>
    <w:rsid w:val="00850E35"/>
    <w:rsid w:val="00850E52"/>
    <w:rsid w:val="00865486"/>
    <w:rsid w:val="008723E1"/>
    <w:rsid w:val="008A034C"/>
    <w:rsid w:val="008A1012"/>
    <w:rsid w:val="008B4DEF"/>
    <w:rsid w:val="008D0035"/>
    <w:rsid w:val="008D0274"/>
    <w:rsid w:val="008E6748"/>
    <w:rsid w:val="008E78C4"/>
    <w:rsid w:val="008F022B"/>
    <w:rsid w:val="008F7B11"/>
    <w:rsid w:val="0091465D"/>
    <w:rsid w:val="0092326D"/>
    <w:rsid w:val="00924D38"/>
    <w:rsid w:val="00951ABD"/>
    <w:rsid w:val="00963AD4"/>
    <w:rsid w:val="00963F5B"/>
    <w:rsid w:val="00965A0F"/>
    <w:rsid w:val="009711CE"/>
    <w:rsid w:val="00975EE2"/>
    <w:rsid w:val="0098139A"/>
    <w:rsid w:val="009A7492"/>
    <w:rsid w:val="009B584E"/>
    <w:rsid w:val="009C595F"/>
    <w:rsid w:val="009D4AB8"/>
    <w:rsid w:val="009D6781"/>
    <w:rsid w:val="009F1539"/>
    <w:rsid w:val="00A04168"/>
    <w:rsid w:val="00A05ADF"/>
    <w:rsid w:val="00A05BB5"/>
    <w:rsid w:val="00A3010D"/>
    <w:rsid w:val="00A36C04"/>
    <w:rsid w:val="00A37013"/>
    <w:rsid w:val="00A3764A"/>
    <w:rsid w:val="00A42C51"/>
    <w:rsid w:val="00A87C9E"/>
    <w:rsid w:val="00A95D33"/>
    <w:rsid w:val="00A963EF"/>
    <w:rsid w:val="00AA1E35"/>
    <w:rsid w:val="00AA4358"/>
    <w:rsid w:val="00AA7DC7"/>
    <w:rsid w:val="00AB12AD"/>
    <w:rsid w:val="00AB2AF4"/>
    <w:rsid w:val="00AB48DE"/>
    <w:rsid w:val="00AE0821"/>
    <w:rsid w:val="00AE563E"/>
    <w:rsid w:val="00AE7EDD"/>
    <w:rsid w:val="00B067F2"/>
    <w:rsid w:val="00B07F51"/>
    <w:rsid w:val="00B12536"/>
    <w:rsid w:val="00B3098B"/>
    <w:rsid w:val="00B3687F"/>
    <w:rsid w:val="00B4229C"/>
    <w:rsid w:val="00B475E4"/>
    <w:rsid w:val="00B50507"/>
    <w:rsid w:val="00B53C42"/>
    <w:rsid w:val="00B86E68"/>
    <w:rsid w:val="00B96FE2"/>
    <w:rsid w:val="00BA019E"/>
    <w:rsid w:val="00BA2F6E"/>
    <w:rsid w:val="00BA73A4"/>
    <w:rsid w:val="00BB33D3"/>
    <w:rsid w:val="00BC5358"/>
    <w:rsid w:val="00BD1698"/>
    <w:rsid w:val="00BD1BFD"/>
    <w:rsid w:val="00BD2C84"/>
    <w:rsid w:val="00BD3774"/>
    <w:rsid w:val="00BE1948"/>
    <w:rsid w:val="00BE2C6A"/>
    <w:rsid w:val="00BF1979"/>
    <w:rsid w:val="00BF2782"/>
    <w:rsid w:val="00BF3458"/>
    <w:rsid w:val="00C15685"/>
    <w:rsid w:val="00C25CEC"/>
    <w:rsid w:val="00C34F66"/>
    <w:rsid w:val="00C45262"/>
    <w:rsid w:val="00C55765"/>
    <w:rsid w:val="00C563B3"/>
    <w:rsid w:val="00C61F88"/>
    <w:rsid w:val="00C626C0"/>
    <w:rsid w:val="00C80E0E"/>
    <w:rsid w:val="00CB0E4A"/>
    <w:rsid w:val="00CB3261"/>
    <w:rsid w:val="00CB37BA"/>
    <w:rsid w:val="00CB38E6"/>
    <w:rsid w:val="00CB5137"/>
    <w:rsid w:val="00CC1701"/>
    <w:rsid w:val="00CC5EBB"/>
    <w:rsid w:val="00CD4300"/>
    <w:rsid w:val="00CE258E"/>
    <w:rsid w:val="00CF3A1F"/>
    <w:rsid w:val="00CF629A"/>
    <w:rsid w:val="00D1728A"/>
    <w:rsid w:val="00D318C2"/>
    <w:rsid w:val="00D41DE1"/>
    <w:rsid w:val="00D46013"/>
    <w:rsid w:val="00D52DB7"/>
    <w:rsid w:val="00D57936"/>
    <w:rsid w:val="00D6551C"/>
    <w:rsid w:val="00D73A27"/>
    <w:rsid w:val="00D753F6"/>
    <w:rsid w:val="00D82777"/>
    <w:rsid w:val="00D836B2"/>
    <w:rsid w:val="00D9771A"/>
    <w:rsid w:val="00DA2E7C"/>
    <w:rsid w:val="00DB33EF"/>
    <w:rsid w:val="00DB4CCE"/>
    <w:rsid w:val="00DC4C4C"/>
    <w:rsid w:val="00DD075D"/>
    <w:rsid w:val="00DF041D"/>
    <w:rsid w:val="00E00072"/>
    <w:rsid w:val="00E0391F"/>
    <w:rsid w:val="00E1209E"/>
    <w:rsid w:val="00E12FA1"/>
    <w:rsid w:val="00E23271"/>
    <w:rsid w:val="00E2498D"/>
    <w:rsid w:val="00E276A2"/>
    <w:rsid w:val="00E33DE1"/>
    <w:rsid w:val="00E45C0E"/>
    <w:rsid w:val="00E6312A"/>
    <w:rsid w:val="00E64BC8"/>
    <w:rsid w:val="00E717A7"/>
    <w:rsid w:val="00E74213"/>
    <w:rsid w:val="00E93CB4"/>
    <w:rsid w:val="00E9658A"/>
    <w:rsid w:val="00E97C32"/>
    <w:rsid w:val="00EA644A"/>
    <w:rsid w:val="00EB4CD6"/>
    <w:rsid w:val="00EB60B5"/>
    <w:rsid w:val="00EC1D7E"/>
    <w:rsid w:val="00EC52A1"/>
    <w:rsid w:val="00EC5A44"/>
    <w:rsid w:val="00ED509D"/>
    <w:rsid w:val="00EE2765"/>
    <w:rsid w:val="00EE3F81"/>
    <w:rsid w:val="00EE7300"/>
    <w:rsid w:val="00EF3F91"/>
    <w:rsid w:val="00EF5E62"/>
    <w:rsid w:val="00F01E8D"/>
    <w:rsid w:val="00F061C9"/>
    <w:rsid w:val="00F12B69"/>
    <w:rsid w:val="00F1491B"/>
    <w:rsid w:val="00F2380A"/>
    <w:rsid w:val="00F33EE3"/>
    <w:rsid w:val="00F34E2A"/>
    <w:rsid w:val="00F41F74"/>
    <w:rsid w:val="00F439EA"/>
    <w:rsid w:val="00F53E58"/>
    <w:rsid w:val="00F65E60"/>
    <w:rsid w:val="00F73BFB"/>
    <w:rsid w:val="00F75530"/>
    <w:rsid w:val="00F85528"/>
    <w:rsid w:val="00F94324"/>
    <w:rsid w:val="00F94BA1"/>
    <w:rsid w:val="00F972D4"/>
    <w:rsid w:val="00FA4122"/>
    <w:rsid w:val="00FB252C"/>
    <w:rsid w:val="00FB4CB9"/>
    <w:rsid w:val="00FB5067"/>
    <w:rsid w:val="00FC07CF"/>
    <w:rsid w:val="00FD2A48"/>
    <w:rsid w:val="00FE16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D406"/>
  <w15:chartTrackingRefBased/>
  <w15:docId w15:val="{C8464424-5513-3547-92C3-8900B54A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40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26D"/>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92326D"/>
  </w:style>
  <w:style w:type="paragraph" w:styleId="Footer">
    <w:name w:val="footer"/>
    <w:basedOn w:val="Normal"/>
    <w:link w:val="FooterChar"/>
    <w:uiPriority w:val="99"/>
    <w:unhideWhenUsed/>
    <w:rsid w:val="0092326D"/>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92326D"/>
  </w:style>
  <w:style w:type="character" w:styleId="PageNumber">
    <w:name w:val="page number"/>
    <w:basedOn w:val="DefaultParagraphFont"/>
    <w:uiPriority w:val="99"/>
    <w:semiHidden/>
    <w:unhideWhenUsed/>
    <w:rsid w:val="0092326D"/>
  </w:style>
  <w:style w:type="paragraph" w:styleId="ListParagraph">
    <w:name w:val="List Paragraph"/>
    <w:basedOn w:val="Normal"/>
    <w:uiPriority w:val="34"/>
    <w:qFormat/>
    <w:rsid w:val="007742DD"/>
    <w:pPr>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B125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1253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1253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BA019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8132C1"/>
    <w:pPr>
      <w:tabs>
        <w:tab w:val="left" w:pos="380"/>
        <w:tab w:val="left" w:pos="500"/>
      </w:tabs>
      <w:spacing w:after="240"/>
      <w:ind w:left="504" w:hanging="504"/>
    </w:pPr>
    <w:rPr>
      <w:rFonts w:asciiTheme="minorHAnsi" w:eastAsiaTheme="minorHAnsi" w:hAnsiTheme="minorHAnsi" w:cstheme="minorBidi"/>
      <w:lang w:eastAsia="en-US"/>
    </w:rPr>
  </w:style>
  <w:style w:type="table" w:styleId="PlainTable2">
    <w:name w:val="Plain Table 2"/>
    <w:basedOn w:val="TableNormal"/>
    <w:uiPriority w:val="42"/>
    <w:rsid w:val="00DB4CC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0954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0B0BF8"/>
    <w:pPr>
      <w:spacing w:after="200"/>
    </w:pPr>
    <w:rPr>
      <w:rFonts w:asciiTheme="minorHAnsi" w:eastAsiaTheme="minorHAnsi" w:hAnsiTheme="minorHAnsi" w:cstheme="minorBidi"/>
      <w:i/>
      <w:iCs/>
      <w:color w:val="44546A" w:themeColor="text2"/>
      <w:sz w:val="18"/>
      <w:szCs w:val="18"/>
      <w:lang w:eastAsia="en-US"/>
    </w:rPr>
  </w:style>
  <w:style w:type="table" w:styleId="PlainTable1">
    <w:name w:val="Plain Table 1"/>
    <w:basedOn w:val="TableNormal"/>
    <w:uiPriority w:val="41"/>
    <w:rsid w:val="00EC5A4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6A4810"/>
    <w:rPr>
      <w:color w:val="808080"/>
    </w:rPr>
  </w:style>
  <w:style w:type="character" w:styleId="CommentReference">
    <w:name w:val="annotation reference"/>
    <w:basedOn w:val="DefaultParagraphFont"/>
    <w:uiPriority w:val="99"/>
    <w:semiHidden/>
    <w:unhideWhenUsed/>
    <w:rsid w:val="007E15FF"/>
    <w:rPr>
      <w:sz w:val="16"/>
      <w:szCs w:val="16"/>
    </w:rPr>
  </w:style>
  <w:style w:type="paragraph" w:styleId="CommentText">
    <w:name w:val="annotation text"/>
    <w:basedOn w:val="Normal"/>
    <w:link w:val="CommentTextChar"/>
    <w:uiPriority w:val="99"/>
    <w:unhideWhenUsed/>
    <w:rsid w:val="007E15FF"/>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7E15FF"/>
    <w:rPr>
      <w:sz w:val="20"/>
      <w:szCs w:val="20"/>
    </w:rPr>
  </w:style>
  <w:style w:type="paragraph" w:styleId="CommentSubject">
    <w:name w:val="annotation subject"/>
    <w:basedOn w:val="CommentText"/>
    <w:next w:val="CommentText"/>
    <w:link w:val="CommentSubjectChar"/>
    <w:uiPriority w:val="99"/>
    <w:semiHidden/>
    <w:unhideWhenUsed/>
    <w:rsid w:val="007E15FF"/>
    <w:rPr>
      <w:b/>
      <w:bCs/>
    </w:rPr>
  </w:style>
  <w:style w:type="character" w:customStyle="1" w:styleId="CommentSubjectChar">
    <w:name w:val="Comment Subject Char"/>
    <w:basedOn w:val="CommentTextChar"/>
    <w:link w:val="CommentSubject"/>
    <w:uiPriority w:val="99"/>
    <w:semiHidden/>
    <w:rsid w:val="007E15FF"/>
    <w:rPr>
      <w:b/>
      <w:bCs/>
      <w:sz w:val="20"/>
      <w:szCs w:val="20"/>
    </w:rPr>
  </w:style>
  <w:style w:type="character" w:styleId="Hyperlink">
    <w:name w:val="Hyperlink"/>
    <w:basedOn w:val="DefaultParagraphFont"/>
    <w:uiPriority w:val="99"/>
    <w:unhideWhenUsed/>
    <w:rsid w:val="00032518"/>
    <w:rPr>
      <w:color w:val="0563C1" w:themeColor="hyperlink"/>
      <w:u w:val="single"/>
    </w:rPr>
  </w:style>
  <w:style w:type="character" w:styleId="UnresolvedMention">
    <w:name w:val="Unresolved Mention"/>
    <w:basedOn w:val="DefaultParagraphFont"/>
    <w:uiPriority w:val="99"/>
    <w:semiHidden/>
    <w:unhideWhenUsed/>
    <w:rsid w:val="00032518"/>
    <w:rPr>
      <w:color w:val="605E5C"/>
      <w:shd w:val="clear" w:color="auto" w:fill="E1DFDD"/>
    </w:rPr>
  </w:style>
  <w:style w:type="table" w:styleId="PlainTable4">
    <w:name w:val="Plain Table 4"/>
    <w:basedOn w:val="TableNormal"/>
    <w:uiPriority w:val="44"/>
    <w:rsid w:val="000C7AD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7C78F6"/>
    <w:rPr>
      <w:rFonts w:ascii="Times New Roman" w:eastAsia="Times New Roman" w:hAnsi="Times New Roman" w:cs="Times New Roman"/>
      <w:lang w:eastAsia="en-GB"/>
    </w:rPr>
  </w:style>
  <w:style w:type="paragraph" w:customStyle="1" w:styleId="block1r4bd1">
    <w:name w:val="_block_1r4bd_1"/>
    <w:basedOn w:val="Normal"/>
    <w:rsid w:val="000F6305"/>
    <w:pPr>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AA43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4358"/>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297">
      <w:bodyDiv w:val="1"/>
      <w:marLeft w:val="0"/>
      <w:marRight w:val="0"/>
      <w:marTop w:val="0"/>
      <w:marBottom w:val="0"/>
      <w:divBdr>
        <w:top w:val="none" w:sz="0" w:space="0" w:color="auto"/>
        <w:left w:val="none" w:sz="0" w:space="0" w:color="auto"/>
        <w:bottom w:val="none" w:sz="0" w:space="0" w:color="auto"/>
        <w:right w:val="none" w:sz="0" w:space="0" w:color="auto"/>
      </w:divBdr>
    </w:div>
    <w:div w:id="91319487">
      <w:bodyDiv w:val="1"/>
      <w:marLeft w:val="0"/>
      <w:marRight w:val="0"/>
      <w:marTop w:val="0"/>
      <w:marBottom w:val="0"/>
      <w:divBdr>
        <w:top w:val="none" w:sz="0" w:space="0" w:color="auto"/>
        <w:left w:val="none" w:sz="0" w:space="0" w:color="auto"/>
        <w:bottom w:val="none" w:sz="0" w:space="0" w:color="auto"/>
        <w:right w:val="none" w:sz="0" w:space="0" w:color="auto"/>
      </w:divBdr>
    </w:div>
    <w:div w:id="131098821">
      <w:bodyDiv w:val="1"/>
      <w:marLeft w:val="0"/>
      <w:marRight w:val="0"/>
      <w:marTop w:val="0"/>
      <w:marBottom w:val="0"/>
      <w:divBdr>
        <w:top w:val="none" w:sz="0" w:space="0" w:color="auto"/>
        <w:left w:val="none" w:sz="0" w:space="0" w:color="auto"/>
        <w:bottom w:val="none" w:sz="0" w:space="0" w:color="auto"/>
        <w:right w:val="none" w:sz="0" w:space="0" w:color="auto"/>
      </w:divBdr>
    </w:div>
    <w:div w:id="210700473">
      <w:bodyDiv w:val="1"/>
      <w:marLeft w:val="0"/>
      <w:marRight w:val="0"/>
      <w:marTop w:val="0"/>
      <w:marBottom w:val="0"/>
      <w:divBdr>
        <w:top w:val="none" w:sz="0" w:space="0" w:color="auto"/>
        <w:left w:val="none" w:sz="0" w:space="0" w:color="auto"/>
        <w:bottom w:val="none" w:sz="0" w:space="0" w:color="auto"/>
        <w:right w:val="none" w:sz="0" w:space="0" w:color="auto"/>
      </w:divBdr>
    </w:div>
    <w:div w:id="255868391">
      <w:bodyDiv w:val="1"/>
      <w:marLeft w:val="0"/>
      <w:marRight w:val="0"/>
      <w:marTop w:val="0"/>
      <w:marBottom w:val="0"/>
      <w:divBdr>
        <w:top w:val="none" w:sz="0" w:space="0" w:color="auto"/>
        <w:left w:val="none" w:sz="0" w:space="0" w:color="auto"/>
        <w:bottom w:val="none" w:sz="0" w:space="0" w:color="auto"/>
        <w:right w:val="none" w:sz="0" w:space="0" w:color="auto"/>
      </w:divBdr>
    </w:div>
    <w:div w:id="339965008">
      <w:bodyDiv w:val="1"/>
      <w:marLeft w:val="0"/>
      <w:marRight w:val="0"/>
      <w:marTop w:val="0"/>
      <w:marBottom w:val="0"/>
      <w:divBdr>
        <w:top w:val="none" w:sz="0" w:space="0" w:color="auto"/>
        <w:left w:val="none" w:sz="0" w:space="0" w:color="auto"/>
        <w:bottom w:val="none" w:sz="0" w:space="0" w:color="auto"/>
        <w:right w:val="none" w:sz="0" w:space="0" w:color="auto"/>
      </w:divBdr>
    </w:div>
    <w:div w:id="425854277">
      <w:bodyDiv w:val="1"/>
      <w:marLeft w:val="0"/>
      <w:marRight w:val="0"/>
      <w:marTop w:val="0"/>
      <w:marBottom w:val="0"/>
      <w:divBdr>
        <w:top w:val="none" w:sz="0" w:space="0" w:color="auto"/>
        <w:left w:val="none" w:sz="0" w:space="0" w:color="auto"/>
        <w:bottom w:val="none" w:sz="0" w:space="0" w:color="auto"/>
        <w:right w:val="none" w:sz="0" w:space="0" w:color="auto"/>
      </w:divBdr>
    </w:div>
    <w:div w:id="475798348">
      <w:bodyDiv w:val="1"/>
      <w:marLeft w:val="0"/>
      <w:marRight w:val="0"/>
      <w:marTop w:val="0"/>
      <w:marBottom w:val="0"/>
      <w:divBdr>
        <w:top w:val="none" w:sz="0" w:space="0" w:color="auto"/>
        <w:left w:val="none" w:sz="0" w:space="0" w:color="auto"/>
        <w:bottom w:val="none" w:sz="0" w:space="0" w:color="auto"/>
        <w:right w:val="none" w:sz="0" w:space="0" w:color="auto"/>
      </w:divBdr>
    </w:div>
    <w:div w:id="800194850">
      <w:bodyDiv w:val="1"/>
      <w:marLeft w:val="0"/>
      <w:marRight w:val="0"/>
      <w:marTop w:val="0"/>
      <w:marBottom w:val="0"/>
      <w:divBdr>
        <w:top w:val="none" w:sz="0" w:space="0" w:color="auto"/>
        <w:left w:val="none" w:sz="0" w:space="0" w:color="auto"/>
        <w:bottom w:val="none" w:sz="0" w:space="0" w:color="auto"/>
        <w:right w:val="none" w:sz="0" w:space="0" w:color="auto"/>
      </w:divBdr>
    </w:div>
    <w:div w:id="894319135">
      <w:bodyDiv w:val="1"/>
      <w:marLeft w:val="0"/>
      <w:marRight w:val="0"/>
      <w:marTop w:val="0"/>
      <w:marBottom w:val="0"/>
      <w:divBdr>
        <w:top w:val="none" w:sz="0" w:space="0" w:color="auto"/>
        <w:left w:val="none" w:sz="0" w:space="0" w:color="auto"/>
        <w:bottom w:val="none" w:sz="0" w:space="0" w:color="auto"/>
        <w:right w:val="none" w:sz="0" w:space="0" w:color="auto"/>
      </w:divBdr>
    </w:div>
    <w:div w:id="984434767">
      <w:bodyDiv w:val="1"/>
      <w:marLeft w:val="0"/>
      <w:marRight w:val="0"/>
      <w:marTop w:val="0"/>
      <w:marBottom w:val="0"/>
      <w:divBdr>
        <w:top w:val="none" w:sz="0" w:space="0" w:color="auto"/>
        <w:left w:val="none" w:sz="0" w:space="0" w:color="auto"/>
        <w:bottom w:val="none" w:sz="0" w:space="0" w:color="auto"/>
        <w:right w:val="none" w:sz="0" w:space="0" w:color="auto"/>
      </w:divBdr>
    </w:div>
    <w:div w:id="1045444697">
      <w:bodyDiv w:val="1"/>
      <w:marLeft w:val="0"/>
      <w:marRight w:val="0"/>
      <w:marTop w:val="0"/>
      <w:marBottom w:val="0"/>
      <w:divBdr>
        <w:top w:val="none" w:sz="0" w:space="0" w:color="auto"/>
        <w:left w:val="none" w:sz="0" w:space="0" w:color="auto"/>
        <w:bottom w:val="none" w:sz="0" w:space="0" w:color="auto"/>
        <w:right w:val="none" w:sz="0" w:space="0" w:color="auto"/>
      </w:divBdr>
    </w:div>
    <w:div w:id="1775591332">
      <w:bodyDiv w:val="1"/>
      <w:marLeft w:val="0"/>
      <w:marRight w:val="0"/>
      <w:marTop w:val="0"/>
      <w:marBottom w:val="0"/>
      <w:divBdr>
        <w:top w:val="none" w:sz="0" w:space="0" w:color="auto"/>
        <w:left w:val="none" w:sz="0" w:space="0" w:color="auto"/>
        <w:bottom w:val="none" w:sz="0" w:space="0" w:color="auto"/>
        <w:right w:val="none" w:sz="0" w:space="0" w:color="auto"/>
      </w:divBdr>
    </w:div>
    <w:div w:id="199205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David.Rudoler@ontariotechu.ca"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5E62C-7E86-7B42-8FC3-F866D18DF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24</Pages>
  <Words>23082</Words>
  <Characters>131572</Characters>
  <Application>Microsoft Office Word</Application>
  <DocSecurity>0</DocSecurity>
  <Lines>1096</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Putman</cp:lastModifiedBy>
  <cp:revision>5</cp:revision>
  <cp:lastPrinted>2023-06-30T14:59:00Z</cp:lastPrinted>
  <dcterms:created xsi:type="dcterms:W3CDTF">2024-01-16T17:33:00Z</dcterms:created>
  <dcterms:modified xsi:type="dcterms:W3CDTF">2024-01-16T20:21:00Z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id="3b7ioSKf"/&gt;&lt;style id="http://www.zotero.org/styles/the-canadian-journal-of-psychiatry" hasBibliography="1" bibliographyStyleHasBeenSet="1"/&gt;&lt;prefs&gt;&lt;pref name="fieldType" value="Field"/&gt;&lt;/prefs&gt;&lt;/</vt:lpwstr>
  </property>
  <property fmtid="{D5CDD505-2E9C-101B-9397-08002B2CF9AE}" pid="3" name="ZOTERO_PREF_2">
    <vt:lpwstr>data&gt;</vt:lpwstr>
  </property>
</Properties>
</file>