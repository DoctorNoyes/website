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6CD9" w14:textId="77777777" w:rsidR="00AA145C" w:rsidRDefault="00000000">
      <w:pPr>
        <w:pStyle w:val="Heading1"/>
        <w:rPr>
          <w:rFonts w:ascii="Garamond" w:eastAsia="Garamond" w:hAnsi="Garamond" w:cs="Garamond"/>
        </w:rPr>
      </w:pPr>
      <w:bookmarkStart w:id="0" w:name="_gjdgxs" w:colFirst="0" w:colLast="0"/>
      <w:bookmarkEnd w:id="0"/>
      <w:r>
        <w:rPr>
          <w:rFonts w:ascii="Garamond" w:eastAsia="Garamond" w:hAnsi="Garamond" w:cs="Garamond"/>
        </w:rPr>
        <w:t xml:space="preserve">The relationship between relational continuity and family physician follow-up after an antidepressant prescription in older adults: A retrospective cohort study. </w:t>
      </w:r>
    </w:p>
    <w:p w14:paraId="11CF9475" w14:textId="77777777" w:rsidR="00AA145C" w:rsidRDefault="00000000">
      <w:pPr>
        <w:rPr>
          <w:rFonts w:ascii="Garamond" w:eastAsia="Garamond" w:hAnsi="Garamond" w:cs="Garamond"/>
          <w:vertAlign w:val="superscript"/>
        </w:rPr>
      </w:pPr>
      <w:r>
        <w:rPr>
          <w:rFonts w:ascii="Garamond" w:eastAsia="Garamond" w:hAnsi="Garamond" w:cs="Garamond"/>
        </w:rPr>
        <w:t xml:space="preserve">David </w:t>
      </w:r>
      <w:proofErr w:type="spellStart"/>
      <w:r>
        <w:rPr>
          <w:rFonts w:ascii="Garamond" w:eastAsia="Garamond" w:hAnsi="Garamond" w:cs="Garamond"/>
        </w:rPr>
        <w:t>Rudoler</w:t>
      </w:r>
      <w:proofErr w:type="spellEnd"/>
      <w:r>
        <w:rPr>
          <w:rFonts w:ascii="Garamond" w:eastAsia="Garamond" w:hAnsi="Garamond" w:cs="Garamond"/>
        </w:rPr>
        <w:t xml:space="preserve"> (david.rudoler@ontariotechu.ca)</w:t>
      </w:r>
      <w:r>
        <w:rPr>
          <w:rFonts w:ascii="Garamond" w:eastAsia="Garamond" w:hAnsi="Garamond" w:cs="Garamond"/>
          <w:vertAlign w:val="superscript"/>
        </w:rPr>
        <w:t xml:space="preserve">1,2,3   </w:t>
      </w:r>
      <w:r>
        <w:rPr>
          <w:rFonts w:ascii="Garamond" w:eastAsia="Garamond" w:hAnsi="Garamond" w:cs="Garamond"/>
        </w:rPr>
        <w:t>ORCID: 0000-0002-7564-5829</w:t>
      </w:r>
    </w:p>
    <w:p w14:paraId="637EF4E3" w14:textId="77777777" w:rsidR="00AA145C" w:rsidRDefault="00000000">
      <w:pPr>
        <w:rPr>
          <w:rFonts w:ascii="Garamond" w:eastAsia="Garamond" w:hAnsi="Garamond" w:cs="Garamond"/>
          <w:vertAlign w:val="superscript"/>
        </w:rPr>
      </w:pPr>
      <w:r>
        <w:rPr>
          <w:rFonts w:ascii="Garamond" w:eastAsia="Garamond" w:hAnsi="Garamond" w:cs="Garamond"/>
        </w:rPr>
        <w:t>Natasha Lane (Natasha.lane@mail.utoronto.ca)</w:t>
      </w:r>
      <w:r>
        <w:rPr>
          <w:rFonts w:ascii="Garamond" w:eastAsia="Garamond" w:hAnsi="Garamond" w:cs="Garamond"/>
          <w:vertAlign w:val="superscript"/>
        </w:rPr>
        <w:t>3,</w:t>
      </w:r>
      <w:proofErr w:type="gramStart"/>
      <w:r>
        <w:rPr>
          <w:rFonts w:ascii="Garamond" w:eastAsia="Garamond" w:hAnsi="Garamond" w:cs="Garamond"/>
          <w:vertAlign w:val="superscript"/>
        </w:rPr>
        <w:t xml:space="preserve">4  </w:t>
      </w:r>
      <w:r>
        <w:rPr>
          <w:rFonts w:ascii="Garamond" w:eastAsia="Garamond" w:hAnsi="Garamond" w:cs="Garamond"/>
        </w:rPr>
        <w:t>ORCID</w:t>
      </w:r>
      <w:proofErr w:type="gramEnd"/>
      <w:r>
        <w:rPr>
          <w:rFonts w:ascii="Garamond" w:eastAsia="Garamond" w:hAnsi="Garamond" w:cs="Garamond"/>
        </w:rPr>
        <w:t>: 0000-0003-1400-9068</w:t>
      </w:r>
    </w:p>
    <w:p w14:paraId="1885A500" w14:textId="77777777" w:rsidR="00AA145C" w:rsidRDefault="00000000">
      <w:pPr>
        <w:rPr>
          <w:rFonts w:ascii="Garamond" w:eastAsia="Garamond" w:hAnsi="Garamond" w:cs="Garamond"/>
        </w:rPr>
      </w:pPr>
      <w:r>
        <w:rPr>
          <w:rFonts w:ascii="Garamond" w:eastAsia="Garamond" w:hAnsi="Garamond" w:cs="Garamond"/>
        </w:rPr>
        <w:t xml:space="preserve">Agnes </w:t>
      </w:r>
      <w:proofErr w:type="spellStart"/>
      <w:r>
        <w:rPr>
          <w:rFonts w:ascii="Garamond" w:eastAsia="Garamond" w:hAnsi="Garamond" w:cs="Garamond"/>
        </w:rPr>
        <w:t>Grudniewicz</w:t>
      </w:r>
      <w:proofErr w:type="spellEnd"/>
      <w:r>
        <w:rPr>
          <w:rFonts w:ascii="Garamond" w:eastAsia="Garamond" w:hAnsi="Garamond" w:cs="Garamond"/>
        </w:rPr>
        <w:t xml:space="preserve"> (grudniewicz@telfer.uottawa.ca)</w:t>
      </w:r>
      <w:r>
        <w:rPr>
          <w:rFonts w:ascii="Garamond" w:eastAsia="Garamond" w:hAnsi="Garamond" w:cs="Garamond"/>
          <w:vertAlign w:val="superscript"/>
        </w:rPr>
        <w:t>5</w:t>
      </w:r>
      <w:r>
        <w:rPr>
          <w:rFonts w:ascii="Garamond" w:eastAsia="Garamond" w:hAnsi="Garamond" w:cs="Garamond"/>
        </w:rPr>
        <w:t xml:space="preserve"> ORCID: 0000-0003-2960-8178</w:t>
      </w:r>
    </w:p>
    <w:p w14:paraId="5A17A021" w14:textId="77777777" w:rsidR="00AA145C" w:rsidRDefault="00000000">
      <w:pPr>
        <w:rPr>
          <w:rFonts w:ascii="Garamond" w:eastAsia="Garamond" w:hAnsi="Garamond" w:cs="Garamond"/>
        </w:rPr>
      </w:pPr>
      <w:r>
        <w:rPr>
          <w:rFonts w:ascii="Garamond" w:eastAsia="Garamond" w:hAnsi="Garamond" w:cs="Garamond"/>
        </w:rPr>
        <w:t>Vicki Ling (vicki.ling@ices.on.ca)</w:t>
      </w:r>
      <w:proofErr w:type="gramStart"/>
      <w:r>
        <w:rPr>
          <w:rFonts w:ascii="Garamond" w:eastAsia="Garamond" w:hAnsi="Garamond" w:cs="Garamond"/>
          <w:vertAlign w:val="superscript"/>
        </w:rPr>
        <w:t xml:space="preserve">3  </w:t>
      </w:r>
      <w:r>
        <w:rPr>
          <w:rFonts w:ascii="Garamond" w:eastAsia="Garamond" w:hAnsi="Garamond" w:cs="Garamond"/>
        </w:rPr>
        <w:t>ORCID</w:t>
      </w:r>
      <w:proofErr w:type="gramEnd"/>
      <w:r>
        <w:rPr>
          <w:rFonts w:ascii="Garamond" w:eastAsia="Garamond" w:hAnsi="Garamond" w:cs="Garamond"/>
        </w:rPr>
        <w:t>: 0000-0001-5185-4709</w:t>
      </w:r>
    </w:p>
    <w:p w14:paraId="5766F57E" w14:textId="77777777" w:rsidR="00AA145C" w:rsidRDefault="00000000">
      <w:pPr>
        <w:rPr>
          <w:rFonts w:ascii="Garamond" w:eastAsia="Garamond" w:hAnsi="Garamond" w:cs="Garamond"/>
          <w:vertAlign w:val="superscript"/>
        </w:rPr>
      </w:pPr>
      <w:r>
        <w:rPr>
          <w:rFonts w:ascii="Garamond" w:eastAsia="Garamond" w:hAnsi="Garamond" w:cs="Garamond"/>
        </w:rPr>
        <w:t xml:space="preserve">David </w:t>
      </w:r>
      <w:proofErr w:type="spellStart"/>
      <w:r>
        <w:rPr>
          <w:rFonts w:ascii="Garamond" w:eastAsia="Garamond" w:hAnsi="Garamond" w:cs="Garamond"/>
        </w:rPr>
        <w:t>Snadden</w:t>
      </w:r>
      <w:proofErr w:type="spellEnd"/>
      <w:r>
        <w:rPr>
          <w:rFonts w:ascii="Garamond" w:eastAsia="Garamond" w:hAnsi="Garamond" w:cs="Garamond"/>
        </w:rPr>
        <w:t xml:space="preserve"> (david.snadden@ubc.ca)</w:t>
      </w:r>
      <w:r>
        <w:rPr>
          <w:rFonts w:ascii="Garamond" w:eastAsia="Garamond" w:hAnsi="Garamond" w:cs="Garamond"/>
          <w:vertAlign w:val="superscript"/>
        </w:rPr>
        <w:t xml:space="preserve">6 </w:t>
      </w:r>
    </w:p>
    <w:p w14:paraId="23E4C502" w14:textId="77777777" w:rsidR="00AA145C" w:rsidRDefault="00000000">
      <w:pPr>
        <w:rPr>
          <w:rFonts w:ascii="Garamond" w:eastAsia="Garamond" w:hAnsi="Garamond" w:cs="Garamond"/>
          <w:vertAlign w:val="superscript"/>
        </w:rPr>
      </w:pPr>
      <w:r>
        <w:rPr>
          <w:rFonts w:ascii="Garamond" w:eastAsia="Garamond" w:hAnsi="Garamond" w:cs="Garamond"/>
        </w:rPr>
        <w:t xml:space="preserve">Therese A </w:t>
      </w:r>
      <w:proofErr w:type="spellStart"/>
      <w:r>
        <w:rPr>
          <w:rFonts w:ascii="Garamond" w:eastAsia="Garamond" w:hAnsi="Garamond" w:cs="Garamond"/>
        </w:rPr>
        <w:t>Stukel</w:t>
      </w:r>
      <w:proofErr w:type="spellEnd"/>
      <w:r>
        <w:rPr>
          <w:rFonts w:ascii="Garamond" w:eastAsia="Garamond" w:hAnsi="Garamond" w:cs="Garamond"/>
        </w:rPr>
        <w:t xml:space="preserve"> (therese.stukel@ices.on.ca)</w:t>
      </w:r>
      <w:r>
        <w:rPr>
          <w:rFonts w:ascii="Garamond" w:eastAsia="Garamond" w:hAnsi="Garamond" w:cs="Garamond"/>
          <w:vertAlign w:val="superscript"/>
        </w:rPr>
        <w:t xml:space="preserve">3,7 </w:t>
      </w:r>
      <w:r>
        <w:rPr>
          <w:rFonts w:ascii="Garamond" w:eastAsia="Garamond" w:hAnsi="Garamond" w:cs="Garamond"/>
        </w:rPr>
        <w:t>ORCID: 0000-0001-9283-8764</w:t>
      </w:r>
    </w:p>
    <w:p w14:paraId="1A66963A" w14:textId="77777777" w:rsidR="00AA145C" w:rsidRDefault="00000000">
      <w:pPr>
        <w:shd w:val="clear" w:color="auto" w:fill="FFFFFF"/>
        <w:spacing w:before="220" w:after="220"/>
        <w:rPr>
          <w:rFonts w:ascii="Garamond" w:eastAsia="Garamond" w:hAnsi="Garamond" w:cs="Garamond"/>
          <w:color w:val="000000"/>
          <w:sz w:val="21"/>
          <w:szCs w:val="21"/>
        </w:rPr>
      </w:pPr>
      <w:r>
        <w:rPr>
          <w:rFonts w:ascii="Garamond" w:eastAsia="Garamond" w:hAnsi="Garamond" w:cs="Garamond"/>
          <w:color w:val="000000"/>
          <w:sz w:val="21"/>
          <w:szCs w:val="21"/>
        </w:rPr>
        <w:t>1. Faculty of Health Sciences, Ontario Tech University, Oshawa, Ontario, Canada</w:t>
      </w:r>
    </w:p>
    <w:p w14:paraId="6C9DE0E5" w14:textId="77777777" w:rsidR="00AA145C" w:rsidRDefault="00000000">
      <w:pPr>
        <w:shd w:val="clear" w:color="auto" w:fill="FFFFFF"/>
        <w:spacing w:before="220" w:after="220"/>
        <w:rPr>
          <w:rFonts w:ascii="Garamond" w:eastAsia="Garamond" w:hAnsi="Garamond" w:cs="Garamond"/>
          <w:color w:val="000000"/>
          <w:sz w:val="21"/>
          <w:szCs w:val="21"/>
        </w:rPr>
      </w:pPr>
      <w:r>
        <w:rPr>
          <w:rFonts w:ascii="Garamond" w:eastAsia="Garamond" w:hAnsi="Garamond" w:cs="Garamond"/>
          <w:color w:val="000000"/>
          <w:sz w:val="21"/>
          <w:szCs w:val="21"/>
        </w:rPr>
        <w:t>2. Ontario Shores Centre for Mental Health Sciences, Whitby, Ontario, Canada</w:t>
      </w:r>
    </w:p>
    <w:p w14:paraId="7FC9A95F" w14:textId="77777777" w:rsidR="00AA145C" w:rsidRDefault="00000000">
      <w:pPr>
        <w:shd w:val="clear" w:color="auto" w:fill="FFFFFF"/>
        <w:rPr>
          <w:rFonts w:ascii="Garamond" w:eastAsia="Garamond" w:hAnsi="Garamond" w:cs="Garamond"/>
          <w:color w:val="000000"/>
          <w:sz w:val="21"/>
          <w:szCs w:val="21"/>
        </w:rPr>
      </w:pPr>
      <w:r>
        <w:rPr>
          <w:rFonts w:ascii="Garamond" w:eastAsia="Garamond" w:hAnsi="Garamond" w:cs="Garamond"/>
          <w:color w:val="000000"/>
          <w:sz w:val="21"/>
          <w:szCs w:val="21"/>
        </w:rPr>
        <w:t>3. ICES Central, Toronto, Ontario, Canada</w:t>
      </w:r>
    </w:p>
    <w:p w14:paraId="7673AF33" w14:textId="77777777" w:rsidR="00AA145C" w:rsidRDefault="00000000">
      <w:pPr>
        <w:shd w:val="clear" w:color="auto" w:fill="FFFFFF"/>
        <w:spacing w:before="220" w:after="220"/>
        <w:rPr>
          <w:rFonts w:ascii="Garamond" w:eastAsia="Garamond" w:hAnsi="Garamond" w:cs="Garamond"/>
          <w:color w:val="000000"/>
          <w:sz w:val="21"/>
          <w:szCs w:val="21"/>
        </w:rPr>
      </w:pPr>
      <w:r>
        <w:rPr>
          <w:rFonts w:ascii="Garamond" w:eastAsia="Garamond" w:hAnsi="Garamond" w:cs="Garamond"/>
          <w:color w:val="000000"/>
          <w:sz w:val="21"/>
          <w:szCs w:val="21"/>
        </w:rPr>
        <w:t>4. Division of Geriatric Medicine, University of Toronto, Ontario, Canada</w:t>
      </w:r>
    </w:p>
    <w:p w14:paraId="4F1523F3" w14:textId="77777777" w:rsidR="00AA145C" w:rsidRDefault="00000000">
      <w:pPr>
        <w:shd w:val="clear" w:color="auto" w:fill="FFFFFF"/>
        <w:spacing w:before="220" w:after="220"/>
        <w:rPr>
          <w:rFonts w:ascii="Garamond" w:eastAsia="Garamond" w:hAnsi="Garamond" w:cs="Garamond"/>
          <w:color w:val="000000"/>
          <w:sz w:val="21"/>
          <w:szCs w:val="21"/>
        </w:rPr>
      </w:pPr>
      <w:r>
        <w:rPr>
          <w:rFonts w:ascii="Garamond" w:eastAsia="Garamond" w:hAnsi="Garamond" w:cs="Garamond"/>
          <w:color w:val="000000"/>
          <w:sz w:val="21"/>
          <w:szCs w:val="21"/>
        </w:rPr>
        <w:t>5. Telfer School of Management, University of Ottawa, Ottawa, Ontario, Canada</w:t>
      </w:r>
    </w:p>
    <w:p w14:paraId="7910F4D2" w14:textId="77777777" w:rsidR="00AA145C" w:rsidRDefault="00000000">
      <w:pPr>
        <w:shd w:val="clear" w:color="auto" w:fill="FFFFFF"/>
        <w:spacing w:before="220" w:after="220"/>
        <w:rPr>
          <w:rFonts w:ascii="Garamond" w:eastAsia="Garamond" w:hAnsi="Garamond" w:cs="Garamond"/>
          <w:color w:val="000000"/>
          <w:sz w:val="21"/>
          <w:szCs w:val="21"/>
        </w:rPr>
      </w:pPr>
      <w:r>
        <w:rPr>
          <w:rFonts w:ascii="Garamond" w:eastAsia="Garamond" w:hAnsi="Garamond" w:cs="Garamond"/>
          <w:color w:val="000000"/>
          <w:sz w:val="21"/>
          <w:szCs w:val="21"/>
        </w:rPr>
        <w:t>6. University of British Columbia Northern Medical Program, Prince George, BC</w:t>
      </w:r>
    </w:p>
    <w:p w14:paraId="1A8D0A70" w14:textId="77777777" w:rsidR="00AA145C" w:rsidRDefault="00000000">
      <w:pPr>
        <w:shd w:val="clear" w:color="auto" w:fill="FFFFFF"/>
        <w:spacing w:before="220" w:after="220"/>
        <w:rPr>
          <w:rFonts w:ascii="Garamond" w:eastAsia="Garamond" w:hAnsi="Garamond" w:cs="Garamond"/>
        </w:rPr>
      </w:pPr>
      <w:r>
        <w:rPr>
          <w:rFonts w:ascii="Garamond" w:eastAsia="Garamond" w:hAnsi="Garamond" w:cs="Garamond"/>
          <w:color w:val="000000"/>
          <w:sz w:val="21"/>
          <w:szCs w:val="21"/>
        </w:rPr>
        <w:t>7. Institute of Health Policy, Management and Evaluation, University of Toronto, Canada</w:t>
      </w:r>
    </w:p>
    <w:p w14:paraId="2FD61E9D" w14:textId="77777777" w:rsidR="00AA145C" w:rsidRDefault="00AA145C">
      <w:pPr>
        <w:pStyle w:val="Heading2"/>
        <w:shd w:val="clear" w:color="auto" w:fill="FFFFFF"/>
        <w:spacing w:before="220" w:after="220"/>
        <w:rPr>
          <w:rFonts w:ascii="Garamond" w:eastAsia="Garamond" w:hAnsi="Garamond" w:cs="Garamond"/>
        </w:rPr>
      </w:pPr>
      <w:bookmarkStart w:id="1" w:name="_pvrnxudi3t8g" w:colFirst="0" w:colLast="0"/>
      <w:bookmarkEnd w:id="1"/>
    </w:p>
    <w:p w14:paraId="44614227" w14:textId="77777777" w:rsidR="00AA145C" w:rsidRDefault="00AA145C">
      <w:pPr>
        <w:pStyle w:val="Heading2"/>
        <w:shd w:val="clear" w:color="auto" w:fill="FFFFFF"/>
        <w:spacing w:before="220" w:after="220"/>
        <w:rPr>
          <w:rFonts w:ascii="Garamond" w:eastAsia="Garamond" w:hAnsi="Garamond" w:cs="Garamond"/>
        </w:rPr>
      </w:pPr>
      <w:bookmarkStart w:id="2" w:name="_59v3avqy25nh" w:colFirst="0" w:colLast="0"/>
      <w:bookmarkEnd w:id="2"/>
    </w:p>
    <w:p w14:paraId="6233B931" w14:textId="77777777" w:rsidR="00AA145C" w:rsidRDefault="00AA145C">
      <w:pPr>
        <w:pStyle w:val="Heading2"/>
        <w:shd w:val="clear" w:color="auto" w:fill="FFFFFF"/>
        <w:spacing w:before="220" w:after="220"/>
        <w:rPr>
          <w:rFonts w:ascii="Garamond" w:eastAsia="Garamond" w:hAnsi="Garamond" w:cs="Garamond"/>
        </w:rPr>
      </w:pPr>
      <w:bookmarkStart w:id="3" w:name="_xup86yqj835k" w:colFirst="0" w:colLast="0"/>
      <w:bookmarkEnd w:id="3"/>
    </w:p>
    <w:p w14:paraId="755483A2" w14:textId="77777777" w:rsidR="00AA145C" w:rsidRDefault="00AA145C">
      <w:pPr>
        <w:pStyle w:val="Heading2"/>
        <w:shd w:val="clear" w:color="auto" w:fill="FFFFFF"/>
        <w:spacing w:before="220" w:after="220"/>
        <w:rPr>
          <w:rFonts w:ascii="Garamond" w:eastAsia="Garamond" w:hAnsi="Garamond" w:cs="Garamond"/>
        </w:rPr>
      </w:pPr>
      <w:bookmarkStart w:id="4" w:name="_jbodoqe7ehq7" w:colFirst="0" w:colLast="0"/>
      <w:bookmarkEnd w:id="4"/>
    </w:p>
    <w:p w14:paraId="464AE133" w14:textId="77777777" w:rsidR="00AA145C" w:rsidRDefault="00AA145C">
      <w:pPr>
        <w:pStyle w:val="Heading2"/>
        <w:shd w:val="clear" w:color="auto" w:fill="FFFFFF"/>
        <w:spacing w:before="220" w:after="220"/>
        <w:rPr>
          <w:rFonts w:ascii="Garamond" w:eastAsia="Garamond" w:hAnsi="Garamond" w:cs="Garamond"/>
        </w:rPr>
      </w:pPr>
      <w:bookmarkStart w:id="5" w:name="_thobsj6l3qjs" w:colFirst="0" w:colLast="0"/>
      <w:bookmarkEnd w:id="5"/>
    </w:p>
    <w:p w14:paraId="41AE4B67" w14:textId="77777777" w:rsidR="00AA145C" w:rsidRDefault="00AA145C">
      <w:pPr>
        <w:pStyle w:val="Heading2"/>
        <w:shd w:val="clear" w:color="auto" w:fill="FFFFFF"/>
        <w:spacing w:before="220" w:after="220"/>
        <w:rPr>
          <w:rFonts w:ascii="Garamond" w:eastAsia="Garamond" w:hAnsi="Garamond" w:cs="Garamond"/>
        </w:rPr>
      </w:pPr>
      <w:bookmarkStart w:id="6" w:name="_hsfwo7yef4ir" w:colFirst="0" w:colLast="0"/>
      <w:bookmarkEnd w:id="6"/>
    </w:p>
    <w:p w14:paraId="568F7B25" w14:textId="77777777" w:rsidR="00AA145C" w:rsidRDefault="00000000">
      <w:pPr>
        <w:pStyle w:val="Heading2"/>
        <w:shd w:val="clear" w:color="auto" w:fill="FFFFFF"/>
        <w:spacing w:before="220" w:after="220"/>
        <w:rPr>
          <w:rFonts w:ascii="Garamond" w:eastAsia="Garamond" w:hAnsi="Garamond" w:cs="Garamond"/>
        </w:rPr>
      </w:pPr>
      <w:bookmarkStart w:id="7" w:name="_30j0zll" w:colFirst="0" w:colLast="0"/>
      <w:bookmarkEnd w:id="7"/>
      <w:r>
        <w:rPr>
          <w:rFonts w:ascii="Garamond" w:eastAsia="Garamond" w:hAnsi="Garamond" w:cs="Garamond"/>
        </w:rPr>
        <w:br/>
      </w:r>
      <w:r>
        <w:br w:type="page"/>
      </w:r>
    </w:p>
    <w:p w14:paraId="59741447" w14:textId="77777777" w:rsidR="00AA145C" w:rsidRDefault="00000000">
      <w:pPr>
        <w:pStyle w:val="Heading2"/>
        <w:shd w:val="clear" w:color="auto" w:fill="FFFFFF"/>
        <w:spacing w:before="220" w:after="220"/>
        <w:rPr>
          <w:rFonts w:ascii="Garamond" w:eastAsia="Garamond" w:hAnsi="Garamond" w:cs="Garamond"/>
        </w:rPr>
      </w:pPr>
      <w:bookmarkStart w:id="8" w:name="_gjqbgqyedp2n" w:colFirst="0" w:colLast="0"/>
      <w:bookmarkEnd w:id="8"/>
      <w:r>
        <w:rPr>
          <w:rFonts w:ascii="Garamond" w:eastAsia="Garamond" w:hAnsi="Garamond" w:cs="Garamond"/>
        </w:rPr>
        <w:lastRenderedPageBreak/>
        <w:t xml:space="preserve">Abstract </w:t>
      </w:r>
    </w:p>
    <w:p w14:paraId="553ADFD4" w14:textId="3989FEBC" w:rsidR="00AA145C" w:rsidRDefault="0012621B">
      <w:pPr>
        <w:pStyle w:val="Heading2"/>
        <w:keepNext w:val="0"/>
        <w:keepLines w:val="0"/>
        <w:spacing w:after="80" w:line="259" w:lineRule="auto"/>
        <w:rPr>
          <w:rFonts w:ascii="Garamond" w:eastAsia="Garamond" w:hAnsi="Garamond" w:cs="Garamond"/>
          <w:sz w:val="22"/>
          <w:szCs w:val="22"/>
        </w:rPr>
      </w:pPr>
      <w:bookmarkStart w:id="9" w:name="_1fob9te" w:colFirst="0" w:colLast="0"/>
      <w:bookmarkEnd w:id="9"/>
      <w:r>
        <w:rPr>
          <w:rFonts w:ascii="Garamond" w:eastAsia="Garamond" w:hAnsi="Garamond" w:cs="Garamond"/>
          <w:b/>
          <w:sz w:val="22"/>
          <w:szCs w:val="22"/>
        </w:rPr>
        <w:t>Background:</w:t>
      </w:r>
      <w:r>
        <w:rPr>
          <w:rFonts w:ascii="Garamond" w:eastAsia="Garamond" w:hAnsi="Garamond" w:cs="Garamond"/>
          <w:sz w:val="22"/>
          <w:szCs w:val="22"/>
        </w:rPr>
        <w:t xml:space="preserve"> Side effects can occur within hours to days of starting antidepressant medications, whereas full therapeutic benefit for mood typically takes up to four weeks. This mismatch between time to harm and lag to benefit often leads to premature discontinuation of antidepressants, a phenomenon that can be partially reversed through early doctor-patient communication and follow-up. We investigated the relationship between relational continuity of care – the number of years family physicians have cared for older adult patients – and early follow-up care for patients prescribed antidepressants.</w:t>
      </w:r>
    </w:p>
    <w:p w14:paraId="4EA9A168" w14:textId="77777777" w:rsidR="00AA145C" w:rsidRDefault="00000000">
      <w:pPr>
        <w:pStyle w:val="Heading2"/>
        <w:keepNext w:val="0"/>
        <w:keepLines w:val="0"/>
        <w:spacing w:after="80" w:line="259" w:lineRule="auto"/>
        <w:rPr>
          <w:rFonts w:ascii="Garamond" w:eastAsia="Garamond" w:hAnsi="Garamond" w:cs="Garamond"/>
          <w:sz w:val="22"/>
          <w:szCs w:val="22"/>
        </w:rPr>
      </w:pPr>
      <w:bookmarkStart w:id="10" w:name="_3znysh7" w:colFirst="0" w:colLast="0"/>
      <w:bookmarkEnd w:id="10"/>
      <w:r>
        <w:rPr>
          <w:rFonts w:ascii="Garamond" w:eastAsia="Garamond" w:hAnsi="Garamond" w:cs="Garamond"/>
          <w:b/>
          <w:sz w:val="22"/>
          <w:szCs w:val="22"/>
        </w:rPr>
        <w:t>Methods</w:t>
      </w:r>
      <w:r>
        <w:rPr>
          <w:rFonts w:ascii="Garamond" w:eastAsia="Garamond" w:hAnsi="Garamond" w:cs="Garamond"/>
          <w:sz w:val="22"/>
          <w:szCs w:val="22"/>
        </w:rPr>
        <w:t>: A retrospective cohort study was conducted on residents of Ontario, Canada aged 66 years or older who were dispensed their first antidepressant prescription through the provincial drug insurance program between April 1, 2016, and March 31, 2019. The study utilized multivariable regression to estimate the relationship between relational continuity and 30-day follow-up with the prescribing family physician. Separate estimates were generated for older adults living in urban, non-major urban, and rural communities.</w:t>
      </w:r>
    </w:p>
    <w:p w14:paraId="5CA1E101" w14:textId="77777777" w:rsidR="00AA145C" w:rsidRDefault="00000000">
      <w:pPr>
        <w:pStyle w:val="Heading2"/>
        <w:keepNext w:val="0"/>
        <w:keepLines w:val="0"/>
        <w:spacing w:after="80" w:line="259" w:lineRule="auto"/>
        <w:rPr>
          <w:rFonts w:ascii="Garamond" w:eastAsia="Garamond" w:hAnsi="Garamond" w:cs="Garamond"/>
          <w:sz w:val="22"/>
          <w:szCs w:val="22"/>
        </w:rPr>
      </w:pPr>
      <w:bookmarkStart w:id="11" w:name="_2et92p0" w:colFirst="0" w:colLast="0"/>
      <w:bookmarkEnd w:id="11"/>
      <w:r>
        <w:rPr>
          <w:rFonts w:ascii="Garamond" w:eastAsia="Garamond" w:hAnsi="Garamond" w:cs="Garamond"/>
          <w:b/>
          <w:sz w:val="22"/>
          <w:szCs w:val="22"/>
        </w:rPr>
        <w:t>Results</w:t>
      </w:r>
      <w:r>
        <w:rPr>
          <w:rFonts w:ascii="Garamond" w:eastAsia="Garamond" w:hAnsi="Garamond" w:cs="Garamond"/>
          <w:sz w:val="22"/>
          <w:szCs w:val="22"/>
        </w:rPr>
        <w:t>: The study found a small positive relationship between relational continuity of care and follow-up care by the prescribing family physician for patients dispensed a first antidepressant prescription (RRR = 1.005; 95% CI = 1.004, 1.006). The relationship was moderated by the patients' location of dwelling, where the effect was stronger for older adults residing in non-major urban (RRR = 1.009; 95% CI = 1.007, 1.012) and rural communities (RRR = 1.006; 95% CI = 1.002, 1.011).</w:t>
      </w:r>
    </w:p>
    <w:p w14:paraId="4941D57B" w14:textId="77777777" w:rsidR="00AA145C" w:rsidRDefault="00000000">
      <w:pPr>
        <w:pStyle w:val="Heading2"/>
        <w:keepNext w:val="0"/>
        <w:keepLines w:val="0"/>
        <w:spacing w:after="80" w:line="259" w:lineRule="auto"/>
        <w:rPr>
          <w:rFonts w:ascii="Garamond" w:eastAsia="Garamond" w:hAnsi="Garamond" w:cs="Garamond"/>
          <w:sz w:val="22"/>
          <w:szCs w:val="22"/>
        </w:rPr>
      </w:pPr>
      <w:bookmarkStart w:id="12" w:name="_tyjcwt" w:colFirst="0" w:colLast="0"/>
      <w:bookmarkEnd w:id="12"/>
      <w:r>
        <w:rPr>
          <w:rFonts w:ascii="Garamond" w:eastAsia="Garamond" w:hAnsi="Garamond" w:cs="Garamond"/>
          <w:b/>
          <w:sz w:val="22"/>
          <w:szCs w:val="22"/>
        </w:rPr>
        <w:t>Conclusions</w:t>
      </w:r>
      <w:r>
        <w:rPr>
          <w:rFonts w:ascii="Garamond" w:eastAsia="Garamond" w:hAnsi="Garamond" w:cs="Garamond"/>
          <w:sz w:val="22"/>
          <w:szCs w:val="22"/>
        </w:rPr>
        <w:t>: Our findings do not provide strong evidence of a relationship between relational continuity of care and higher quality management of antidepressant prescriptions. However, the relationship is slightly more pronounced in rural communities where access to continuous primary care and specialized mental health services is more limited. This may support the ongoing need for the recruitment and retention of primary care providers in rural communities.</w:t>
      </w:r>
    </w:p>
    <w:p w14:paraId="7DA79BA8" w14:textId="77777777" w:rsidR="00AA145C" w:rsidRDefault="00AA145C">
      <w:pPr>
        <w:rPr>
          <w:rFonts w:ascii="Garamond" w:eastAsia="Garamond" w:hAnsi="Garamond" w:cs="Garamond"/>
        </w:rPr>
      </w:pPr>
    </w:p>
    <w:p w14:paraId="220B8347" w14:textId="77777777" w:rsidR="00AA145C" w:rsidRDefault="00000000">
      <w:pPr>
        <w:pStyle w:val="Heading3"/>
        <w:shd w:val="clear" w:color="auto" w:fill="FFFFFF"/>
        <w:spacing w:before="220" w:after="220"/>
        <w:rPr>
          <w:rFonts w:ascii="Garamond" w:eastAsia="Garamond" w:hAnsi="Garamond" w:cs="Garamond"/>
          <w:color w:val="000000"/>
        </w:rPr>
      </w:pPr>
      <w:bookmarkStart w:id="13" w:name="_3dy6vkm" w:colFirst="0" w:colLast="0"/>
      <w:bookmarkEnd w:id="13"/>
      <w:r>
        <w:rPr>
          <w:rFonts w:ascii="Garamond" w:eastAsia="Garamond" w:hAnsi="Garamond" w:cs="Garamond"/>
          <w:color w:val="000000"/>
        </w:rPr>
        <w:t>Keywords</w:t>
      </w:r>
    </w:p>
    <w:p w14:paraId="2EB80F63" w14:textId="77777777" w:rsidR="00AA145C" w:rsidRDefault="00000000">
      <w:pPr>
        <w:rPr>
          <w:rFonts w:ascii="Garamond" w:eastAsia="Garamond" w:hAnsi="Garamond" w:cs="Garamond"/>
        </w:rPr>
      </w:pPr>
      <w:r>
        <w:rPr>
          <w:rFonts w:ascii="Garamond" w:eastAsia="Garamond" w:hAnsi="Garamond" w:cs="Garamond"/>
        </w:rPr>
        <w:t>Primary care, antidepressant, follow-up care, continuity of care, family medicine, administrative health data</w:t>
      </w:r>
    </w:p>
    <w:p w14:paraId="66332593" w14:textId="77777777" w:rsidR="00AA145C" w:rsidRDefault="00AA145C">
      <w:pPr>
        <w:rPr>
          <w:rFonts w:ascii="Garamond" w:eastAsia="Garamond" w:hAnsi="Garamond" w:cs="Garamond"/>
        </w:rPr>
      </w:pPr>
    </w:p>
    <w:p w14:paraId="533565B9" w14:textId="77777777" w:rsidR="00AA145C" w:rsidRDefault="00AA145C">
      <w:pPr>
        <w:rPr>
          <w:rFonts w:ascii="Garamond" w:eastAsia="Garamond" w:hAnsi="Garamond" w:cs="Garamond"/>
        </w:rPr>
      </w:pPr>
    </w:p>
    <w:p w14:paraId="428C4492" w14:textId="77777777" w:rsidR="00AA145C" w:rsidRDefault="00AA145C">
      <w:pPr>
        <w:rPr>
          <w:rFonts w:ascii="Garamond" w:eastAsia="Garamond" w:hAnsi="Garamond" w:cs="Garamond"/>
        </w:rPr>
      </w:pPr>
    </w:p>
    <w:p w14:paraId="1A2F7121" w14:textId="77777777" w:rsidR="00AA145C" w:rsidRDefault="00AA145C">
      <w:pPr>
        <w:rPr>
          <w:rFonts w:ascii="Garamond" w:eastAsia="Garamond" w:hAnsi="Garamond" w:cs="Garamond"/>
        </w:rPr>
      </w:pPr>
    </w:p>
    <w:p w14:paraId="2913BB88" w14:textId="77777777" w:rsidR="00AA145C" w:rsidRDefault="00AA145C">
      <w:pPr>
        <w:rPr>
          <w:rFonts w:ascii="Garamond" w:eastAsia="Garamond" w:hAnsi="Garamond" w:cs="Garamond"/>
        </w:rPr>
      </w:pPr>
    </w:p>
    <w:p w14:paraId="750E2140" w14:textId="77777777" w:rsidR="00AA145C" w:rsidRDefault="00AA145C">
      <w:pPr>
        <w:rPr>
          <w:rFonts w:ascii="Garamond" w:eastAsia="Garamond" w:hAnsi="Garamond" w:cs="Garamond"/>
        </w:rPr>
      </w:pPr>
    </w:p>
    <w:p w14:paraId="3A1E9414" w14:textId="77777777" w:rsidR="00AA145C" w:rsidRDefault="00AA145C">
      <w:pPr>
        <w:rPr>
          <w:rFonts w:ascii="Garamond" w:eastAsia="Garamond" w:hAnsi="Garamond" w:cs="Garamond"/>
        </w:rPr>
      </w:pPr>
    </w:p>
    <w:p w14:paraId="42239876" w14:textId="77777777" w:rsidR="00AA145C" w:rsidRDefault="00AA145C">
      <w:pPr>
        <w:rPr>
          <w:rFonts w:ascii="Garamond" w:eastAsia="Garamond" w:hAnsi="Garamond" w:cs="Garamond"/>
        </w:rPr>
      </w:pPr>
    </w:p>
    <w:p w14:paraId="6A9CAE7F" w14:textId="77777777" w:rsidR="00AA145C" w:rsidRDefault="00AA145C">
      <w:pPr>
        <w:rPr>
          <w:rFonts w:ascii="Garamond" w:eastAsia="Garamond" w:hAnsi="Garamond" w:cs="Garamond"/>
        </w:rPr>
      </w:pPr>
    </w:p>
    <w:p w14:paraId="17DF30DB" w14:textId="77777777" w:rsidR="00AA145C" w:rsidRDefault="00AA145C">
      <w:pPr>
        <w:rPr>
          <w:rFonts w:ascii="Garamond" w:eastAsia="Garamond" w:hAnsi="Garamond" w:cs="Garamond"/>
        </w:rPr>
      </w:pPr>
    </w:p>
    <w:p w14:paraId="6861F88E" w14:textId="77777777" w:rsidR="00AA145C" w:rsidRDefault="00000000">
      <w:pPr>
        <w:pStyle w:val="Heading3"/>
        <w:shd w:val="clear" w:color="auto" w:fill="FFFFFF"/>
        <w:spacing w:before="220" w:after="220"/>
        <w:rPr>
          <w:rFonts w:ascii="Garamond" w:eastAsia="Garamond" w:hAnsi="Garamond" w:cs="Garamond"/>
          <w:color w:val="000000"/>
        </w:rPr>
      </w:pPr>
      <w:bookmarkStart w:id="14" w:name="_3rdcrjn" w:colFirst="0" w:colLast="0"/>
      <w:bookmarkEnd w:id="14"/>
      <w:r>
        <w:rPr>
          <w:rFonts w:ascii="Garamond" w:eastAsia="Garamond" w:hAnsi="Garamond" w:cs="Garamond"/>
          <w:color w:val="000000"/>
        </w:rPr>
        <w:lastRenderedPageBreak/>
        <w:t xml:space="preserve">Background </w:t>
      </w:r>
    </w:p>
    <w:p w14:paraId="118945DE" w14:textId="77777777" w:rsidR="00AA145C" w:rsidRDefault="00000000">
      <w:pPr>
        <w:rPr>
          <w:rFonts w:ascii="Garamond" w:eastAsia="Garamond" w:hAnsi="Garamond" w:cs="Garamond"/>
        </w:rPr>
      </w:pPr>
      <w:r>
        <w:rPr>
          <w:rFonts w:ascii="Garamond" w:eastAsia="Garamond" w:hAnsi="Garamond" w:cs="Garamond"/>
        </w:rPr>
        <w:t>Each year, 4 to 17% of older adults begin taking antidepressants to alleviate symptoms related to depression, anxiety, pain syndromes, or sleep disturbances, with selective serotonin reuptake inhibitors (SSRIs) being the most commonly prescribed.</w:t>
      </w:r>
      <w:hyperlink r:id="rId6">
        <w:r>
          <w:rPr>
            <w:rFonts w:ascii="Garamond" w:eastAsia="Garamond" w:hAnsi="Garamond" w:cs="Garamond"/>
            <w:color w:val="000000"/>
            <w:vertAlign w:val="superscript"/>
          </w:rPr>
          <w:t>1,2</w:t>
        </w:r>
      </w:hyperlink>
      <w:r>
        <w:rPr>
          <w:rFonts w:ascii="Garamond" w:eastAsia="Garamond" w:hAnsi="Garamond" w:cs="Garamond"/>
        </w:rPr>
        <w:t xml:space="preserve"> For most indications, antidepressants should be taken for at least six months. A study by Lin et al.</w:t>
      </w:r>
      <w:hyperlink r:id="rId7">
        <w:r>
          <w:rPr>
            <w:rFonts w:ascii="Garamond" w:eastAsia="Garamond" w:hAnsi="Garamond" w:cs="Garamond"/>
            <w:color w:val="000000"/>
            <w:vertAlign w:val="superscript"/>
          </w:rPr>
          <w:t>3</w:t>
        </w:r>
      </w:hyperlink>
      <w:r>
        <w:rPr>
          <w:rFonts w:ascii="Garamond" w:eastAsia="Garamond" w:hAnsi="Garamond" w:cs="Garamond"/>
        </w:rPr>
        <w:t xml:space="preserve"> suggests that nearly 30% of patients stop taking these medications during the first month of therapy, and over 40% stop taking them by the third month, with physician-patient communication being one of the drivers of patients’ resulting views on medication discontinuation. </w:t>
      </w:r>
    </w:p>
    <w:p w14:paraId="5A4A06CD" w14:textId="77777777" w:rsidR="00AA145C" w:rsidRDefault="00AA145C">
      <w:pPr>
        <w:rPr>
          <w:rFonts w:ascii="Garamond" w:eastAsia="Garamond" w:hAnsi="Garamond" w:cs="Garamond"/>
        </w:rPr>
      </w:pPr>
    </w:p>
    <w:p w14:paraId="64F3C64E" w14:textId="77777777" w:rsidR="00AA145C" w:rsidRDefault="00000000">
      <w:pPr>
        <w:rPr>
          <w:rFonts w:ascii="Garamond" w:eastAsia="Garamond" w:hAnsi="Garamond" w:cs="Garamond"/>
        </w:rPr>
      </w:pPr>
      <w:r>
        <w:rPr>
          <w:rFonts w:ascii="Garamond" w:eastAsia="Garamond" w:hAnsi="Garamond" w:cs="Garamond"/>
        </w:rPr>
        <w:t>Canadian guidelines for depression management state that patients should see a physician (preferably the prescriber) within two weeks of antidepressant initiation.</w:t>
      </w:r>
      <w:hyperlink r:id="rId8">
        <w:r>
          <w:rPr>
            <w:rFonts w:ascii="Garamond" w:eastAsia="Garamond" w:hAnsi="Garamond" w:cs="Garamond"/>
            <w:color w:val="000000"/>
            <w:vertAlign w:val="superscript"/>
          </w:rPr>
          <w:t>4</w:t>
        </w:r>
      </w:hyperlink>
      <w:r>
        <w:rPr>
          <w:rFonts w:ascii="Garamond" w:eastAsia="Garamond" w:hAnsi="Garamond" w:cs="Garamond"/>
        </w:rPr>
        <w:t xml:space="preserve"> Follow-up by physicians after the initial prescription of an antidepressant has been linked to better patient outcomes, including higher patient satisfaction with care and reduced visits to the emergency department and hospitalizations.</w:t>
      </w:r>
      <w:hyperlink r:id="rId9">
        <w:r>
          <w:rPr>
            <w:rFonts w:ascii="Garamond" w:eastAsia="Garamond" w:hAnsi="Garamond" w:cs="Garamond"/>
            <w:color w:val="000000"/>
            <w:vertAlign w:val="superscript"/>
          </w:rPr>
          <w:t>5,6</w:t>
        </w:r>
      </w:hyperlink>
      <w:r>
        <w:rPr>
          <w:rFonts w:ascii="Garamond" w:eastAsia="Garamond" w:hAnsi="Garamond" w:cs="Garamond"/>
          <w:vertAlign w:val="superscript"/>
        </w:rPr>
        <w:t>,</w:t>
      </w:r>
      <w:hyperlink r:id="rId10">
        <w:r>
          <w:rPr>
            <w:rFonts w:ascii="Garamond" w:eastAsia="Garamond" w:hAnsi="Garamond" w:cs="Garamond"/>
            <w:color w:val="000000"/>
            <w:vertAlign w:val="superscript"/>
          </w:rPr>
          <w:t>7</w:t>
        </w:r>
      </w:hyperlink>
      <w:r>
        <w:rPr>
          <w:rFonts w:ascii="Garamond" w:eastAsia="Garamond" w:hAnsi="Garamond" w:cs="Garamond"/>
        </w:rPr>
        <w:t xml:space="preserve"> Most patients receive a depression diagnosis and their first antidepressant prescription from a family physician (FP),</w:t>
      </w:r>
      <w:hyperlink r:id="rId11">
        <w:r>
          <w:rPr>
            <w:rFonts w:ascii="Garamond" w:eastAsia="Garamond" w:hAnsi="Garamond" w:cs="Garamond"/>
            <w:color w:val="000000"/>
            <w:vertAlign w:val="superscript"/>
          </w:rPr>
          <w:t>8</w:t>
        </w:r>
      </w:hyperlink>
      <w:r>
        <w:rPr>
          <w:rFonts w:ascii="Garamond" w:eastAsia="Garamond" w:hAnsi="Garamond" w:cs="Garamond"/>
        </w:rPr>
        <w:t xml:space="preserve"> but studies have suggested that many patients often do not receive appropriate follow-up after the initial prescription. According to research using nationally representative survey data, only 55% of Canadians with depression reported receiving guideline-concordant depression care, and this rate was lower in rural settings and among patients with less complex illness.</w:t>
      </w:r>
      <w:hyperlink r:id="rId12">
        <w:r>
          <w:rPr>
            <w:rFonts w:ascii="Garamond" w:eastAsia="Garamond" w:hAnsi="Garamond" w:cs="Garamond"/>
            <w:color w:val="000000"/>
            <w:vertAlign w:val="superscript"/>
          </w:rPr>
          <w:t>5</w:t>
        </w:r>
      </w:hyperlink>
      <w:r>
        <w:rPr>
          <w:rFonts w:ascii="Garamond" w:eastAsia="Garamond" w:hAnsi="Garamond" w:cs="Garamond"/>
        </w:rPr>
        <w:t xml:space="preserve"> </w:t>
      </w:r>
    </w:p>
    <w:p w14:paraId="770B8463" w14:textId="77777777" w:rsidR="00AA145C" w:rsidRDefault="00AA145C">
      <w:pPr>
        <w:rPr>
          <w:rFonts w:ascii="Garamond" w:eastAsia="Garamond" w:hAnsi="Garamond" w:cs="Garamond"/>
        </w:rPr>
      </w:pPr>
    </w:p>
    <w:p w14:paraId="0FE2B2F1" w14:textId="77777777" w:rsidR="00AA145C" w:rsidRDefault="00000000">
      <w:pPr>
        <w:rPr>
          <w:rFonts w:ascii="Garamond" w:eastAsia="Garamond" w:hAnsi="Garamond" w:cs="Garamond"/>
        </w:rPr>
      </w:pPr>
      <w:r>
        <w:rPr>
          <w:rFonts w:ascii="Garamond" w:eastAsia="Garamond" w:hAnsi="Garamond" w:cs="Garamond"/>
        </w:rPr>
        <w:t>One possible way to improve the delivery of appropriate care in primary care settings is to increase the continuity of care. Continuity of care has been associated with improvement in a variety of patient outcomes.</w:t>
      </w:r>
      <w:hyperlink r:id="rId13">
        <w:r>
          <w:rPr>
            <w:rFonts w:ascii="Garamond" w:eastAsia="Garamond" w:hAnsi="Garamond" w:cs="Garamond"/>
            <w:color w:val="000000"/>
            <w:vertAlign w:val="superscript"/>
          </w:rPr>
          <w:t>9–12</w:t>
        </w:r>
      </w:hyperlink>
      <w:r>
        <w:rPr>
          <w:rFonts w:ascii="Garamond" w:eastAsia="Garamond" w:hAnsi="Garamond" w:cs="Garamond"/>
        </w:rPr>
        <w:t xml:space="preserve"> In particular, it is believed that relational continuity — an ongoing relationship between a provider and a patient where the provider gets to know the patient as a person,</w:t>
      </w:r>
      <w:hyperlink r:id="rId14">
        <w:r>
          <w:rPr>
            <w:rFonts w:ascii="Garamond" w:eastAsia="Garamond" w:hAnsi="Garamond" w:cs="Garamond"/>
            <w:color w:val="000000"/>
            <w:vertAlign w:val="superscript"/>
          </w:rPr>
          <w:t>13–15</w:t>
        </w:r>
      </w:hyperlink>
      <w:r>
        <w:rPr>
          <w:rFonts w:ascii="Garamond" w:eastAsia="Garamond" w:hAnsi="Garamond" w:cs="Garamond"/>
        </w:rPr>
        <w:t xml:space="preserve"> — leads to a better understanding of patient needs due to a trusting relationship between the provider and the patient.</w:t>
      </w:r>
      <w:hyperlink r:id="rId15">
        <w:r>
          <w:rPr>
            <w:rFonts w:ascii="Garamond" w:eastAsia="Garamond" w:hAnsi="Garamond" w:cs="Garamond"/>
            <w:color w:val="000000"/>
            <w:vertAlign w:val="superscript"/>
          </w:rPr>
          <w:t>13</w:t>
        </w:r>
      </w:hyperlink>
      <w:r>
        <w:rPr>
          <w:rFonts w:ascii="Garamond" w:eastAsia="Garamond" w:hAnsi="Garamond" w:cs="Garamond"/>
        </w:rPr>
        <w:t xml:space="preserve"> However, there is little evidence regarding the relationship between relational continuity of care in primary care settings and medication management-related outcomes, specifically evidence-based depression care.</w:t>
      </w:r>
    </w:p>
    <w:p w14:paraId="06F78D76" w14:textId="77777777" w:rsidR="00AA145C" w:rsidRDefault="00AA145C">
      <w:pPr>
        <w:rPr>
          <w:rFonts w:ascii="Garamond" w:eastAsia="Garamond" w:hAnsi="Garamond" w:cs="Garamond"/>
        </w:rPr>
      </w:pPr>
    </w:p>
    <w:p w14:paraId="61FAAD66" w14:textId="77777777" w:rsidR="00AA145C" w:rsidRDefault="00000000">
      <w:pPr>
        <w:rPr>
          <w:rFonts w:ascii="Garamond" w:eastAsia="Garamond" w:hAnsi="Garamond" w:cs="Garamond"/>
        </w:rPr>
      </w:pPr>
      <w:r>
        <w:rPr>
          <w:rFonts w:ascii="Garamond" w:eastAsia="Garamond" w:hAnsi="Garamond" w:cs="Garamond"/>
        </w:rPr>
        <w:t>This study investigates the association between a measure of relational continuity between FPs and patients, and follow-up care for patients prescribed antidepressants, specifically, 30-day follow-up after a first antidepressant prescription. This is an important quality indicator in depression care and an essential element of effective interventions to increase antidepressant medication compliance,</w:t>
      </w:r>
      <w:hyperlink r:id="rId16">
        <w:r>
          <w:rPr>
            <w:rFonts w:ascii="Garamond" w:eastAsia="Garamond" w:hAnsi="Garamond" w:cs="Garamond"/>
            <w:color w:val="000000"/>
            <w:vertAlign w:val="superscript"/>
          </w:rPr>
          <w:t>16</w:t>
        </w:r>
      </w:hyperlink>
      <w:r>
        <w:rPr>
          <w:rFonts w:ascii="Garamond" w:eastAsia="Garamond" w:hAnsi="Garamond" w:cs="Garamond"/>
        </w:rPr>
        <w:t xml:space="preserve"> which is notoriously poor.</w:t>
      </w:r>
      <w:hyperlink r:id="rId17">
        <w:r>
          <w:rPr>
            <w:rFonts w:ascii="Garamond" w:eastAsia="Garamond" w:hAnsi="Garamond" w:cs="Garamond"/>
            <w:color w:val="000000"/>
            <w:vertAlign w:val="superscript"/>
          </w:rPr>
          <w:t>17</w:t>
        </w:r>
      </w:hyperlink>
      <w:r>
        <w:rPr>
          <w:rFonts w:ascii="Garamond" w:eastAsia="Garamond" w:hAnsi="Garamond" w:cs="Garamond"/>
        </w:rPr>
        <w:t xml:space="preserve"> We hypothesize that longer periods of relational continuity will facilitate follow-up after antidepressant initiation. This hypothesis is based on evidence that relational continuity is associated with better follow-up care for other chronic conditions.</w:t>
      </w:r>
      <w:hyperlink r:id="rId18">
        <w:r>
          <w:rPr>
            <w:rFonts w:ascii="Garamond" w:eastAsia="Garamond" w:hAnsi="Garamond" w:cs="Garamond"/>
            <w:color w:val="000000"/>
            <w:vertAlign w:val="superscript"/>
          </w:rPr>
          <w:t>18,19</w:t>
        </w:r>
      </w:hyperlink>
      <w:r>
        <w:rPr>
          <w:rFonts w:ascii="Garamond" w:eastAsia="Garamond" w:hAnsi="Garamond" w:cs="Garamond"/>
        </w:rPr>
        <w:t xml:space="preserve"> We test this hypothesis separately for people living in urban and rural communities, as rural communities face greater challenges recruiting and retaining physicians over the longer term.</w:t>
      </w:r>
      <w:hyperlink r:id="rId19">
        <w:r>
          <w:rPr>
            <w:rFonts w:ascii="Garamond" w:eastAsia="Garamond" w:hAnsi="Garamond" w:cs="Garamond"/>
            <w:color w:val="000000"/>
            <w:vertAlign w:val="superscript"/>
          </w:rPr>
          <w:t>20</w:t>
        </w:r>
      </w:hyperlink>
      <w:r>
        <w:rPr>
          <w:rFonts w:ascii="Garamond" w:eastAsia="Garamond" w:hAnsi="Garamond" w:cs="Garamond"/>
        </w:rPr>
        <w:t xml:space="preserve"> </w:t>
      </w:r>
    </w:p>
    <w:p w14:paraId="68DB1179" w14:textId="77777777" w:rsidR="00AA145C" w:rsidRDefault="00000000">
      <w:pPr>
        <w:pStyle w:val="Heading3"/>
        <w:rPr>
          <w:rFonts w:ascii="Garamond" w:eastAsia="Garamond" w:hAnsi="Garamond" w:cs="Garamond"/>
          <w:color w:val="000000"/>
        </w:rPr>
      </w:pPr>
      <w:bookmarkStart w:id="15" w:name="_35nkun2" w:colFirst="0" w:colLast="0"/>
      <w:bookmarkEnd w:id="15"/>
      <w:r>
        <w:rPr>
          <w:rFonts w:ascii="Garamond" w:eastAsia="Garamond" w:hAnsi="Garamond" w:cs="Garamond"/>
          <w:color w:val="000000"/>
        </w:rPr>
        <w:t>Methods</w:t>
      </w:r>
    </w:p>
    <w:p w14:paraId="373A2C9E" w14:textId="77777777" w:rsidR="00AA145C" w:rsidRDefault="00000000">
      <w:pPr>
        <w:rPr>
          <w:rFonts w:ascii="Garamond" w:eastAsia="Garamond" w:hAnsi="Garamond" w:cs="Garamond"/>
        </w:rPr>
      </w:pPr>
      <w:r>
        <w:rPr>
          <w:rFonts w:ascii="Garamond" w:eastAsia="Garamond" w:hAnsi="Garamond" w:cs="Garamond"/>
        </w:rPr>
        <w:t>This study was conducted in Ontario, the most populous province in Canada, where healthcare funding and delivery falls under provincial jurisdiction. In Ontario, FPs operate private practices and receive public payments through various payment models, including fee-for-service, capitation, and salary. Most prescription drugs are covered by the Ontario Drug Benefit Program (ODBP) for Ontario residents 65 years of age and older.</w:t>
      </w:r>
    </w:p>
    <w:p w14:paraId="4DCE852F" w14:textId="77777777" w:rsidR="00AA145C" w:rsidRDefault="00AA145C">
      <w:pPr>
        <w:rPr>
          <w:rFonts w:ascii="Garamond" w:eastAsia="Garamond" w:hAnsi="Garamond" w:cs="Garamond"/>
        </w:rPr>
      </w:pPr>
    </w:p>
    <w:p w14:paraId="06D84979" w14:textId="607F198F" w:rsidR="00AA145C" w:rsidRDefault="00000000">
      <w:pPr>
        <w:rPr>
          <w:rFonts w:ascii="Garamond" w:eastAsia="Garamond" w:hAnsi="Garamond" w:cs="Garamond"/>
        </w:rPr>
      </w:pPr>
      <w:r>
        <w:rPr>
          <w:rFonts w:ascii="Garamond" w:eastAsia="Garamond" w:hAnsi="Garamond" w:cs="Garamond"/>
        </w:rPr>
        <w:lastRenderedPageBreak/>
        <w:t xml:space="preserve">We conducted a retrospective cohort study of Ontario residents who were dispensed a first antidepressant prescription through the ODBP between April 1, </w:t>
      </w:r>
      <w:proofErr w:type="gramStart"/>
      <w:r>
        <w:rPr>
          <w:rFonts w:ascii="Garamond" w:eastAsia="Garamond" w:hAnsi="Garamond" w:cs="Garamond"/>
        </w:rPr>
        <w:t>2016</w:t>
      </w:r>
      <w:proofErr w:type="gramEnd"/>
      <w:r>
        <w:rPr>
          <w:rFonts w:ascii="Garamond" w:eastAsia="Garamond" w:hAnsi="Garamond" w:cs="Garamond"/>
        </w:rPr>
        <w:t xml:space="preserve"> and March 31, 2019 (see </w:t>
      </w:r>
      <w:r w:rsidR="0012621B">
        <w:rPr>
          <w:rFonts w:ascii="Garamond" w:eastAsia="Garamond" w:hAnsi="Garamond" w:cs="Garamond"/>
        </w:rPr>
        <w:t>Supplementary Materials</w:t>
      </w:r>
      <w:r>
        <w:rPr>
          <w:rFonts w:ascii="Garamond" w:eastAsia="Garamond" w:hAnsi="Garamond" w:cs="Garamond"/>
        </w:rPr>
        <w:t xml:space="preserve"> for the list of included antidepressant medications). This period was chosen to exclude the COVID-19 pandemic. We excluded people who were not eligible for provincial health insurance or who did not reside in Ontario in the three years prior to the dispensing date. A first prescription was defined as one where no antidepressant had been dispensed in the previous 90 days. We did not limit our sample to individuals with a diagnosis of depression as administrative data are insensitive to this diagnosis,</w:t>
      </w:r>
      <w:hyperlink r:id="rId20">
        <w:r>
          <w:rPr>
            <w:rFonts w:ascii="Garamond" w:eastAsia="Garamond" w:hAnsi="Garamond" w:cs="Garamond"/>
            <w:color w:val="000000"/>
            <w:vertAlign w:val="superscript"/>
          </w:rPr>
          <w:t>21</w:t>
        </w:r>
      </w:hyperlink>
      <w:r>
        <w:rPr>
          <w:rFonts w:ascii="Garamond" w:eastAsia="Garamond" w:hAnsi="Garamond" w:cs="Garamond"/>
        </w:rPr>
        <w:t xml:space="preserve"> and antidepressants have the same side effect profile and need for follow-up regardless of their indication.</w:t>
      </w:r>
      <w:r>
        <w:rPr>
          <w:rFonts w:ascii="Garamond" w:eastAsia="Garamond" w:hAnsi="Garamond" w:cs="Garamond"/>
          <w:sz w:val="20"/>
          <w:szCs w:val="20"/>
        </w:rPr>
        <w:t xml:space="preserve"> </w:t>
      </w:r>
      <w:r>
        <w:rPr>
          <w:rFonts w:ascii="Garamond" w:eastAsia="Garamond" w:hAnsi="Garamond" w:cs="Garamond"/>
        </w:rPr>
        <w:t>To focus on the population eligible for provincial drug insurance, we also excluded people less than 66 years of age on the dispensing date. We also excluded people residing in long-term care or complex continuing care facilities and those who did not receive their antidepressant prescription from an eligible physician. To focus on prescriptions from physicians with ongoing relationships with patients, eligible physicians were limited to family medicine specialists. These physicians were designated as comprehensive family physicians for at least one year within three years of the dispensing date.</w:t>
      </w:r>
      <w:hyperlink r:id="rId21">
        <w:r>
          <w:rPr>
            <w:rFonts w:ascii="Garamond" w:eastAsia="Garamond" w:hAnsi="Garamond" w:cs="Garamond"/>
            <w:color w:val="000000"/>
            <w:vertAlign w:val="superscript"/>
          </w:rPr>
          <w:t>22</w:t>
        </w:r>
      </w:hyperlink>
    </w:p>
    <w:p w14:paraId="328761ED" w14:textId="77777777" w:rsidR="00AA145C" w:rsidRDefault="00AA145C">
      <w:pPr>
        <w:rPr>
          <w:rFonts w:ascii="Garamond" w:eastAsia="Garamond" w:hAnsi="Garamond" w:cs="Garamond"/>
        </w:rPr>
      </w:pPr>
    </w:p>
    <w:p w14:paraId="0EC49911" w14:textId="77777777" w:rsidR="00AA145C" w:rsidRDefault="00000000">
      <w:pPr>
        <w:pStyle w:val="Heading4"/>
        <w:rPr>
          <w:rFonts w:ascii="Garamond" w:eastAsia="Garamond" w:hAnsi="Garamond" w:cs="Garamond"/>
          <w:color w:val="000000"/>
        </w:rPr>
      </w:pPr>
      <w:bookmarkStart w:id="16" w:name="_1ksv4uv" w:colFirst="0" w:colLast="0"/>
      <w:bookmarkEnd w:id="16"/>
      <w:r>
        <w:rPr>
          <w:rFonts w:ascii="Garamond" w:eastAsia="Garamond" w:hAnsi="Garamond" w:cs="Garamond"/>
          <w:color w:val="000000"/>
        </w:rPr>
        <w:t>Data Sources</w:t>
      </w:r>
    </w:p>
    <w:p w14:paraId="2730DE18" w14:textId="77777777" w:rsidR="00AA145C" w:rsidRDefault="00000000">
      <w:pPr>
        <w:rPr>
          <w:rFonts w:ascii="Garamond" w:eastAsia="Garamond" w:hAnsi="Garamond" w:cs="Garamond"/>
        </w:rPr>
      </w:pPr>
      <w:r>
        <w:rPr>
          <w:rFonts w:ascii="Garamond" w:eastAsia="Garamond" w:hAnsi="Garamond" w:cs="Garamond"/>
        </w:rPr>
        <w:t>For this study, we utilized linked administrative health databases, including the ODBP claims database for information on the dispensing of publicly insured prescriptions; the Registered Persons Database for information and vital statistics for all individuals eligible to receive public health insurance in Ontario; the Canadian Institute for Health Information (CIHI) National Ambulatory Care Reporting System and the Discharge Abstract Database for information on emergency department visits and hospital separations; the Ontario Mental Health Reporting System for information on inpatient psychiatric care; the Ontario Health Insurance Program claims database for physician medical claims; the Corporate Provider Database for practice and demographic information on practicing FPs; and the Ontario Marginalization Index for neighborhood-level socioeconomic information. All records from these data sources were linked using unique encoded identifiers and analyzed at ICES (formerly the Institute for Clinical Evaluative Sciences). ICES is an independent, non-profit research institute whose legal status under Ontario's health information privacy laws allows it to collect and analyze health care and demographic data, without consent, for health system evaluation and improvement. The use of data in this project is authorized under section 45 of Ontario's Personal Health Information Project Act (PHIPA) and does not require review by a Research Ethics Board.</w:t>
      </w:r>
    </w:p>
    <w:p w14:paraId="18C50C0C" w14:textId="77777777" w:rsidR="00AA145C" w:rsidRDefault="00000000">
      <w:pPr>
        <w:pStyle w:val="Heading4"/>
        <w:rPr>
          <w:rFonts w:ascii="Garamond" w:eastAsia="Garamond" w:hAnsi="Garamond" w:cs="Garamond"/>
          <w:color w:val="000000"/>
        </w:rPr>
      </w:pPr>
      <w:bookmarkStart w:id="17" w:name="_44sinio" w:colFirst="0" w:colLast="0"/>
      <w:bookmarkEnd w:id="17"/>
      <w:r>
        <w:rPr>
          <w:rFonts w:ascii="Garamond" w:eastAsia="Garamond" w:hAnsi="Garamond" w:cs="Garamond"/>
          <w:color w:val="000000"/>
        </w:rPr>
        <w:t>Outcome and exposure</w:t>
      </w:r>
    </w:p>
    <w:p w14:paraId="5A6BED38" w14:textId="77777777" w:rsidR="00AA145C" w:rsidRDefault="00000000">
      <w:pPr>
        <w:rPr>
          <w:rFonts w:ascii="Garamond" w:eastAsia="Garamond" w:hAnsi="Garamond" w:cs="Garamond"/>
        </w:rPr>
      </w:pPr>
      <w:r>
        <w:rPr>
          <w:rFonts w:ascii="Garamond" w:eastAsia="Garamond" w:hAnsi="Garamond" w:cs="Garamond"/>
        </w:rPr>
        <w:t>Our primary outcome was an ambulatory visit with the prescribing FP within 30 days of the dispensing date of the first antidepressant prescription. A secondary outcome was an ambulatory visit with any FP within 30 days of the dispensing date. We defined our main exposure, relational continuity, as the number of years since the prescribing FP first billed for care of the patient prior to the initial prescription (up to 20 years).</w:t>
      </w:r>
    </w:p>
    <w:p w14:paraId="79785468" w14:textId="77777777" w:rsidR="00AA145C" w:rsidRDefault="00AA145C">
      <w:pPr>
        <w:rPr>
          <w:rFonts w:ascii="Garamond" w:eastAsia="Garamond" w:hAnsi="Garamond" w:cs="Garamond"/>
        </w:rPr>
      </w:pPr>
    </w:p>
    <w:p w14:paraId="184B1C89" w14:textId="77777777" w:rsidR="00AA145C" w:rsidRDefault="00000000">
      <w:pPr>
        <w:rPr>
          <w:rFonts w:ascii="Garamond" w:eastAsia="Garamond" w:hAnsi="Garamond" w:cs="Garamond"/>
        </w:rPr>
      </w:pPr>
      <w:r>
        <w:rPr>
          <w:rFonts w:ascii="Garamond" w:eastAsia="Garamond" w:hAnsi="Garamond" w:cs="Garamond"/>
        </w:rPr>
        <w:t>Confounders</w:t>
      </w:r>
    </w:p>
    <w:p w14:paraId="149265E6" w14:textId="77777777" w:rsidR="00AA145C" w:rsidRDefault="00000000">
      <w:pPr>
        <w:rPr>
          <w:rFonts w:ascii="Garamond" w:eastAsia="Garamond" w:hAnsi="Garamond" w:cs="Garamond"/>
        </w:rPr>
      </w:pPr>
      <w:r>
        <w:rPr>
          <w:rFonts w:ascii="Garamond" w:eastAsia="Garamond" w:hAnsi="Garamond" w:cs="Garamond"/>
        </w:rPr>
        <w:t>We collected patient sociodemographic data, including age, biological sex, neighborhood-level material deprivation, rurality (as determined by the Rurality Index of Ontario (RIO) score</w:t>
      </w:r>
      <w:hyperlink r:id="rId22">
        <w:r>
          <w:rPr>
            <w:rFonts w:ascii="Garamond" w:eastAsia="Garamond" w:hAnsi="Garamond" w:cs="Garamond"/>
            <w:color w:val="000000"/>
            <w:vertAlign w:val="superscript"/>
          </w:rPr>
          <w:t>23</w:t>
        </w:r>
      </w:hyperlink>
      <w:r>
        <w:rPr>
          <w:rFonts w:ascii="Garamond" w:eastAsia="Garamond" w:hAnsi="Garamond" w:cs="Garamond"/>
        </w:rPr>
        <w:t xml:space="preserve">), and migration status (defined as registration with the provincial insurer within the past 10 years). We also recorded healthcare utilization variables, including the number of distinct medications dispensed in the previous 12 months, number of primary care visits in the prior 24 months, number of visits with the prescribing FP in the </w:t>
      </w:r>
      <w:r>
        <w:rPr>
          <w:rFonts w:ascii="Garamond" w:eastAsia="Garamond" w:hAnsi="Garamond" w:cs="Garamond"/>
        </w:rPr>
        <w:lastRenderedPageBreak/>
        <w:t>previous 10 years, and the percentage of primary care visits involving the prescribing FP over the past 10 years. To assess patient morbidity, we used the Canadian Institute for Health Information (CIHI) grouper to categorize patients into levels of need (major-palliative, moderate, minor, non-user, and no health condition). Lastly, we captured information about the prescribing FP, including their biological sex, age, and payment model.</w:t>
      </w:r>
    </w:p>
    <w:p w14:paraId="4F5BEFE3" w14:textId="77777777" w:rsidR="00AA145C" w:rsidRDefault="00000000">
      <w:pPr>
        <w:pStyle w:val="Heading4"/>
        <w:rPr>
          <w:rFonts w:ascii="Garamond" w:eastAsia="Garamond" w:hAnsi="Garamond" w:cs="Garamond"/>
          <w:color w:val="000000"/>
        </w:rPr>
      </w:pPr>
      <w:bookmarkStart w:id="18" w:name="_2jxsxqh" w:colFirst="0" w:colLast="0"/>
      <w:bookmarkEnd w:id="18"/>
      <w:r>
        <w:rPr>
          <w:rFonts w:ascii="Garamond" w:eastAsia="Garamond" w:hAnsi="Garamond" w:cs="Garamond"/>
          <w:color w:val="000000"/>
        </w:rPr>
        <w:t xml:space="preserve">Statistical Analysis </w:t>
      </w:r>
    </w:p>
    <w:p w14:paraId="150EAE4F" w14:textId="77777777" w:rsidR="00AA145C" w:rsidRDefault="00000000">
      <w:pPr>
        <w:rPr>
          <w:rFonts w:ascii="Garamond" w:eastAsia="Garamond" w:hAnsi="Garamond" w:cs="Garamond"/>
        </w:rPr>
      </w:pPr>
      <w:r>
        <w:rPr>
          <w:rFonts w:ascii="Garamond" w:eastAsia="Garamond" w:hAnsi="Garamond" w:cs="Garamond"/>
        </w:rPr>
        <w:t>We report descriptive statistics for patients and FPs by the patient's location of dwelling, specifically, urban (RIO &lt; 10), non-major urban (10 &lt;= RIO &lt; 40), and rural (RIO &gt;= 40) census subdivisions and assessed balance using standardized mean differences.</w:t>
      </w:r>
    </w:p>
    <w:p w14:paraId="6F41D42E" w14:textId="77777777" w:rsidR="00AA145C" w:rsidRDefault="00AA145C">
      <w:pPr>
        <w:rPr>
          <w:rFonts w:ascii="Garamond" w:eastAsia="Garamond" w:hAnsi="Garamond" w:cs="Garamond"/>
        </w:rPr>
      </w:pPr>
    </w:p>
    <w:p w14:paraId="4B75CD7D" w14:textId="77777777" w:rsidR="00AA145C" w:rsidRDefault="00000000">
      <w:pPr>
        <w:rPr>
          <w:rFonts w:ascii="Garamond" w:eastAsia="Garamond" w:hAnsi="Garamond" w:cs="Garamond"/>
        </w:rPr>
      </w:pPr>
      <w:r>
        <w:rPr>
          <w:rFonts w:ascii="Garamond" w:eastAsia="Garamond" w:hAnsi="Garamond" w:cs="Garamond"/>
        </w:rPr>
        <w:t>In multivariable regression analysis, we employed a modified Poisson estimator</w:t>
      </w:r>
      <w:hyperlink r:id="rId23">
        <w:r>
          <w:rPr>
            <w:rFonts w:ascii="Garamond" w:eastAsia="Garamond" w:hAnsi="Garamond" w:cs="Garamond"/>
            <w:color w:val="000000"/>
            <w:vertAlign w:val="superscript"/>
          </w:rPr>
          <w:t>24</w:t>
        </w:r>
      </w:hyperlink>
      <w:r>
        <w:rPr>
          <w:rFonts w:ascii="Garamond" w:eastAsia="Garamond" w:hAnsi="Garamond" w:cs="Garamond"/>
        </w:rPr>
        <w:t xml:space="preserve"> within the framework of generalized estimating equations with an exchangeable correlation structure and robust standard errors to assess the conditional relationship between years of relational continuity (from 0 to 20 years) and 30-day physician follow-up. Our analysis consisted of three stages of model estimation. </w:t>
      </w:r>
      <w:bookmarkStart w:id="19" w:name="OLE_LINK1"/>
      <w:bookmarkStart w:id="20" w:name="OLE_LINK2"/>
      <w:r>
        <w:rPr>
          <w:rFonts w:ascii="Garamond" w:eastAsia="Garamond" w:hAnsi="Garamond" w:cs="Garamond"/>
        </w:rPr>
        <w:t xml:space="preserve">Model 1 incorporated patient-level sociodemographic variables including the interaction of age and sex categories, neighborhood-level material deprivation, and migration status and patient morbidity (CIHI grouper). Model 2 added the number of primary care visits in the prior 24 months and number of unique prescriptions at the dispensing date, and Model 3 added prescribing-physician-level variables (physician sex, physician age, and physician payment model). </w:t>
      </w:r>
    </w:p>
    <w:bookmarkEnd w:id="19"/>
    <w:bookmarkEnd w:id="20"/>
    <w:p w14:paraId="01591A18" w14:textId="77777777" w:rsidR="00AA145C" w:rsidRDefault="00AA145C">
      <w:pPr>
        <w:rPr>
          <w:rFonts w:ascii="Garamond" w:eastAsia="Garamond" w:hAnsi="Garamond" w:cs="Garamond"/>
        </w:rPr>
      </w:pPr>
    </w:p>
    <w:p w14:paraId="524AAA7D" w14:textId="77777777" w:rsidR="00AA145C" w:rsidRDefault="00000000">
      <w:pPr>
        <w:pStyle w:val="Heading3"/>
        <w:rPr>
          <w:rFonts w:ascii="Garamond" w:eastAsia="Garamond" w:hAnsi="Garamond" w:cs="Garamond"/>
          <w:color w:val="000000"/>
        </w:rPr>
      </w:pPr>
      <w:bookmarkStart w:id="21" w:name="_z337ya" w:colFirst="0" w:colLast="0"/>
      <w:bookmarkEnd w:id="21"/>
      <w:r>
        <w:rPr>
          <w:rFonts w:ascii="Garamond" w:eastAsia="Garamond" w:hAnsi="Garamond" w:cs="Garamond"/>
          <w:color w:val="000000"/>
        </w:rPr>
        <w:t xml:space="preserve">Results </w:t>
      </w:r>
    </w:p>
    <w:p w14:paraId="157B57DA" w14:textId="77777777" w:rsidR="00AA145C" w:rsidRDefault="00000000">
      <w:pPr>
        <w:rPr>
          <w:rFonts w:ascii="Garamond" w:eastAsia="Garamond" w:hAnsi="Garamond" w:cs="Garamond"/>
        </w:rPr>
      </w:pPr>
      <w:r>
        <w:rPr>
          <w:rFonts w:ascii="Garamond" w:eastAsia="Garamond" w:hAnsi="Garamond" w:cs="Garamond"/>
        </w:rPr>
        <w:t xml:space="preserve">We found 1,113,105 instances of antidepressant medications being dispensed to older adults who received their first prescription between April 1, 2016, and March 31, 2019. We excluded 9,630 cases due to ineligibility for provincial health insurance, 193 cases because the individuals were non-residents of Ontario, 49,212 cases because the prescriptions were given to individuals under 66 years of age at the time of dispensing, and 22,256 cases because the individuals were residing in a long-term care facility. Additionally, we excluded 179,327 cases where the antidepressant prescription was provided by a physician who was not a comprehensive FP. We retained the earliest prescription for </w:t>
      </w:r>
      <w:proofErr w:type="gramStart"/>
      <w:r>
        <w:rPr>
          <w:rFonts w:ascii="Garamond" w:eastAsia="Garamond" w:hAnsi="Garamond" w:cs="Garamond"/>
        </w:rPr>
        <w:t>each individual</w:t>
      </w:r>
      <w:proofErr w:type="gramEnd"/>
      <w:r>
        <w:rPr>
          <w:rFonts w:ascii="Garamond" w:eastAsia="Garamond" w:hAnsi="Garamond" w:cs="Garamond"/>
        </w:rPr>
        <w:t xml:space="preserve">, resulting in the removal of 603,125 cases. This left 248,362 unique cases of older adults receiving a first antidepressant prescription. In terms of breakdown by geography, 161,912 lived in urban areas, versus 63,001 in non-major urban areas, and 22,150 in rural areas. </w:t>
      </w:r>
    </w:p>
    <w:p w14:paraId="37E60E5A" w14:textId="77777777" w:rsidR="00AA145C" w:rsidRDefault="00AA145C">
      <w:pPr>
        <w:rPr>
          <w:rFonts w:ascii="Garamond" w:eastAsia="Garamond" w:hAnsi="Garamond" w:cs="Garamond"/>
        </w:rPr>
      </w:pPr>
    </w:p>
    <w:p w14:paraId="0FC16977" w14:textId="77777777" w:rsidR="00AA145C" w:rsidRDefault="00000000">
      <w:pPr>
        <w:rPr>
          <w:rFonts w:ascii="Garamond" w:eastAsia="Garamond" w:hAnsi="Garamond" w:cs="Garamond"/>
        </w:rPr>
      </w:pPr>
      <w:r>
        <w:rPr>
          <w:rFonts w:ascii="Garamond" w:eastAsia="Garamond" w:hAnsi="Garamond" w:cs="Garamond"/>
        </w:rPr>
        <w:t>In Table 1, we report baseline patient characteristics by patients' location of dwelling. Compared to patients in urban communities, patients in rural communities were less likely to be 85 years and older (rural = 8.4%, urban = 11.7%), less likely to reside in the least materially deprived communities (rural = 9.9%, urban = 23.5%), less likely to be a recent migrant (rural = 1.2%, urban = 2.9%), less likely to see a psychiatrist in the previous 12 months (rural = 2.2%, urban = 4.3%), and had fewer primary care visits in the previous 24 months (mean +/- SD) (rural = 11.62 (±8.69), urban = 14.96 (±11.63)). However, these populations were similar (standardized mean differences &lt; 0.1) for all other measured characteristics. With respect to the average years of relational continuity, differences between rural and urban communities were small (rural = 9.99 (±7.45), urban = 10.44 (±7.40)).</w:t>
      </w:r>
    </w:p>
    <w:p w14:paraId="09F7BABF" w14:textId="77777777" w:rsidR="00AA145C" w:rsidRDefault="00AA145C">
      <w:pPr>
        <w:rPr>
          <w:rFonts w:ascii="Garamond" w:eastAsia="Garamond" w:hAnsi="Garamond" w:cs="Garamond"/>
        </w:rPr>
      </w:pPr>
    </w:p>
    <w:p w14:paraId="7FC3F3EB" w14:textId="77777777" w:rsidR="00AA145C" w:rsidRDefault="00000000">
      <w:pPr>
        <w:rPr>
          <w:rFonts w:ascii="Garamond" w:eastAsia="Garamond" w:hAnsi="Garamond" w:cs="Garamond"/>
        </w:rPr>
      </w:pPr>
      <w:r>
        <w:rPr>
          <w:rFonts w:ascii="Garamond" w:eastAsia="Garamond" w:hAnsi="Garamond" w:cs="Garamond"/>
        </w:rPr>
        <w:lastRenderedPageBreak/>
        <w:t>[Table 1]</w:t>
      </w:r>
    </w:p>
    <w:p w14:paraId="1B7189F7" w14:textId="77777777" w:rsidR="00AA145C" w:rsidRDefault="00AA145C">
      <w:pPr>
        <w:rPr>
          <w:rFonts w:ascii="Garamond" w:eastAsia="Garamond" w:hAnsi="Garamond" w:cs="Garamond"/>
        </w:rPr>
      </w:pPr>
    </w:p>
    <w:p w14:paraId="6DC68B7D" w14:textId="793C9AC3" w:rsidR="00AA145C" w:rsidRDefault="00000000">
      <w:pPr>
        <w:rPr>
          <w:rFonts w:ascii="Garamond" w:eastAsia="Garamond" w:hAnsi="Garamond" w:cs="Garamond"/>
        </w:rPr>
      </w:pPr>
      <w:r>
        <w:rPr>
          <w:rFonts w:ascii="Garamond" w:eastAsia="Garamond" w:hAnsi="Garamond" w:cs="Garamond"/>
        </w:rPr>
        <w:t>In Table 2, we report baseline prescribing FP characteristics based on patients' location of dwelling. These statistics are reported at the patient-level, which means that the same physician can be counted multiple times. Compared to patients in urban communities, patients in rural communities received their prescription from FPs with smaller patient panels (rural = 1,280 (±678), urban = 1,597 (±812)), within 15 years of graduation (rural = 25.8%, urban = 21.8%), or working in interdisciplinary practice models (rural = 53.4%, urban = 22.0%), and were less likely to receive a prescription from a full-time physician (rural = 68.1%, urban = 78.2%). Table 3 shows unadjusted rates of follow-up care. 34.08% of the cohort had a follow-up visit within 30 days with the prescribing FP. The rate of follow-up ranged from 35.92% in urban areas to 29.29% in rural areas. The rate of a visit with any physician within 30 days was (56.4%), with any FP (43.3%), and with a psychiatrist (1.1%) (</w:t>
      </w:r>
      <w:r w:rsidR="0012621B">
        <w:rPr>
          <w:rFonts w:ascii="Garamond" w:eastAsia="Garamond" w:hAnsi="Garamond" w:cs="Garamond"/>
        </w:rPr>
        <w:t>Supplementary Materials</w:t>
      </w:r>
      <w:r>
        <w:rPr>
          <w:rFonts w:ascii="Garamond" w:eastAsia="Garamond" w:hAnsi="Garamond" w:cs="Garamond"/>
        </w:rPr>
        <w:t xml:space="preserve">, Table A6). </w:t>
      </w:r>
    </w:p>
    <w:p w14:paraId="74E2348A" w14:textId="77777777" w:rsidR="00AA145C" w:rsidRDefault="00000000">
      <w:pPr>
        <w:rPr>
          <w:rFonts w:ascii="Garamond" w:eastAsia="Garamond" w:hAnsi="Garamond" w:cs="Garamond"/>
        </w:rPr>
      </w:pPr>
      <w:r>
        <w:rPr>
          <w:rFonts w:ascii="Garamond" w:eastAsia="Garamond" w:hAnsi="Garamond" w:cs="Garamond"/>
        </w:rPr>
        <w:t xml:space="preserve"> </w:t>
      </w:r>
    </w:p>
    <w:p w14:paraId="2506952F" w14:textId="77777777" w:rsidR="00AA145C" w:rsidRDefault="00000000">
      <w:pPr>
        <w:rPr>
          <w:rFonts w:ascii="Garamond" w:eastAsia="Garamond" w:hAnsi="Garamond" w:cs="Garamond"/>
        </w:rPr>
      </w:pPr>
      <w:r>
        <w:rPr>
          <w:rFonts w:ascii="Garamond" w:eastAsia="Garamond" w:hAnsi="Garamond" w:cs="Garamond"/>
        </w:rPr>
        <w:t>[Table 2 &amp; Table 3]</w:t>
      </w:r>
    </w:p>
    <w:p w14:paraId="0895FA14" w14:textId="77777777" w:rsidR="00AA145C" w:rsidRDefault="00000000">
      <w:pPr>
        <w:rPr>
          <w:rFonts w:ascii="Garamond" w:eastAsia="Garamond" w:hAnsi="Garamond" w:cs="Garamond"/>
        </w:rPr>
      </w:pPr>
      <w:r>
        <w:rPr>
          <w:rFonts w:ascii="Garamond" w:eastAsia="Garamond" w:hAnsi="Garamond" w:cs="Garamond"/>
        </w:rPr>
        <w:t xml:space="preserve"> </w:t>
      </w:r>
    </w:p>
    <w:p w14:paraId="7CA7881C" w14:textId="0EC69D57" w:rsidR="00AA145C" w:rsidRDefault="00000000">
      <w:pPr>
        <w:rPr>
          <w:rFonts w:ascii="Garamond" w:eastAsia="Garamond" w:hAnsi="Garamond" w:cs="Garamond"/>
        </w:rPr>
      </w:pPr>
      <w:r>
        <w:rPr>
          <w:rFonts w:ascii="Garamond" w:eastAsia="Garamond" w:hAnsi="Garamond" w:cs="Garamond"/>
        </w:rPr>
        <w:t xml:space="preserve">In Table 4, we provide the results of our multivariable regression examining the association between relational continuity and follow-up, stratified by patients living in urban, non-major urban, and rural communities (see </w:t>
      </w:r>
      <w:r w:rsidR="0012621B">
        <w:rPr>
          <w:rFonts w:ascii="Garamond" w:eastAsia="Garamond" w:hAnsi="Garamond" w:cs="Garamond"/>
        </w:rPr>
        <w:t>Supplementary Materials</w:t>
      </w:r>
      <w:r>
        <w:rPr>
          <w:rFonts w:ascii="Garamond" w:eastAsia="Garamond" w:hAnsi="Garamond" w:cs="Garamond"/>
        </w:rPr>
        <w:t xml:space="preserve"> for full model results). There are negligible differences in the estimates between Models 1 through 3. The fully adjusted rate ratio RRR = 1.005 (95% CI = 1.004, 1.006) can be interpreted as follows: conditional on covariates, for every 1-year increase in relational continuity, the relative risk of receiving follow-up care within 30 days increased on average by 1.005-fold. In the stratified sample, the fully adjusted model yielded the following results: RRR = 1.003 (95% CI = 1.002, 1.005) for patients in urban communities, RRR = 1.009 (95% CI = 1.007, 1.012) in non-major urban communities, and RRR = 1.006 (95% CI = 1.002, 1.011) in rural communities. These findings suggest that residing in more rural communities slightly positively modifies the relationship between relational continuity and follow-up care.</w:t>
      </w:r>
    </w:p>
    <w:p w14:paraId="421D98E0" w14:textId="77777777" w:rsidR="00AA145C" w:rsidRDefault="00000000">
      <w:pPr>
        <w:rPr>
          <w:rFonts w:ascii="Garamond" w:eastAsia="Garamond" w:hAnsi="Garamond" w:cs="Garamond"/>
        </w:rPr>
      </w:pPr>
      <w:r>
        <w:rPr>
          <w:rFonts w:ascii="Garamond" w:eastAsia="Garamond" w:hAnsi="Garamond" w:cs="Garamond"/>
        </w:rPr>
        <w:t xml:space="preserve"> </w:t>
      </w:r>
    </w:p>
    <w:p w14:paraId="047EA936" w14:textId="77777777" w:rsidR="00AA145C" w:rsidRDefault="00000000">
      <w:pPr>
        <w:rPr>
          <w:rFonts w:ascii="Garamond" w:eastAsia="Garamond" w:hAnsi="Garamond" w:cs="Garamond"/>
        </w:rPr>
      </w:pPr>
      <w:r>
        <w:rPr>
          <w:rFonts w:ascii="Garamond" w:eastAsia="Garamond" w:hAnsi="Garamond" w:cs="Garamond"/>
        </w:rPr>
        <w:t>[Table 4]</w:t>
      </w:r>
    </w:p>
    <w:p w14:paraId="0A2E3C4F" w14:textId="77777777" w:rsidR="00AA145C" w:rsidRDefault="00000000">
      <w:pPr>
        <w:rPr>
          <w:rFonts w:ascii="Garamond" w:eastAsia="Garamond" w:hAnsi="Garamond" w:cs="Garamond"/>
        </w:rPr>
      </w:pPr>
      <w:r>
        <w:rPr>
          <w:rFonts w:ascii="Garamond" w:eastAsia="Garamond" w:hAnsi="Garamond" w:cs="Garamond"/>
        </w:rPr>
        <w:t xml:space="preserve"> </w:t>
      </w:r>
    </w:p>
    <w:p w14:paraId="2ACC6550" w14:textId="24EFFE31" w:rsidR="00AA145C" w:rsidRDefault="00000000">
      <w:pPr>
        <w:rPr>
          <w:rFonts w:ascii="Garamond" w:eastAsia="Garamond" w:hAnsi="Garamond" w:cs="Garamond"/>
        </w:rPr>
      </w:pPr>
      <w:r w:rsidRPr="0012621B">
        <w:rPr>
          <w:rFonts w:ascii="Garamond" w:eastAsia="Garamond" w:hAnsi="Garamond" w:cs="Garamond"/>
        </w:rPr>
        <w:t>We also estimated models (</w:t>
      </w:r>
      <w:r w:rsidR="0012621B">
        <w:rPr>
          <w:rFonts w:ascii="Garamond" w:eastAsia="Garamond" w:hAnsi="Garamond" w:cs="Garamond"/>
        </w:rPr>
        <w:t>Supplementary Materials</w:t>
      </w:r>
      <w:r w:rsidRPr="0012621B">
        <w:rPr>
          <w:rFonts w:ascii="Garamond" w:eastAsia="Garamond" w:hAnsi="Garamond" w:cs="Garamond"/>
        </w:rPr>
        <w:t xml:space="preserve"> Table A5) with a binary exposure where relational continuity was less than five years versus greater than or equal to five years. In the fully adjusted model, patients with relational continuity ≥5 years were 1.067 (95% CI = 1.046, 1.086) times more likely to receive follow-up care.</w:t>
      </w:r>
    </w:p>
    <w:p w14:paraId="7E5773E4" w14:textId="77777777" w:rsidR="00AA145C" w:rsidRDefault="00000000">
      <w:pPr>
        <w:rPr>
          <w:rFonts w:ascii="Garamond" w:eastAsia="Garamond" w:hAnsi="Garamond" w:cs="Garamond"/>
        </w:rPr>
      </w:pPr>
      <w:r>
        <w:rPr>
          <w:rFonts w:ascii="Garamond" w:eastAsia="Garamond" w:hAnsi="Garamond" w:cs="Garamond"/>
        </w:rPr>
        <w:t xml:space="preserve"> </w:t>
      </w:r>
    </w:p>
    <w:p w14:paraId="7C05FD1E" w14:textId="490B51CE" w:rsidR="00AA145C" w:rsidRDefault="00000000">
      <w:pPr>
        <w:rPr>
          <w:rFonts w:ascii="Garamond" w:eastAsia="Garamond" w:hAnsi="Garamond" w:cs="Garamond"/>
        </w:rPr>
      </w:pPr>
      <w:r>
        <w:rPr>
          <w:rFonts w:ascii="Garamond" w:eastAsia="Garamond" w:hAnsi="Garamond" w:cs="Garamond"/>
        </w:rPr>
        <w:t xml:space="preserve">A secondary outcome measured follow-up with </w:t>
      </w:r>
      <w:r>
        <w:rPr>
          <w:rFonts w:ascii="Garamond" w:eastAsia="Garamond" w:hAnsi="Garamond" w:cs="Garamond"/>
          <w:i/>
        </w:rPr>
        <w:t>any</w:t>
      </w:r>
      <w:r>
        <w:rPr>
          <w:rFonts w:ascii="Garamond" w:eastAsia="Garamond" w:hAnsi="Garamond" w:cs="Garamond"/>
        </w:rPr>
        <w:t xml:space="preserve"> FP within 30-days (</w:t>
      </w:r>
      <w:r w:rsidR="0012621B">
        <w:rPr>
          <w:rFonts w:ascii="Garamond" w:eastAsia="Garamond" w:hAnsi="Garamond" w:cs="Garamond"/>
        </w:rPr>
        <w:t xml:space="preserve">Supplementary Materials </w:t>
      </w:r>
      <w:r>
        <w:rPr>
          <w:rFonts w:ascii="Garamond" w:eastAsia="Garamond" w:hAnsi="Garamond" w:cs="Garamond"/>
        </w:rPr>
        <w:t>Table A7). For this outcome, the relationship was reversed RRR = 0.995 (95% CI = 0.995, 0.996), but the magnitude of the effects for both exposures remained small. Locally estimated scatterplot smoothing (LOESS) plots (</w:t>
      </w:r>
      <w:r w:rsidR="0012621B">
        <w:rPr>
          <w:rFonts w:ascii="Garamond" w:eastAsia="Garamond" w:hAnsi="Garamond" w:cs="Garamond"/>
        </w:rPr>
        <w:t xml:space="preserve">Supplementary Materials </w:t>
      </w:r>
      <w:r>
        <w:rPr>
          <w:rFonts w:ascii="Garamond" w:eastAsia="Garamond" w:hAnsi="Garamond" w:cs="Garamond"/>
        </w:rPr>
        <w:t xml:space="preserve">Figure A1) show that the relationship between the relational continuity and follow-up is relatively flat for 30-day follow-up with the </w:t>
      </w:r>
      <w:r>
        <w:rPr>
          <w:rFonts w:ascii="Garamond" w:eastAsia="Garamond" w:hAnsi="Garamond" w:cs="Garamond"/>
          <w:i/>
        </w:rPr>
        <w:t>prescribing</w:t>
      </w:r>
      <w:r>
        <w:rPr>
          <w:rFonts w:ascii="Garamond" w:eastAsia="Garamond" w:hAnsi="Garamond" w:cs="Garamond"/>
        </w:rPr>
        <w:t xml:space="preserve"> FP or </w:t>
      </w:r>
      <w:r>
        <w:rPr>
          <w:rFonts w:ascii="Garamond" w:eastAsia="Garamond" w:hAnsi="Garamond" w:cs="Garamond"/>
          <w:i/>
        </w:rPr>
        <w:t>any</w:t>
      </w:r>
      <w:r>
        <w:rPr>
          <w:rFonts w:ascii="Garamond" w:eastAsia="Garamond" w:hAnsi="Garamond" w:cs="Garamond"/>
        </w:rPr>
        <w:t xml:space="preserve"> FP. </w:t>
      </w:r>
    </w:p>
    <w:p w14:paraId="0CCC5B84" w14:textId="77777777" w:rsidR="00AA145C" w:rsidRDefault="00000000">
      <w:pPr>
        <w:pStyle w:val="Heading3"/>
        <w:rPr>
          <w:rFonts w:ascii="Garamond" w:eastAsia="Garamond" w:hAnsi="Garamond" w:cs="Garamond"/>
          <w:color w:val="000000"/>
        </w:rPr>
      </w:pPr>
      <w:bookmarkStart w:id="22" w:name="_3j2qqm3" w:colFirst="0" w:colLast="0"/>
      <w:bookmarkEnd w:id="22"/>
      <w:r>
        <w:rPr>
          <w:rFonts w:ascii="Garamond" w:eastAsia="Garamond" w:hAnsi="Garamond" w:cs="Garamond"/>
          <w:color w:val="000000"/>
        </w:rPr>
        <w:t xml:space="preserve">Discussion </w:t>
      </w:r>
    </w:p>
    <w:p w14:paraId="16DF94EC" w14:textId="77777777" w:rsidR="00AA145C" w:rsidRDefault="00000000">
      <w:pPr>
        <w:rPr>
          <w:rFonts w:ascii="Garamond" w:eastAsia="Garamond" w:hAnsi="Garamond" w:cs="Garamond"/>
        </w:rPr>
      </w:pPr>
      <w:r>
        <w:rPr>
          <w:rFonts w:ascii="Garamond" w:eastAsia="Garamond" w:hAnsi="Garamond" w:cs="Garamond"/>
        </w:rPr>
        <w:t xml:space="preserve">In this study, we found a small positive relationship between our measure of relational continuity and follow-up care with the prescribing FP after being dispensed a first antidepressant prescription. This finding is consistent with our initial hypothesis. However, it is important to note that the effect size was small (&lt;1% </w:t>
      </w:r>
      <w:r>
        <w:rPr>
          <w:rFonts w:ascii="Garamond" w:eastAsia="Garamond" w:hAnsi="Garamond" w:cs="Garamond"/>
        </w:rPr>
        <w:lastRenderedPageBreak/>
        <w:t xml:space="preserve">relative increase in the likelihood of 30-day follow-up per year of relational continuity). We also found that the relationship between our measure of relational continuity was moderated by the patients' location of dwelling. Compared to urban communities, the effect size was larger for older adults residing in non-major urban and rural communities. </w:t>
      </w:r>
    </w:p>
    <w:p w14:paraId="1A60DD88" w14:textId="77777777" w:rsidR="00AA145C" w:rsidRDefault="00AA145C">
      <w:pPr>
        <w:rPr>
          <w:rFonts w:ascii="Garamond" w:eastAsia="Garamond" w:hAnsi="Garamond" w:cs="Garamond"/>
        </w:rPr>
      </w:pPr>
    </w:p>
    <w:p w14:paraId="111F5BF0" w14:textId="77777777" w:rsidR="00AA145C" w:rsidRDefault="00000000">
      <w:pPr>
        <w:rPr>
          <w:rFonts w:ascii="Garamond" w:eastAsia="Garamond" w:hAnsi="Garamond" w:cs="Garamond"/>
        </w:rPr>
      </w:pPr>
      <w:r>
        <w:rPr>
          <w:rFonts w:ascii="Garamond" w:eastAsia="Garamond" w:hAnsi="Garamond" w:cs="Garamond"/>
        </w:rPr>
        <w:t>We could not find many studies with comparable results. Houle et al.</w:t>
      </w:r>
      <w:hyperlink r:id="rId24">
        <w:r>
          <w:rPr>
            <w:rFonts w:ascii="Garamond" w:eastAsia="Garamond" w:hAnsi="Garamond" w:cs="Garamond"/>
            <w:color w:val="000000"/>
            <w:vertAlign w:val="superscript"/>
          </w:rPr>
          <w:t>8</w:t>
        </w:r>
      </w:hyperlink>
      <w:r>
        <w:rPr>
          <w:rFonts w:ascii="Garamond" w:eastAsia="Garamond" w:hAnsi="Garamond" w:cs="Garamond"/>
        </w:rPr>
        <w:t xml:space="preserve"> found that follow-up care was quite regular in their population of adults in the Montreal area who received a depression diagnosis; 90% of people newly diagnosed with depression consulted with a FP or psychiatrist within 30 days. By comparison, our data indicate that only 34% of older adults had a follow-up visit with the prescribing FP within 30 days of a first prescription, and 56% had a visit with any physician. Although our study focused on follow-up with the prescribing FP among older adults — not adults newly diagnosed with depression — our results are generalizable to all older adults starting antidepressants for any indication. Houle et al.</w:t>
      </w:r>
      <w:hyperlink r:id="rId25">
        <w:r>
          <w:rPr>
            <w:rFonts w:ascii="Garamond" w:eastAsia="Garamond" w:hAnsi="Garamond" w:cs="Garamond"/>
            <w:color w:val="000000"/>
            <w:vertAlign w:val="superscript"/>
          </w:rPr>
          <w:t>8</w:t>
        </w:r>
      </w:hyperlink>
      <w:r>
        <w:rPr>
          <w:rFonts w:ascii="Garamond" w:eastAsia="Garamond" w:hAnsi="Garamond" w:cs="Garamond"/>
        </w:rPr>
        <w:t xml:space="preserve"> also found that people 65 years of age and older were less likely to receive follow-up care and to have high levels of continuity with their regular provider, but they did not assess the relationship between continuity and follow-up. </w:t>
      </w:r>
      <w:proofErr w:type="spellStart"/>
      <w:r>
        <w:rPr>
          <w:rFonts w:ascii="Garamond" w:eastAsia="Garamond" w:hAnsi="Garamond" w:cs="Garamond"/>
        </w:rPr>
        <w:t>Massamba</w:t>
      </w:r>
      <w:proofErr w:type="spellEnd"/>
      <w:r>
        <w:rPr>
          <w:rFonts w:ascii="Garamond" w:eastAsia="Garamond" w:hAnsi="Garamond" w:cs="Garamond"/>
        </w:rPr>
        <w:t xml:space="preserve"> et al.</w:t>
      </w:r>
      <w:hyperlink r:id="rId26">
        <w:r>
          <w:rPr>
            <w:rFonts w:ascii="Garamond" w:eastAsia="Garamond" w:hAnsi="Garamond" w:cs="Garamond"/>
            <w:color w:val="000000"/>
            <w:vertAlign w:val="superscript"/>
          </w:rPr>
          <w:t>25</w:t>
        </w:r>
      </w:hyperlink>
      <w:r>
        <w:rPr>
          <w:rFonts w:ascii="Garamond" w:eastAsia="Garamond" w:hAnsi="Garamond" w:cs="Garamond"/>
        </w:rPr>
        <w:t xml:space="preserve"> used survey data to assess follow-up care after a first antidepressant prescription in older adults in Quebec. They did not observe any differences in the Usual Provider of Care Index – a measure of continuity of care that calculates the proportion of visits performed by the provider that the patient visited most frequently – between older adults who received follow-up care and those who did not. However, the authors used a self-report dataset, had a smaller sample (n = 263), and did not assess a measure of relational continuity. Thus, more research on the relationship between continuity and follow-up for depression care is needed to validate our results.</w:t>
      </w:r>
    </w:p>
    <w:p w14:paraId="7B16BC22" w14:textId="77777777" w:rsidR="00AA145C" w:rsidRDefault="00AA145C">
      <w:pPr>
        <w:rPr>
          <w:rFonts w:ascii="Garamond" w:eastAsia="Garamond" w:hAnsi="Garamond" w:cs="Garamond"/>
        </w:rPr>
      </w:pPr>
    </w:p>
    <w:p w14:paraId="323C5C2A" w14:textId="355D05CF" w:rsidR="00AA145C" w:rsidRDefault="00000000">
      <w:pPr>
        <w:rPr>
          <w:rFonts w:ascii="Garamond" w:eastAsia="Garamond" w:hAnsi="Garamond" w:cs="Garamond"/>
        </w:rPr>
      </w:pPr>
      <w:r>
        <w:rPr>
          <w:rFonts w:ascii="Garamond" w:eastAsia="Garamond" w:hAnsi="Garamond" w:cs="Garamond"/>
        </w:rPr>
        <w:t xml:space="preserve">Our study has several limitations. First, our exposure variable captures only one part of relational continuity: the duration of the relationship between the patient and provider. </w:t>
      </w:r>
      <w:ins w:id="23" w:author="David Rudoler" w:date="2024-02-23T10:54:00Z">
        <w:r w:rsidR="005C3503">
          <w:rPr>
            <w:rFonts w:ascii="Garamond" w:eastAsia="Garamond" w:hAnsi="Garamond" w:cs="Garamond"/>
          </w:rPr>
          <w:t>The exposure does not capture the number of contacts d</w:t>
        </w:r>
      </w:ins>
      <w:ins w:id="24" w:author="David Rudoler" w:date="2024-02-23T10:55:00Z">
        <w:r w:rsidR="005C3503">
          <w:rPr>
            <w:rFonts w:ascii="Garamond" w:eastAsia="Garamond" w:hAnsi="Garamond" w:cs="Garamond"/>
          </w:rPr>
          <w:t xml:space="preserve">uring the duration of the relationship. Furthermore, </w:t>
        </w:r>
      </w:ins>
      <w:del w:id="25" w:author="David Rudoler" w:date="2024-02-23T10:55:00Z">
        <w:r w:rsidDel="005C3503">
          <w:rPr>
            <w:rFonts w:ascii="Garamond" w:eastAsia="Garamond" w:hAnsi="Garamond" w:cs="Garamond"/>
          </w:rPr>
          <w:delText xml:space="preserve">However, </w:delText>
        </w:r>
      </w:del>
      <w:r>
        <w:rPr>
          <w:rFonts w:ascii="Garamond" w:eastAsia="Garamond" w:hAnsi="Garamond" w:cs="Garamond"/>
        </w:rPr>
        <w:t>there is no guarantee that a long</w:t>
      </w:r>
      <w:ins w:id="26" w:author="David Rudoler" w:date="2024-02-23T10:55:00Z">
        <w:r w:rsidR="005C3503">
          <w:rPr>
            <w:rFonts w:ascii="Garamond" w:eastAsia="Garamond" w:hAnsi="Garamond" w:cs="Garamond"/>
          </w:rPr>
          <w:t xml:space="preserve"> or intensive</w:t>
        </w:r>
      </w:ins>
      <w:r>
        <w:rPr>
          <w:rFonts w:ascii="Garamond" w:eastAsia="Garamond" w:hAnsi="Garamond" w:cs="Garamond"/>
        </w:rPr>
        <w:t xml:space="preserve"> relationship will translate to a trusting partnership between a patient and physician</w:t>
      </w:r>
      <w:ins w:id="27" w:author="David Rudoler" w:date="2024-02-23T10:57:00Z">
        <w:r w:rsidR="005C3503">
          <w:rPr>
            <w:rFonts w:ascii="Garamond" w:eastAsia="Garamond" w:hAnsi="Garamond" w:cs="Garamond"/>
          </w:rPr>
          <w:t>.</w:t>
        </w:r>
      </w:ins>
      <w:hyperlink r:id="rId27">
        <w:r>
          <w:rPr>
            <w:rFonts w:ascii="Garamond" w:eastAsia="Garamond" w:hAnsi="Garamond" w:cs="Garamond"/>
            <w:color w:val="000000"/>
            <w:vertAlign w:val="superscript"/>
          </w:rPr>
          <w:t>26</w:t>
        </w:r>
      </w:hyperlink>
      <w:r>
        <w:rPr>
          <w:rFonts w:ascii="Garamond" w:eastAsia="Garamond" w:hAnsi="Garamond" w:cs="Garamond"/>
        </w:rPr>
        <w:t xml:space="preserve"> While we do find a relationship between continuity and follow-up care, this signal could be diluted by our inability to measure the quality of the patient-provider relationship in the administrative data. Second, our data do not examine actual use of antidepressants; rather, we can only observe dispensing of prescription medications. Third, given data limitations, we were only able to observe up to 20 years of relational continuity. However, we think this is likely sufficient time to identify a long-term relationship between provider and patient. Fourth, because our study relies on observational data, we are likely missing key explanatory variables (e.g., education and individual-level socioeconomic status) that may be important confounders of the relationship between continuity and follow-up care. Thus, our results should not be interpreted causally. Fifth, the results were reversed when analyzing 30-day follow-up with any FP which is counter-intuitive but is likely explained by the flat relationship between years of relational continuity and likelihood of 30-day follow-up. </w:t>
      </w:r>
    </w:p>
    <w:p w14:paraId="50A87BD1" w14:textId="77777777" w:rsidR="00AA145C" w:rsidRDefault="00AA145C">
      <w:pPr>
        <w:rPr>
          <w:rFonts w:ascii="Garamond" w:eastAsia="Garamond" w:hAnsi="Garamond" w:cs="Garamond"/>
        </w:rPr>
      </w:pPr>
    </w:p>
    <w:p w14:paraId="6AA2E27B" w14:textId="77777777" w:rsidR="00AA145C" w:rsidRDefault="00000000">
      <w:pPr>
        <w:rPr>
          <w:rFonts w:ascii="Garamond" w:eastAsia="Garamond" w:hAnsi="Garamond" w:cs="Garamond"/>
        </w:rPr>
      </w:pPr>
      <w:r>
        <w:rPr>
          <w:rFonts w:ascii="Garamond" w:eastAsia="Garamond" w:hAnsi="Garamond" w:cs="Garamond"/>
        </w:rPr>
        <w:t>Our study has several strengths. We accessed health administrative health data that contain all cases of publicly insured antidepressant medication dispensed to older adults in Ontario. This is a large and representative sample of the population of interest. We were also able to rely on datasets that stretch back in time for decades so that we could construct our exposure of interest. We have operationalized longitudinal/relational continuity, a relatively under-studied component of continuity of care in family practice and identified a need for more nuanced measures of this metric. Furthermore, this study addresses a largely unexplored and policy-relevant question.</w:t>
      </w:r>
    </w:p>
    <w:p w14:paraId="05D7758F" w14:textId="77777777" w:rsidR="00AA145C" w:rsidRDefault="00AA145C">
      <w:pPr>
        <w:rPr>
          <w:rFonts w:ascii="Garamond" w:eastAsia="Garamond" w:hAnsi="Garamond" w:cs="Garamond"/>
        </w:rPr>
      </w:pPr>
    </w:p>
    <w:p w14:paraId="35C59F81" w14:textId="0E6D5AFA" w:rsidR="00AA145C" w:rsidRDefault="00000000">
      <w:pPr>
        <w:rPr>
          <w:rFonts w:ascii="Garamond" w:eastAsia="Garamond" w:hAnsi="Garamond" w:cs="Garamond"/>
        </w:rPr>
      </w:pPr>
      <w:r>
        <w:rPr>
          <w:rFonts w:ascii="Garamond" w:eastAsia="Garamond" w:hAnsi="Garamond" w:cs="Garamond"/>
        </w:rPr>
        <w:lastRenderedPageBreak/>
        <w:t>Our findings suggest that relational continuity of care is weakly associated with the likelihood of follow-up by the prescribing FP in older adults prescribed antidepressants.</w:t>
      </w:r>
      <w:ins w:id="28" w:author="David Rudoler" w:date="2024-02-23T09:31:00Z">
        <w:r w:rsidR="00B8178C">
          <w:rPr>
            <w:rFonts w:ascii="Garamond" w:eastAsia="Garamond" w:hAnsi="Garamond" w:cs="Garamond"/>
          </w:rPr>
          <w:t xml:space="preserve"> </w:t>
        </w:r>
      </w:ins>
      <w:ins w:id="29" w:author="David Rudoler" w:date="2024-02-23T10:29:00Z">
        <w:r w:rsidR="00A20A2D" w:rsidRPr="00A20A2D">
          <w:rPr>
            <w:rFonts w:ascii="Garamond" w:eastAsia="Garamond" w:hAnsi="Garamond" w:cs="Garamond"/>
          </w:rPr>
          <w:t xml:space="preserve">There are many possible explanations for the weak association that require exploration in further research. As noted above, the relationship may be diluted by the limitations in assessing the quality of the patient-provider relationship in the administrative data. Moreover, </w:t>
        </w:r>
      </w:ins>
      <w:ins w:id="30" w:author="David Rudoler" w:date="2024-02-23T10:30:00Z">
        <w:r w:rsidR="00A20A2D">
          <w:rPr>
            <w:rFonts w:ascii="Garamond" w:eastAsia="Garamond" w:hAnsi="Garamond" w:cs="Garamond"/>
          </w:rPr>
          <w:t xml:space="preserve">the relationship may be moderated by </w:t>
        </w:r>
      </w:ins>
      <w:ins w:id="31" w:author="David Rudoler" w:date="2024-02-23T10:29:00Z">
        <w:r w:rsidR="00A20A2D" w:rsidRPr="00A20A2D">
          <w:rPr>
            <w:rFonts w:ascii="Garamond" w:eastAsia="Garamond" w:hAnsi="Garamond" w:cs="Garamond"/>
          </w:rPr>
          <w:t xml:space="preserve">factors such as providers' practice style, their familiarity with antidepressant care, or patients' perceived necessity for follow-up, particularly for those with mild symptoms. </w:t>
        </w:r>
      </w:ins>
      <w:ins w:id="32" w:author="David Rudoler" w:date="2024-02-23T10:32:00Z">
        <w:r w:rsidR="00A20A2D">
          <w:rPr>
            <w:rFonts w:ascii="Garamond" w:eastAsia="Garamond" w:hAnsi="Garamond" w:cs="Garamond"/>
          </w:rPr>
          <w:t>Notably</w:t>
        </w:r>
      </w:ins>
      <w:ins w:id="33" w:author="David Rudoler" w:date="2024-02-23T10:31:00Z">
        <w:r w:rsidR="00A20A2D">
          <w:rPr>
            <w:rFonts w:ascii="Garamond" w:eastAsia="Garamond" w:hAnsi="Garamond" w:cs="Garamond"/>
          </w:rPr>
          <w:t xml:space="preserve">, </w:t>
        </w:r>
      </w:ins>
      <w:proofErr w:type="spellStart"/>
      <w:ins w:id="34" w:author="David Rudoler" w:date="2024-02-23T10:14:00Z">
        <w:r w:rsidR="00DC29FA" w:rsidRPr="00DC29FA">
          <w:rPr>
            <w:rFonts w:ascii="Garamond" w:eastAsia="Garamond" w:hAnsi="Garamond" w:cs="Garamond"/>
          </w:rPr>
          <w:t>Prins</w:t>
        </w:r>
        <w:proofErr w:type="spellEnd"/>
        <w:r w:rsidR="00DC29FA" w:rsidRPr="00DC29FA">
          <w:rPr>
            <w:rFonts w:ascii="Garamond" w:eastAsia="Garamond" w:hAnsi="Garamond" w:cs="Garamond"/>
          </w:rPr>
          <w:t xml:space="preserve"> et al.</w:t>
        </w:r>
      </w:ins>
      <w:ins w:id="35" w:author="David Rudoler" w:date="2024-02-23T10:15:00Z">
        <w:r w:rsidR="00DC29FA" w:rsidRPr="00DC29FA">
          <w:rPr>
            <w:rFonts w:ascii="Garamond" w:eastAsia="Garamond" w:hAnsi="Garamond" w:cs="Garamond"/>
            <w:vertAlign w:val="superscript"/>
            <w:rPrChange w:id="36" w:author="David Rudoler" w:date="2024-02-23T10:15:00Z">
              <w:rPr>
                <w:rFonts w:ascii="Garamond" w:eastAsia="Garamond" w:hAnsi="Garamond" w:cs="Garamond"/>
              </w:rPr>
            </w:rPrChange>
          </w:rPr>
          <w:t>27</w:t>
        </w:r>
      </w:ins>
      <w:ins w:id="37" w:author="David Rudoler" w:date="2024-02-23T10:14:00Z">
        <w:r w:rsidR="00DC29FA" w:rsidRPr="00DC29FA">
          <w:rPr>
            <w:rFonts w:ascii="Garamond" w:eastAsia="Garamond" w:hAnsi="Garamond" w:cs="Garamond"/>
          </w:rPr>
          <w:t xml:space="preserve"> found </w:t>
        </w:r>
      </w:ins>
      <w:ins w:id="38" w:author="David Rudoler" w:date="2024-02-23T10:30:00Z">
        <w:r w:rsidR="00A20A2D" w:rsidRPr="00A20A2D">
          <w:rPr>
            <w:rFonts w:ascii="Garamond" w:eastAsia="Garamond" w:hAnsi="Garamond" w:cs="Garamond"/>
          </w:rPr>
          <w:t>that patients' perceived need for care predicted receiving guideline-concordant care for depression and anxiety</w:t>
        </w:r>
      </w:ins>
      <w:ins w:id="39" w:author="David Rudoler" w:date="2024-02-23T10:14:00Z">
        <w:r w:rsidR="00DC29FA" w:rsidRPr="00DC29FA">
          <w:rPr>
            <w:rFonts w:ascii="Garamond" w:eastAsia="Garamond" w:hAnsi="Garamond" w:cs="Garamond"/>
          </w:rPr>
          <w:t xml:space="preserve">. </w:t>
        </w:r>
      </w:ins>
      <w:del w:id="40" w:author="David Rudoler" w:date="2024-02-23T10:21:00Z">
        <w:r w:rsidDel="00DC29FA">
          <w:rPr>
            <w:rFonts w:ascii="Garamond" w:eastAsia="Garamond" w:hAnsi="Garamond" w:cs="Garamond"/>
          </w:rPr>
          <w:delText xml:space="preserve"> </w:delText>
        </w:r>
      </w:del>
      <w:r>
        <w:rPr>
          <w:rFonts w:ascii="Garamond" w:eastAsia="Garamond" w:hAnsi="Garamond" w:cs="Garamond"/>
        </w:rPr>
        <w:t>Our results also suggest that the relationship between continuity and follow-up care was more important in rural communities, where access to continuous primary care and specialized mental health services is more limited.</w:t>
      </w:r>
      <w:del w:id="41" w:author="David Rudoler" w:date="2024-02-23T10:14:00Z">
        <w:r w:rsidDel="00DC29FA">
          <w:fldChar w:fldCharType="begin"/>
        </w:r>
        <w:r w:rsidDel="00DC29FA">
          <w:delInstrText>HYPERLINK "https://paperpile.com/c/V4qaol/LSYY6" \h</w:delInstrText>
        </w:r>
        <w:r w:rsidDel="00DC29FA">
          <w:fldChar w:fldCharType="separate"/>
        </w:r>
        <w:r w:rsidDel="00DC29FA">
          <w:rPr>
            <w:rFonts w:ascii="Garamond" w:eastAsia="Garamond" w:hAnsi="Garamond" w:cs="Garamond"/>
            <w:color w:val="000000"/>
            <w:vertAlign w:val="superscript"/>
          </w:rPr>
          <w:delText>27</w:delText>
        </w:r>
        <w:r w:rsidDel="00DC29FA">
          <w:rPr>
            <w:rFonts w:ascii="Garamond" w:eastAsia="Garamond" w:hAnsi="Garamond" w:cs="Garamond"/>
            <w:color w:val="000000"/>
            <w:vertAlign w:val="superscript"/>
          </w:rPr>
          <w:fldChar w:fldCharType="end"/>
        </w:r>
        <w:r w:rsidDel="00DC29FA">
          <w:rPr>
            <w:rFonts w:ascii="Garamond" w:eastAsia="Garamond" w:hAnsi="Garamond" w:cs="Garamond"/>
          </w:rPr>
          <w:delText xml:space="preserve"> </w:delText>
        </w:r>
      </w:del>
      <w:ins w:id="42" w:author="David Rudoler" w:date="2024-02-23T10:14:00Z">
        <w:r w:rsidR="00DC29FA">
          <w:fldChar w:fldCharType="begin"/>
        </w:r>
        <w:r w:rsidR="00DC29FA">
          <w:instrText>HYPERLINK "https://paperpile.com/c/V4qaol/LSYY6" \h</w:instrText>
        </w:r>
        <w:r w:rsidR="00DC29FA">
          <w:fldChar w:fldCharType="separate"/>
        </w:r>
        <w:r w:rsidR="00DC29FA">
          <w:rPr>
            <w:rFonts w:ascii="Garamond" w:eastAsia="Garamond" w:hAnsi="Garamond" w:cs="Garamond"/>
            <w:color w:val="000000"/>
            <w:vertAlign w:val="superscript"/>
          </w:rPr>
          <w:t>28</w:t>
        </w:r>
        <w:r w:rsidR="00DC29FA">
          <w:rPr>
            <w:rFonts w:ascii="Garamond" w:eastAsia="Garamond" w:hAnsi="Garamond" w:cs="Garamond"/>
            <w:color w:val="000000"/>
            <w:vertAlign w:val="superscript"/>
          </w:rPr>
          <w:fldChar w:fldCharType="end"/>
        </w:r>
        <w:r w:rsidR="00DC29FA">
          <w:rPr>
            <w:rFonts w:ascii="Garamond" w:eastAsia="Garamond" w:hAnsi="Garamond" w:cs="Garamond"/>
          </w:rPr>
          <w:t xml:space="preserve"> </w:t>
        </w:r>
      </w:ins>
      <w:r>
        <w:rPr>
          <w:rFonts w:ascii="Garamond" w:eastAsia="Garamond" w:hAnsi="Garamond" w:cs="Garamond"/>
        </w:rPr>
        <w:t>This provides support for the recruitment and retention of primary care providers in rural communities. Future research could focus on younger age groups and those without prescription drug insurance. Additionally, it would be worthwhile to use administrative data to investigate whether relational continuity of care is associated with other measures of follow-up care for individuals diagnosed with depression and anxiety disorders. Qualitative research, such as interviews with patients and prescribers, could also investigate the importance of relational continuity on trust with a prescribing FP and the experiences of receiving or delivering follow-up after a new antidepressant prescription.</w:t>
      </w:r>
    </w:p>
    <w:p w14:paraId="7984E64F" w14:textId="77777777" w:rsidR="00AA145C" w:rsidRDefault="00000000">
      <w:pPr>
        <w:pStyle w:val="Heading3"/>
        <w:rPr>
          <w:rFonts w:ascii="Garamond" w:eastAsia="Garamond" w:hAnsi="Garamond" w:cs="Garamond"/>
          <w:color w:val="000000"/>
        </w:rPr>
      </w:pPr>
      <w:bookmarkStart w:id="43" w:name="_1y810tw" w:colFirst="0" w:colLast="0"/>
      <w:bookmarkEnd w:id="43"/>
      <w:r>
        <w:rPr>
          <w:rFonts w:ascii="Garamond" w:eastAsia="Garamond" w:hAnsi="Garamond" w:cs="Garamond"/>
          <w:color w:val="000000"/>
        </w:rPr>
        <w:t>References</w:t>
      </w:r>
    </w:p>
    <w:p w14:paraId="7A846BB7" w14:textId="77777777" w:rsidR="00AA145C" w:rsidRDefault="00000000">
      <w:pPr>
        <w:widowControl w:val="0"/>
        <w:pBdr>
          <w:top w:val="nil"/>
          <w:left w:val="nil"/>
          <w:bottom w:val="nil"/>
          <w:right w:val="nil"/>
          <w:between w:val="nil"/>
        </w:pBdr>
        <w:spacing w:before="220"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 </w:t>
      </w:r>
      <w:r>
        <w:rPr>
          <w:rFonts w:ascii="Garamond" w:eastAsia="Garamond" w:hAnsi="Garamond" w:cs="Garamond"/>
          <w:color w:val="000000"/>
        </w:rPr>
        <w:tab/>
      </w:r>
      <w:hyperlink r:id="rId28">
        <w:r>
          <w:rPr>
            <w:rFonts w:ascii="Garamond" w:eastAsia="Garamond" w:hAnsi="Garamond" w:cs="Garamond"/>
            <w:color w:val="000000"/>
          </w:rPr>
          <w:t xml:space="preserve">Wong J, </w:t>
        </w:r>
        <w:proofErr w:type="spellStart"/>
        <w:r>
          <w:rPr>
            <w:rFonts w:ascii="Garamond" w:eastAsia="Garamond" w:hAnsi="Garamond" w:cs="Garamond"/>
            <w:color w:val="000000"/>
          </w:rPr>
          <w:t>Motulsky</w:t>
        </w:r>
        <w:proofErr w:type="spellEnd"/>
        <w:r>
          <w:rPr>
            <w:rFonts w:ascii="Garamond" w:eastAsia="Garamond" w:hAnsi="Garamond" w:cs="Garamond"/>
            <w:color w:val="000000"/>
          </w:rPr>
          <w:t xml:space="preserve"> A, </w:t>
        </w:r>
        <w:proofErr w:type="spellStart"/>
        <w:r>
          <w:rPr>
            <w:rFonts w:ascii="Garamond" w:eastAsia="Garamond" w:hAnsi="Garamond" w:cs="Garamond"/>
            <w:color w:val="000000"/>
          </w:rPr>
          <w:t>Abrahamowicz</w:t>
        </w:r>
        <w:proofErr w:type="spellEnd"/>
        <w:r>
          <w:rPr>
            <w:rFonts w:ascii="Garamond" w:eastAsia="Garamond" w:hAnsi="Garamond" w:cs="Garamond"/>
            <w:color w:val="000000"/>
          </w:rPr>
          <w:t xml:space="preserve"> M, </w:t>
        </w:r>
        <w:proofErr w:type="spellStart"/>
        <w:r>
          <w:rPr>
            <w:rFonts w:ascii="Garamond" w:eastAsia="Garamond" w:hAnsi="Garamond" w:cs="Garamond"/>
            <w:color w:val="000000"/>
          </w:rPr>
          <w:t>Eguale</w:t>
        </w:r>
        <w:proofErr w:type="spellEnd"/>
        <w:r>
          <w:rPr>
            <w:rFonts w:ascii="Garamond" w:eastAsia="Garamond" w:hAnsi="Garamond" w:cs="Garamond"/>
            <w:color w:val="000000"/>
          </w:rPr>
          <w:t xml:space="preserve"> T, </w:t>
        </w:r>
        <w:proofErr w:type="spellStart"/>
        <w:r>
          <w:rPr>
            <w:rFonts w:ascii="Garamond" w:eastAsia="Garamond" w:hAnsi="Garamond" w:cs="Garamond"/>
            <w:color w:val="000000"/>
          </w:rPr>
          <w:t>Buckeridge</w:t>
        </w:r>
        <w:proofErr w:type="spellEnd"/>
        <w:r>
          <w:rPr>
            <w:rFonts w:ascii="Garamond" w:eastAsia="Garamond" w:hAnsi="Garamond" w:cs="Garamond"/>
            <w:color w:val="000000"/>
          </w:rPr>
          <w:t xml:space="preserve"> DL, Tamblyn R. Off-label indications for antidepressants in primary care: descriptive study of prescriptions from an indication based electronic prescribing system. BMJ. 2017 Feb 21;</w:t>
        </w:r>
        <w:proofErr w:type="gramStart"/>
        <w:r>
          <w:rPr>
            <w:rFonts w:ascii="Garamond" w:eastAsia="Garamond" w:hAnsi="Garamond" w:cs="Garamond"/>
            <w:color w:val="000000"/>
          </w:rPr>
          <w:t>356:j</w:t>
        </w:r>
        <w:proofErr w:type="gramEnd"/>
        <w:r>
          <w:rPr>
            <w:rFonts w:ascii="Garamond" w:eastAsia="Garamond" w:hAnsi="Garamond" w:cs="Garamond"/>
            <w:color w:val="000000"/>
          </w:rPr>
          <w:t>603.</w:t>
        </w:r>
      </w:hyperlink>
    </w:p>
    <w:p w14:paraId="452557D2"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2. </w:t>
      </w:r>
      <w:r>
        <w:rPr>
          <w:rFonts w:ascii="Garamond" w:eastAsia="Garamond" w:hAnsi="Garamond" w:cs="Garamond"/>
          <w:color w:val="000000"/>
        </w:rPr>
        <w:tab/>
      </w:r>
      <w:hyperlink r:id="rId29">
        <w:r>
          <w:rPr>
            <w:rFonts w:ascii="Garamond" w:eastAsia="Garamond" w:hAnsi="Garamond" w:cs="Garamond"/>
            <w:color w:val="000000"/>
          </w:rPr>
          <w:t xml:space="preserve">Tamblyn R, Bates DW, </w:t>
        </w:r>
        <w:proofErr w:type="spellStart"/>
        <w:r>
          <w:rPr>
            <w:rFonts w:ascii="Garamond" w:eastAsia="Garamond" w:hAnsi="Garamond" w:cs="Garamond"/>
            <w:color w:val="000000"/>
          </w:rPr>
          <w:t>Buckeridge</w:t>
        </w:r>
        <w:proofErr w:type="spellEnd"/>
        <w:r>
          <w:rPr>
            <w:rFonts w:ascii="Garamond" w:eastAsia="Garamond" w:hAnsi="Garamond" w:cs="Garamond"/>
            <w:color w:val="000000"/>
          </w:rPr>
          <w:t xml:space="preserve"> DL, Dixon W, Forster AJ, Girard N, et al. Multinational comparison of new antidepressant use in older adults: a cohort study. BMJ Open. 2019 May 14;9(5</w:t>
        </w:r>
        <w:proofErr w:type="gramStart"/>
        <w:r>
          <w:rPr>
            <w:rFonts w:ascii="Garamond" w:eastAsia="Garamond" w:hAnsi="Garamond" w:cs="Garamond"/>
            <w:color w:val="000000"/>
          </w:rPr>
          <w:t>):e</w:t>
        </w:r>
        <w:proofErr w:type="gramEnd"/>
        <w:r>
          <w:rPr>
            <w:rFonts w:ascii="Garamond" w:eastAsia="Garamond" w:hAnsi="Garamond" w:cs="Garamond"/>
            <w:color w:val="000000"/>
          </w:rPr>
          <w:t>027663.</w:t>
        </w:r>
      </w:hyperlink>
    </w:p>
    <w:p w14:paraId="44A6F55F"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3. </w:t>
      </w:r>
      <w:r>
        <w:rPr>
          <w:rFonts w:ascii="Garamond" w:eastAsia="Garamond" w:hAnsi="Garamond" w:cs="Garamond"/>
          <w:color w:val="000000"/>
        </w:rPr>
        <w:tab/>
      </w:r>
      <w:hyperlink r:id="rId30">
        <w:r>
          <w:rPr>
            <w:rFonts w:ascii="Garamond" w:eastAsia="Garamond" w:hAnsi="Garamond" w:cs="Garamond"/>
            <w:color w:val="000000"/>
          </w:rPr>
          <w:t xml:space="preserve">Lin EH, Von </w:t>
        </w:r>
        <w:proofErr w:type="spellStart"/>
        <w:r>
          <w:rPr>
            <w:rFonts w:ascii="Garamond" w:eastAsia="Garamond" w:hAnsi="Garamond" w:cs="Garamond"/>
            <w:color w:val="000000"/>
          </w:rPr>
          <w:t>Korff</w:t>
        </w:r>
        <w:proofErr w:type="spellEnd"/>
        <w:r>
          <w:rPr>
            <w:rFonts w:ascii="Garamond" w:eastAsia="Garamond" w:hAnsi="Garamond" w:cs="Garamond"/>
            <w:color w:val="000000"/>
          </w:rPr>
          <w:t xml:space="preserve"> M, </w:t>
        </w:r>
        <w:proofErr w:type="spellStart"/>
        <w:r>
          <w:rPr>
            <w:rFonts w:ascii="Garamond" w:eastAsia="Garamond" w:hAnsi="Garamond" w:cs="Garamond"/>
            <w:color w:val="000000"/>
          </w:rPr>
          <w:t>Katon</w:t>
        </w:r>
        <w:proofErr w:type="spellEnd"/>
        <w:r>
          <w:rPr>
            <w:rFonts w:ascii="Garamond" w:eastAsia="Garamond" w:hAnsi="Garamond" w:cs="Garamond"/>
            <w:color w:val="000000"/>
          </w:rPr>
          <w:t xml:space="preserve"> W, Bush T, Simon GE, Walker E, et al. The role of the primary care physician in patients’ adherence to antidepressant therapy. Med Care. 1995 Jan;33(1):67–74.</w:t>
        </w:r>
      </w:hyperlink>
    </w:p>
    <w:p w14:paraId="54200E6F"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4. </w:t>
      </w:r>
      <w:r>
        <w:rPr>
          <w:rFonts w:ascii="Garamond" w:eastAsia="Garamond" w:hAnsi="Garamond" w:cs="Garamond"/>
          <w:color w:val="000000"/>
        </w:rPr>
        <w:tab/>
      </w:r>
      <w:hyperlink r:id="rId31">
        <w:r>
          <w:rPr>
            <w:rFonts w:ascii="Garamond" w:eastAsia="Garamond" w:hAnsi="Garamond" w:cs="Garamond"/>
            <w:color w:val="000000"/>
          </w:rPr>
          <w:t xml:space="preserve">Kennedy SH, Lam RW, McIntyre RS, </w:t>
        </w:r>
        <w:proofErr w:type="spellStart"/>
        <w:r>
          <w:rPr>
            <w:rFonts w:ascii="Garamond" w:eastAsia="Garamond" w:hAnsi="Garamond" w:cs="Garamond"/>
            <w:color w:val="000000"/>
          </w:rPr>
          <w:t>Tourjman</w:t>
        </w:r>
        <w:proofErr w:type="spellEnd"/>
        <w:r>
          <w:rPr>
            <w:rFonts w:ascii="Garamond" w:eastAsia="Garamond" w:hAnsi="Garamond" w:cs="Garamond"/>
            <w:color w:val="000000"/>
          </w:rPr>
          <w:t xml:space="preserve"> SV, Bhat V, </w:t>
        </w:r>
        <w:proofErr w:type="spellStart"/>
        <w:r>
          <w:rPr>
            <w:rFonts w:ascii="Garamond" w:eastAsia="Garamond" w:hAnsi="Garamond" w:cs="Garamond"/>
            <w:color w:val="000000"/>
          </w:rPr>
          <w:t>Blier</w:t>
        </w:r>
        <w:proofErr w:type="spellEnd"/>
        <w:r>
          <w:rPr>
            <w:rFonts w:ascii="Garamond" w:eastAsia="Garamond" w:hAnsi="Garamond" w:cs="Garamond"/>
            <w:color w:val="000000"/>
          </w:rPr>
          <w:t xml:space="preserve"> P, et al. Canadian Network for Mood and Anxiety Treatments (CANMAT) 2016 clinical guidelines for the management of adults with major depressive disorder: Section 3. Pharmacological Treatments: Section 3. Pharmacological Treatments. Can J Psychiatry. 2016 Sep 2;61(9):540–60.</w:t>
        </w:r>
      </w:hyperlink>
    </w:p>
    <w:p w14:paraId="6CD698C1"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5. </w:t>
      </w:r>
      <w:r>
        <w:rPr>
          <w:rFonts w:ascii="Garamond" w:eastAsia="Garamond" w:hAnsi="Garamond" w:cs="Garamond"/>
          <w:color w:val="000000"/>
        </w:rPr>
        <w:tab/>
      </w:r>
      <w:hyperlink r:id="rId32">
        <w:proofErr w:type="spellStart"/>
        <w:r>
          <w:rPr>
            <w:rFonts w:ascii="Garamond" w:eastAsia="Garamond" w:hAnsi="Garamond" w:cs="Garamond"/>
            <w:color w:val="000000"/>
          </w:rPr>
          <w:t>Duhoux</w:t>
        </w:r>
        <w:proofErr w:type="spellEnd"/>
        <w:r>
          <w:rPr>
            <w:rFonts w:ascii="Garamond" w:eastAsia="Garamond" w:hAnsi="Garamond" w:cs="Garamond"/>
            <w:color w:val="000000"/>
          </w:rPr>
          <w:t xml:space="preserve"> A, Fournier L, Nguyen CT, Roberge P, Beveridge R. Guideline concordance of treatment for depressive disorders in Canada. Soc Psychiatry </w:t>
        </w:r>
        <w:proofErr w:type="spellStart"/>
        <w:r>
          <w:rPr>
            <w:rFonts w:ascii="Garamond" w:eastAsia="Garamond" w:hAnsi="Garamond" w:cs="Garamond"/>
            <w:color w:val="000000"/>
          </w:rPr>
          <w:t>Psychiatr</w:t>
        </w:r>
        <w:proofErr w:type="spellEnd"/>
        <w:r>
          <w:rPr>
            <w:rFonts w:ascii="Garamond" w:eastAsia="Garamond" w:hAnsi="Garamond" w:cs="Garamond"/>
            <w:color w:val="000000"/>
          </w:rPr>
          <w:t xml:space="preserve"> Epidemiol. 2009 May;44(5):385–92.</w:t>
        </w:r>
      </w:hyperlink>
    </w:p>
    <w:p w14:paraId="7FAF1B8C"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6. </w:t>
      </w:r>
      <w:r>
        <w:rPr>
          <w:rFonts w:ascii="Garamond" w:eastAsia="Garamond" w:hAnsi="Garamond" w:cs="Garamond"/>
          <w:color w:val="000000"/>
        </w:rPr>
        <w:tab/>
      </w:r>
      <w:hyperlink r:id="rId33">
        <w:proofErr w:type="spellStart"/>
        <w:r>
          <w:rPr>
            <w:rFonts w:ascii="Garamond" w:eastAsia="Garamond" w:hAnsi="Garamond" w:cs="Garamond"/>
            <w:color w:val="000000"/>
          </w:rPr>
          <w:t>Petrosyan</w:t>
        </w:r>
        <w:proofErr w:type="spellEnd"/>
        <w:r>
          <w:rPr>
            <w:rFonts w:ascii="Garamond" w:eastAsia="Garamond" w:hAnsi="Garamond" w:cs="Garamond"/>
            <w:color w:val="000000"/>
          </w:rPr>
          <w:t xml:space="preserve"> Y, Sahakyan Y, Barnsley JM, </w:t>
        </w:r>
        <w:proofErr w:type="spellStart"/>
        <w:r>
          <w:rPr>
            <w:rFonts w:ascii="Garamond" w:eastAsia="Garamond" w:hAnsi="Garamond" w:cs="Garamond"/>
            <w:color w:val="000000"/>
          </w:rPr>
          <w:t>Kuluski</w:t>
        </w:r>
        <w:proofErr w:type="spellEnd"/>
        <w:r>
          <w:rPr>
            <w:rFonts w:ascii="Garamond" w:eastAsia="Garamond" w:hAnsi="Garamond" w:cs="Garamond"/>
            <w:color w:val="000000"/>
          </w:rPr>
          <w:t xml:space="preserve"> K, Liu B, </w:t>
        </w:r>
        <w:proofErr w:type="spellStart"/>
        <w:r>
          <w:rPr>
            <w:rFonts w:ascii="Garamond" w:eastAsia="Garamond" w:hAnsi="Garamond" w:cs="Garamond"/>
            <w:color w:val="000000"/>
          </w:rPr>
          <w:t>Wodchis</w:t>
        </w:r>
        <w:proofErr w:type="spellEnd"/>
        <w:r>
          <w:rPr>
            <w:rFonts w:ascii="Garamond" w:eastAsia="Garamond" w:hAnsi="Garamond" w:cs="Garamond"/>
            <w:color w:val="000000"/>
          </w:rPr>
          <w:t xml:space="preserve"> WP. Quality indicators for care of depression in primary care settings: a systematic review. Syst Rev. 2017 Jul 3;6(1):126.</w:t>
        </w:r>
      </w:hyperlink>
    </w:p>
    <w:p w14:paraId="7BC0B83A"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7. </w:t>
      </w:r>
      <w:r>
        <w:rPr>
          <w:rFonts w:ascii="Garamond" w:eastAsia="Garamond" w:hAnsi="Garamond" w:cs="Garamond"/>
          <w:color w:val="000000"/>
        </w:rPr>
        <w:tab/>
      </w:r>
      <w:hyperlink r:id="rId34">
        <w:r>
          <w:rPr>
            <w:rFonts w:ascii="Garamond" w:eastAsia="Garamond" w:hAnsi="Garamond" w:cs="Garamond"/>
            <w:color w:val="000000"/>
          </w:rPr>
          <w:t xml:space="preserve">Hepner KA, Rowe M, </w:t>
        </w:r>
        <w:proofErr w:type="spellStart"/>
        <w:r>
          <w:rPr>
            <w:rFonts w:ascii="Garamond" w:eastAsia="Garamond" w:hAnsi="Garamond" w:cs="Garamond"/>
            <w:color w:val="000000"/>
          </w:rPr>
          <w:t>Rost</w:t>
        </w:r>
        <w:proofErr w:type="spellEnd"/>
        <w:r>
          <w:rPr>
            <w:rFonts w:ascii="Garamond" w:eastAsia="Garamond" w:hAnsi="Garamond" w:cs="Garamond"/>
            <w:color w:val="000000"/>
          </w:rPr>
          <w:t xml:space="preserve"> K, Hickey SC, </w:t>
        </w:r>
        <w:proofErr w:type="spellStart"/>
        <w:r>
          <w:rPr>
            <w:rFonts w:ascii="Garamond" w:eastAsia="Garamond" w:hAnsi="Garamond" w:cs="Garamond"/>
            <w:color w:val="000000"/>
          </w:rPr>
          <w:t>Sherbourne</w:t>
        </w:r>
        <w:proofErr w:type="spellEnd"/>
        <w:r>
          <w:rPr>
            <w:rFonts w:ascii="Garamond" w:eastAsia="Garamond" w:hAnsi="Garamond" w:cs="Garamond"/>
            <w:color w:val="000000"/>
          </w:rPr>
          <w:t xml:space="preserve"> CD, Ford DE, et al. The effect of adherence to practice guidelines on depression outcomes. Ann Intern Med. 2007 Sep 4;147(5):320–9.</w:t>
        </w:r>
      </w:hyperlink>
    </w:p>
    <w:p w14:paraId="2B687857"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8. </w:t>
      </w:r>
      <w:r>
        <w:rPr>
          <w:rFonts w:ascii="Garamond" w:eastAsia="Garamond" w:hAnsi="Garamond" w:cs="Garamond"/>
          <w:color w:val="000000"/>
        </w:rPr>
        <w:tab/>
      </w:r>
      <w:hyperlink r:id="rId35">
        <w:r>
          <w:rPr>
            <w:rFonts w:ascii="Garamond" w:eastAsia="Garamond" w:hAnsi="Garamond" w:cs="Garamond"/>
            <w:color w:val="000000"/>
          </w:rPr>
          <w:t xml:space="preserve">Houle J, Beaulieu MD, </w:t>
        </w:r>
        <w:proofErr w:type="spellStart"/>
        <w:r>
          <w:rPr>
            <w:rFonts w:ascii="Garamond" w:eastAsia="Garamond" w:hAnsi="Garamond" w:cs="Garamond"/>
            <w:color w:val="000000"/>
          </w:rPr>
          <w:t>Lespérance</w:t>
        </w:r>
        <w:proofErr w:type="spellEnd"/>
        <w:r>
          <w:rPr>
            <w:rFonts w:ascii="Garamond" w:eastAsia="Garamond" w:hAnsi="Garamond" w:cs="Garamond"/>
            <w:color w:val="000000"/>
          </w:rPr>
          <w:t xml:space="preserve"> F, </w:t>
        </w:r>
        <w:proofErr w:type="spellStart"/>
        <w:r>
          <w:rPr>
            <w:rFonts w:ascii="Garamond" w:eastAsia="Garamond" w:hAnsi="Garamond" w:cs="Garamond"/>
            <w:color w:val="000000"/>
          </w:rPr>
          <w:t>Frasure</w:t>
        </w:r>
        <w:proofErr w:type="spellEnd"/>
        <w:r>
          <w:rPr>
            <w:rFonts w:ascii="Garamond" w:eastAsia="Garamond" w:hAnsi="Garamond" w:cs="Garamond"/>
            <w:color w:val="000000"/>
          </w:rPr>
          <w:t xml:space="preserve">-Smith N, Lambert J. Inequities in medical follow-up for depression: a population-based study in Montreal. </w:t>
        </w:r>
        <w:proofErr w:type="spellStart"/>
        <w:r>
          <w:rPr>
            <w:rFonts w:ascii="Garamond" w:eastAsia="Garamond" w:hAnsi="Garamond" w:cs="Garamond"/>
            <w:color w:val="000000"/>
          </w:rPr>
          <w:t>Psychiatr</w:t>
        </w:r>
        <w:proofErr w:type="spellEnd"/>
        <w:r>
          <w:rPr>
            <w:rFonts w:ascii="Garamond" w:eastAsia="Garamond" w:hAnsi="Garamond" w:cs="Garamond"/>
            <w:color w:val="000000"/>
          </w:rPr>
          <w:t xml:space="preserve"> Serv. 2010 Mar 1;61(3):258–63.</w:t>
        </w:r>
      </w:hyperlink>
    </w:p>
    <w:p w14:paraId="61DD7167"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9. </w:t>
      </w:r>
      <w:r>
        <w:rPr>
          <w:rFonts w:ascii="Garamond" w:eastAsia="Garamond" w:hAnsi="Garamond" w:cs="Garamond"/>
          <w:color w:val="000000"/>
        </w:rPr>
        <w:tab/>
      </w:r>
      <w:hyperlink r:id="rId36">
        <w:r>
          <w:rPr>
            <w:rFonts w:ascii="Garamond" w:eastAsia="Garamond" w:hAnsi="Garamond" w:cs="Garamond"/>
            <w:color w:val="000000"/>
          </w:rPr>
          <w:t xml:space="preserve">van </w:t>
        </w:r>
        <w:proofErr w:type="spellStart"/>
        <w:r>
          <w:rPr>
            <w:rFonts w:ascii="Garamond" w:eastAsia="Garamond" w:hAnsi="Garamond" w:cs="Garamond"/>
            <w:color w:val="000000"/>
          </w:rPr>
          <w:t>Walraven</w:t>
        </w:r>
        <w:proofErr w:type="spellEnd"/>
        <w:r>
          <w:rPr>
            <w:rFonts w:ascii="Garamond" w:eastAsia="Garamond" w:hAnsi="Garamond" w:cs="Garamond"/>
            <w:color w:val="000000"/>
          </w:rPr>
          <w:t xml:space="preserve"> C, </w:t>
        </w:r>
        <w:proofErr w:type="spellStart"/>
        <w:r>
          <w:rPr>
            <w:rFonts w:ascii="Garamond" w:eastAsia="Garamond" w:hAnsi="Garamond" w:cs="Garamond"/>
            <w:color w:val="000000"/>
          </w:rPr>
          <w:t>Oake</w:t>
        </w:r>
        <w:proofErr w:type="spellEnd"/>
        <w:r>
          <w:rPr>
            <w:rFonts w:ascii="Garamond" w:eastAsia="Garamond" w:hAnsi="Garamond" w:cs="Garamond"/>
            <w:color w:val="000000"/>
          </w:rPr>
          <w:t xml:space="preserve"> N, Jennings A, Forster AJ. The association between continuity of care and outcomes: a systematic and critical review: Association between continuity of care and outcomes. J Eval Clin </w:t>
        </w:r>
        <w:proofErr w:type="spellStart"/>
        <w:r>
          <w:rPr>
            <w:rFonts w:ascii="Garamond" w:eastAsia="Garamond" w:hAnsi="Garamond" w:cs="Garamond"/>
            <w:color w:val="000000"/>
          </w:rPr>
          <w:t>Pract</w:t>
        </w:r>
        <w:proofErr w:type="spellEnd"/>
        <w:r>
          <w:rPr>
            <w:rFonts w:ascii="Garamond" w:eastAsia="Garamond" w:hAnsi="Garamond" w:cs="Garamond"/>
            <w:color w:val="000000"/>
          </w:rPr>
          <w:t>. 2010 Oct 1;16(5):947–56.</w:t>
        </w:r>
      </w:hyperlink>
    </w:p>
    <w:p w14:paraId="0754676B"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lastRenderedPageBreak/>
        <w:t xml:space="preserve">10. </w:t>
      </w:r>
      <w:r>
        <w:rPr>
          <w:rFonts w:ascii="Garamond" w:eastAsia="Garamond" w:hAnsi="Garamond" w:cs="Garamond"/>
          <w:color w:val="000000"/>
        </w:rPr>
        <w:tab/>
      </w:r>
      <w:hyperlink r:id="rId37">
        <w:r>
          <w:rPr>
            <w:rFonts w:ascii="Garamond" w:eastAsia="Garamond" w:hAnsi="Garamond" w:cs="Garamond"/>
            <w:color w:val="000000"/>
          </w:rPr>
          <w:t xml:space="preserve">Ahuja V, Alvarez CA, </w:t>
        </w:r>
        <w:proofErr w:type="spellStart"/>
        <w:r>
          <w:rPr>
            <w:rFonts w:ascii="Garamond" w:eastAsia="Garamond" w:hAnsi="Garamond" w:cs="Garamond"/>
            <w:color w:val="000000"/>
          </w:rPr>
          <w:t>Staats</w:t>
        </w:r>
        <w:proofErr w:type="spellEnd"/>
        <w:r>
          <w:rPr>
            <w:rFonts w:ascii="Garamond" w:eastAsia="Garamond" w:hAnsi="Garamond" w:cs="Garamond"/>
            <w:color w:val="000000"/>
          </w:rPr>
          <w:t xml:space="preserve"> BR. Maintaining continuity in service: An empirical examination of primary care physicians. </w:t>
        </w:r>
        <w:proofErr w:type="spellStart"/>
        <w:r>
          <w:rPr>
            <w:rFonts w:ascii="Garamond" w:eastAsia="Garamond" w:hAnsi="Garamond" w:cs="Garamond"/>
            <w:color w:val="000000"/>
          </w:rPr>
          <w:t>Manuf</w:t>
        </w:r>
        <w:proofErr w:type="spellEnd"/>
        <w:r>
          <w:rPr>
            <w:rFonts w:ascii="Garamond" w:eastAsia="Garamond" w:hAnsi="Garamond" w:cs="Garamond"/>
            <w:color w:val="000000"/>
          </w:rPr>
          <w:t xml:space="preserve"> Serv </w:t>
        </w:r>
        <w:proofErr w:type="spellStart"/>
        <w:r>
          <w:rPr>
            <w:rFonts w:ascii="Garamond" w:eastAsia="Garamond" w:hAnsi="Garamond" w:cs="Garamond"/>
            <w:color w:val="000000"/>
          </w:rPr>
          <w:t>Oper</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Manag</w:t>
        </w:r>
        <w:proofErr w:type="spellEnd"/>
        <w:r>
          <w:rPr>
            <w:rFonts w:ascii="Garamond" w:eastAsia="Garamond" w:hAnsi="Garamond" w:cs="Garamond"/>
            <w:color w:val="000000"/>
          </w:rPr>
          <w:t>. 2020 Sep 17;22(5):1088–106.</w:t>
        </w:r>
      </w:hyperlink>
    </w:p>
    <w:p w14:paraId="4C103608"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11. </w:t>
      </w:r>
      <w:r>
        <w:rPr>
          <w:rFonts w:ascii="Garamond" w:eastAsia="Garamond" w:hAnsi="Garamond" w:cs="Garamond"/>
          <w:color w:val="000000"/>
        </w:rPr>
        <w:tab/>
      </w:r>
      <w:hyperlink r:id="rId38">
        <w:r>
          <w:rPr>
            <w:rFonts w:ascii="Garamond" w:eastAsia="Garamond" w:hAnsi="Garamond" w:cs="Garamond"/>
            <w:color w:val="000000"/>
          </w:rPr>
          <w:t xml:space="preserve">Nutting PA, Goodwin MA, </w:t>
        </w:r>
        <w:proofErr w:type="spellStart"/>
        <w:r>
          <w:rPr>
            <w:rFonts w:ascii="Garamond" w:eastAsia="Garamond" w:hAnsi="Garamond" w:cs="Garamond"/>
            <w:color w:val="000000"/>
          </w:rPr>
          <w:t>Flocke</w:t>
        </w:r>
        <w:proofErr w:type="spellEnd"/>
        <w:r>
          <w:rPr>
            <w:rFonts w:ascii="Garamond" w:eastAsia="Garamond" w:hAnsi="Garamond" w:cs="Garamond"/>
            <w:color w:val="000000"/>
          </w:rPr>
          <w:t xml:space="preserve"> SA, </w:t>
        </w:r>
        <w:proofErr w:type="spellStart"/>
        <w:r>
          <w:rPr>
            <w:rFonts w:ascii="Garamond" w:eastAsia="Garamond" w:hAnsi="Garamond" w:cs="Garamond"/>
            <w:color w:val="000000"/>
          </w:rPr>
          <w:t>Zyzanski</w:t>
        </w:r>
        <w:proofErr w:type="spellEnd"/>
        <w:r>
          <w:rPr>
            <w:rFonts w:ascii="Garamond" w:eastAsia="Garamond" w:hAnsi="Garamond" w:cs="Garamond"/>
            <w:color w:val="000000"/>
          </w:rPr>
          <w:t xml:space="preserve"> SJ, </w:t>
        </w:r>
        <w:proofErr w:type="spellStart"/>
        <w:r>
          <w:rPr>
            <w:rFonts w:ascii="Garamond" w:eastAsia="Garamond" w:hAnsi="Garamond" w:cs="Garamond"/>
            <w:color w:val="000000"/>
          </w:rPr>
          <w:t>Stange</w:t>
        </w:r>
        <w:proofErr w:type="spellEnd"/>
        <w:r>
          <w:rPr>
            <w:rFonts w:ascii="Garamond" w:eastAsia="Garamond" w:hAnsi="Garamond" w:cs="Garamond"/>
            <w:color w:val="000000"/>
          </w:rPr>
          <w:t xml:space="preserve"> KC. Continuity of primary care: to whom does it matter and when? Ann Fam Med. 2003 Sep 1;1(3):149–55.</w:t>
        </w:r>
      </w:hyperlink>
    </w:p>
    <w:p w14:paraId="24F5B9A8"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12. </w:t>
      </w:r>
      <w:r>
        <w:rPr>
          <w:rFonts w:ascii="Garamond" w:eastAsia="Garamond" w:hAnsi="Garamond" w:cs="Garamond"/>
          <w:color w:val="000000"/>
        </w:rPr>
        <w:tab/>
      </w:r>
      <w:hyperlink r:id="rId39">
        <w:r>
          <w:rPr>
            <w:rFonts w:ascii="Garamond" w:eastAsia="Garamond" w:hAnsi="Garamond" w:cs="Garamond"/>
            <w:color w:val="000000"/>
          </w:rPr>
          <w:t xml:space="preserve">Baker R, Freeman GK, Haggerty JL, Bankart MJ, </w:t>
        </w:r>
        <w:proofErr w:type="spellStart"/>
        <w:r>
          <w:rPr>
            <w:rFonts w:ascii="Garamond" w:eastAsia="Garamond" w:hAnsi="Garamond" w:cs="Garamond"/>
            <w:color w:val="000000"/>
          </w:rPr>
          <w:t>Nockels</w:t>
        </w:r>
        <w:proofErr w:type="spellEnd"/>
        <w:r>
          <w:rPr>
            <w:rFonts w:ascii="Garamond" w:eastAsia="Garamond" w:hAnsi="Garamond" w:cs="Garamond"/>
            <w:color w:val="000000"/>
          </w:rPr>
          <w:t xml:space="preserve"> KH. Primary medical care continuity and patient mortality: a systematic review. Br J Gen </w:t>
        </w:r>
        <w:proofErr w:type="spellStart"/>
        <w:r>
          <w:rPr>
            <w:rFonts w:ascii="Garamond" w:eastAsia="Garamond" w:hAnsi="Garamond" w:cs="Garamond"/>
            <w:color w:val="000000"/>
          </w:rPr>
          <w:t>Pract</w:t>
        </w:r>
        <w:proofErr w:type="spellEnd"/>
        <w:r>
          <w:rPr>
            <w:rFonts w:ascii="Garamond" w:eastAsia="Garamond" w:hAnsi="Garamond" w:cs="Garamond"/>
            <w:color w:val="000000"/>
          </w:rPr>
          <w:t>. 2020 Sep;70(698</w:t>
        </w:r>
        <w:proofErr w:type="gramStart"/>
        <w:r>
          <w:rPr>
            <w:rFonts w:ascii="Garamond" w:eastAsia="Garamond" w:hAnsi="Garamond" w:cs="Garamond"/>
            <w:color w:val="000000"/>
          </w:rPr>
          <w:t>):e</w:t>
        </w:r>
        <w:proofErr w:type="gramEnd"/>
        <w:r>
          <w:rPr>
            <w:rFonts w:ascii="Garamond" w:eastAsia="Garamond" w:hAnsi="Garamond" w:cs="Garamond"/>
            <w:color w:val="000000"/>
          </w:rPr>
          <w:t>600–11.</w:t>
        </w:r>
      </w:hyperlink>
    </w:p>
    <w:p w14:paraId="01E03954"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13. </w:t>
      </w:r>
      <w:r>
        <w:rPr>
          <w:rFonts w:ascii="Garamond" w:eastAsia="Garamond" w:hAnsi="Garamond" w:cs="Garamond"/>
          <w:color w:val="000000"/>
        </w:rPr>
        <w:tab/>
      </w:r>
      <w:hyperlink r:id="rId40">
        <w:proofErr w:type="spellStart"/>
        <w:r>
          <w:rPr>
            <w:rFonts w:ascii="Garamond" w:eastAsia="Garamond" w:hAnsi="Garamond" w:cs="Garamond"/>
            <w:color w:val="000000"/>
          </w:rPr>
          <w:t>Saultz</w:t>
        </w:r>
        <w:proofErr w:type="spellEnd"/>
        <w:r>
          <w:rPr>
            <w:rFonts w:ascii="Garamond" w:eastAsia="Garamond" w:hAnsi="Garamond" w:cs="Garamond"/>
            <w:color w:val="000000"/>
          </w:rPr>
          <w:t xml:space="preserve"> JW, Lochner J. Interpersonal continuity of care and care outcomes: a critical review. Ann Fam Med. 2005 Mar 1;3(2):159–66.</w:t>
        </w:r>
      </w:hyperlink>
    </w:p>
    <w:p w14:paraId="1203F015"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14. </w:t>
      </w:r>
      <w:r>
        <w:rPr>
          <w:rFonts w:ascii="Garamond" w:eastAsia="Garamond" w:hAnsi="Garamond" w:cs="Garamond"/>
          <w:color w:val="000000"/>
        </w:rPr>
        <w:tab/>
      </w:r>
      <w:hyperlink r:id="rId41">
        <w:r>
          <w:rPr>
            <w:rFonts w:ascii="Garamond" w:eastAsia="Garamond" w:hAnsi="Garamond" w:cs="Garamond"/>
            <w:color w:val="000000"/>
          </w:rPr>
          <w:t>Haggerty JL, Reid RJ, Freeman GK, Starfield BH, Adair CE, McKendry R. Continuity of care: a multidisciplinary review. BMJ. 2003 Nov 22;327(7425):1219–21.</w:t>
        </w:r>
      </w:hyperlink>
    </w:p>
    <w:p w14:paraId="3C1E21AF"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15. </w:t>
      </w:r>
      <w:r>
        <w:rPr>
          <w:rFonts w:ascii="Garamond" w:eastAsia="Garamond" w:hAnsi="Garamond" w:cs="Garamond"/>
          <w:color w:val="000000"/>
        </w:rPr>
        <w:tab/>
      </w:r>
      <w:hyperlink r:id="rId42">
        <w:r>
          <w:rPr>
            <w:rFonts w:ascii="Garamond" w:eastAsia="Garamond" w:hAnsi="Garamond" w:cs="Garamond"/>
            <w:color w:val="000000"/>
          </w:rPr>
          <w:t xml:space="preserve">King M, Steele Gray C, </w:t>
        </w:r>
        <w:proofErr w:type="spellStart"/>
        <w:r>
          <w:rPr>
            <w:rFonts w:ascii="Garamond" w:eastAsia="Garamond" w:hAnsi="Garamond" w:cs="Garamond"/>
            <w:color w:val="000000"/>
          </w:rPr>
          <w:t>Kobewka</w:t>
        </w:r>
        <w:proofErr w:type="spellEnd"/>
        <w:r>
          <w:rPr>
            <w:rFonts w:ascii="Garamond" w:eastAsia="Garamond" w:hAnsi="Garamond" w:cs="Garamond"/>
            <w:color w:val="000000"/>
          </w:rPr>
          <w:t xml:space="preserve"> D, </w:t>
        </w:r>
        <w:proofErr w:type="spellStart"/>
        <w:r>
          <w:rPr>
            <w:rFonts w:ascii="Garamond" w:eastAsia="Garamond" w:hAnsi="Garamond" w:cs="Garamond"/>
            <w:color w:val="000000"/>
          </w:rPr>
          <w:t>Grudniewicz</w:t>
        </w:r>
        <w:proofErr w:type="spellEnd"/>
        <w:r>
          <w:rPr>
            <w:rFonts w:ascii="Garamond" w:eastAsia="Garamond" w:hAnsi="Garamond" w:cs="Garamond"/>
            <w:color w:val="000000"/>
          </w:rPr>
          <w:t xml:space="preserve"> A. Continuity of care for older adults in a Canadian long-term care setting: a qualitative study. BMC Health Serv Res. 2022 Sep 27;22(1):1204.</w:t>
        </w:r>
      </w:hyperlink>
    </w:p>
    <w:p w14:paraId="6AFF0F10"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16. </w:t>
      </w:r>
      <w:r>
        <w:rPr>
          <w:rFonts w:ascii="Garamond" w:eastAsia="Garamond" w:hAnsi="Garamond" w:cs="Garamond"/>
          <w:color w:val="000000"/>
        </w:rPr>
        <w:tab/>
      </w:r>
      <w:hyperlink r:id="rId43">
        <w:r>
          <w:rPr>
            <w:rFonts w:ascii="Garamond" w:eastAsia="Garamond" w:hAnsi="Garamond" w:cs="Garamond"/>
            <w:color w:val="000000"/>
          </w:rPr>
          <w:t xml:space="preserve">Chong WW, </w:t>
        </w:r>
        <w:proofErr w:type="spellStart"/>
        <w:r>
          <w:rPr>
            <w:rFonts w:ascii="Garamond" w:eastAsia="Garamond" w:hAnsi="Garamond" w:cs="Garamond"/>
            <w:color w:val="000000"/>
          </w:rPr>
          <w:t>Aslani</w:t>
        </w:r>
        <w:proofErr w:type="spellEnd"/>
        <w:r>
          <w:rPr>
            <w:rFonts w:ascii="Garamond" w:eastAsia="Garamond" w:hAnsi="Garamond" w:cs="Garamond"/>
            <w:color w:val="000000"/>
          </w:rPr>
          <w:t xml:space="preserve"> P, Chen TF. Effectiveness of interventions to improve antidepressant medication adherence: a systematic review. Int J Clin </w:t>
        </w:r>
        <w:proofErr w:type="spellStart"/>
        <w:r>
          <w:rPr>
            <w:rFonts w:ascii="Garamond" w:eastAsia="Garamond" w:hAnsi="Garamond" w:cs="Garamond"/>
            <w:color w:val="000000"/>
          </w:rPr>
          <w:t>Pract</w:t>
        </w:r>
        <w:proofErr w:type="spellEnd"/>
        <w:r>
          <w:rPr>
            <w:rFonts w:ascii="Garamond" w:eastAsia="Garamond" w:hAnsi="Garamond" w:cs="Garamond"/>
            <w:color w:val="000000"/>
          </w:rPr>
          <w:t>. 2011 Sep;65(9):954–75.</w:t>
        </w:r>
      </w:hyperlink>
    </w:p>
    <w:p w14:paraId="55F1C682"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17. </w:t>
      </w:r>
      <w:r>
        <w:rPr>
          <w:rFonts w:ascii="Garamond" w:eastAsia="Garamond" w:hAnsi="Garamond" w:cs="Garamond"/>
          <w:color w:val="000000"/>
        </w:rPr>
        <w:tab/>
      </w:r>
      <w:hyperlink r:id="rId44">
        <w:proofErr w:type="spellStart"/>
        <w:r>
          <w:rPr>
            <w:rFonts w:ascii="Garamond" w:eastAsia="Garamond" w:hAnsi="Garamond" w:cs="Garamond"/>
            <w:color w:val="000000"/>
          </w:rPr>
          <w:t>Sabaté</w:t>
        </w:r>
        <w:proofErr w:type="spellEnd"/>
        <w:r>
          <w:rPr>
            <w:rFonts w:ascii="Garamond" w:eastAsia="Garamond" w:hAnsi="Garamond" w:cs="Garamond"/>
            <w:color w:val="000000"/>
          </w:rPr>
          <w:t xml:space="preserve"> E. Adherence to Long-term Therapies: Evidence for Action. World Health Organization; 2003. 198 p.</w:t>
        </w:r>
      </w:hyperlink>
    </w:p>
    <w:p w14:paraId="37594012"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18. </w:t>
      </w:r>
      <w:r>
        <w:rPr>
          <w:rFonts w:ascii="Garamond" w:eastAsia="Garamond" w:hAnsi="Garamond" w:cs="Garamond"/>
          <w:color w:val="000000"/>
        </w:rPr>
        <w:tab/>
      </w:r>
      <w:hyperlink r:id="rId45">
        <w:r>
          <w:rPr>
            <w:rFonts w:ascii="Garamond" w:eastAsia="Garamond" w:hAnsi="Garamond" w:cs="Garamond"/>
            <w:color w:val="000000"/>
          </w:rPr>
          <w:t xml:space="preserve">Nguyen GC, LaVeist TA, Harris ML, Datta LW, Bayless TM, Brant SR. Patient trust-in-physician and race are predictors of adherence to medical management in inflammatory bowel disease. </w:t>
        </w:r>
        <w:proofErr w:type="spellStart"/>
        <w:r>
          <w:rPr>
            <w:rFonts w:ascii="Garamond" w:eastAsia="Garamond" w:hAnsi="Garamond" w:cs="Garamond"/>
            <w:color w:val="000000"/>
          </w:rPr>
          <w:t>Inflamm</w:t>
        </w:r>
        <w:proofErr w:type="spellEnd"/>
        <w:r>
          <w:rPr>
            <w:rFonts w:ascii="Garamond" w:eastAsia="Garamond" w:hAnsi="Garamond" w:cs="Garamond"/>
            <w:color w:val="000000"/>
          </w:rPr>
          <w:t xml:space="preserve"> Bowel Dis. 2009 Aug;15(8):1233–9.</w:t>
        </w:r>
      </w:hyperlink>
    </w:p>
    <w:p w14:paraId="75FBBA05"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19. </w:t>
      </w:r>
      <w:r>
        <w:rPr>
          <w:rFonts w:ascii="Garamond" w:eastAsia="Garamond" w:hAnsi="Garamond" w:cs="Garamond"/>
          <w:color w:val="000000"/>
        </w:rPr>
        <w:tab/>
      </w:r>
      <w:hyperlink r:id="rId46">
        <w:r>
          <w:rPr>
            <w:rFonts w:ascii="Garamond" w:eastAsia="Garamond" w:hAnsi="Garamond" w:cs="Garamond"/>
            <w:color w:val="000000"/>
          </w:rPr>
          <w:t>Schneider J, Kaplan SH, Greenfield S, Li W, Wilson IB. Better physician-patient relationships are associated with higher reported adherence to antiretroviral therapy in patients with HIV infection. J Gen Intern Med. 2004 Nov;19(11):1096–103.</w:t>
        </w:r>
      </w:hyperlink>
    </w:p>
    <w:p w14:paraId="551C3698"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20. </w:t>
      </w:r>
      <w:r>
        <w:rPr>
          <w:rFonts w:ascii="Garamond" w:eastAsia="Garamond" w:hAnsi="Garamond" w:cs="Garamond"/>
          <w:color w:val="000000"/>
        </w:rPr>
        <w:tab/>
      </w:r>
      <w:hyperlink r:id="rId47">
        <w:r>
          <w:rPr>
            <w:rFonts w:ascii="Garamond" w:eastAsia="Garamond" w:hAnsi="Garamond" w:cs="Garamond"/>
            <w:color w:val="000000"/>
          </w:rPr>
          <w:t xml:space="preserve">Mian O, </w:t>
        </w:r>
        <w:proofErr w:type="spellStart"/>
        <w:r>
          <w:rPr>
            <w:rFonts w:ascii="Garamond" w:eastAsia="Garamond" w:hAnsi="Garamond" w:cs="Garamond"/>
            <w:color w:val="000000"/>
          </w:rPr>
          <w:t>Hogenbirk</w:t>
        </w:r>
        <w:proofErr w:type="spellEnd"/>
        <w:r>
          <w:rPr>
            <w:rFonts w:ascii="Garamond" w:eastAsia="Garamond" w:hAnsi="Garamond" w:cs="Garamond"/>
            <w:color w:val="000000"/>
          </w:rPr>
          <w:t xml:space="preserve"> JC, Warry W, Strasser RP. </w:t>
        </w:r>
        <w:proofErr w:type="gramStart"/>
        <w:r>
          <w:rPr>
            <w:rFonts w:ascii="Garamond" w:eastAsia="Garamond" w:hAnsi="Garamond" w:cs="Garamond"/>
            <w:color w:val="000000"/>
          </w:rPr>
          <w:t>How</w:t>
        </w:r>
        <w:proofErr w:type="gramEnd"/>
        <w:r>
          <w:rPr>
            <w:rFonts w:ascii="Garamond" w:eastAsia="Garamond" w:hAnsi="Garamond" w:cs="Garamond"/>
            <w:color w:val="000000"/>
          </w:rPr>
          <w:t xml:space="preserve"> underserviced rural communities approach physician recruitment: changes following the opening of a socially accountable medical school in northern Ontario. Can J Rural Med. 2017 Autumn;22(4):139–47.</w:t>
        </w:r>
      </w:hyperlink>
    </w:p>
    <w:p w14:paraId="36674AE6"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21. </w:t>
      </w:r>
      <w:r>
        <w:rPr>
          <w:rFonts w:ascii="Garamond" w:eastAsia="Garamond" w:hAnsi="Garamond" w:cs="Garamond"/>
          <w:color w:val="000000"/>
        </w:rPr>
        <w:tab/>
      </w:r>
      <w:hyperlink r:id="rId48">
        <w:proofErr w:type="spellStart"/>
        <w:r>
          <w:rPr>
            <w:rFonts w:ascii="Garamond" w:eastAsia="Garamond" w:hAnsi="Garamond" w:cs="Garamond"/>
            <w:color w:val="000000"/>
          </w:rPr>
          <w:t>Doktorchik</w:t>
        </w:r>
        <w:proofErr w:type="spellEnd"/>
        <w:r>
          <w:rPr>
            <w:rFonts w:ascii="Garamond" w:eastAsia="Garamond" w:hAnsi="Garamond" w:cs="Garamond"/>
            <w:color w:val="000000"/>
          </w:rPr>
          <w:t xml:space="preserve"> C, Patten S, Eastwood C, Peng M, Chen G, Beck CA, et al. Validation of a case definition for depression in administrative data against primary chart data as a reference standard. BMC Psychiatry. 2019 Jan 7;19(1):9.</w:t>
        </w:r>
      </w:hyperlink>
    </w:p>
    <w:p w14:paraId="33B11FB0"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22. </w:t>
      </w:r>
      <w:r>
        <w:rPr>
          <w:rFonts w:ascii="Garamond" w:eastAsia="Garamond" w:hAnsi="Garamond" w:cs="Garamond"/>
          <w:color w:val="000000"/>
        </w:rPr>
        <w:tab/>
      </w:r>
      <w:hyperlink r:id="rId49">
        <w:r>
          <w:rPr>
            <w:rFonts w:ascii="Garamond" w:eastAsia="Garamond" w:hAnsi="Garamond" w:cs="Garamond"/>
            <w:color w:val="000000"/>
          </w:rPr>
          <w:t>Schultz SE, Glazier RH. Identification of physicians providing comprehensive primary care in Ontario: a retrospective analysis using linked administrative data. CMAJ Open. 2017 Dec 19;5(4</w:t>
        </w:r>
        <w:proofErr w:type="gramStart"/>
        <w:r>
          <w:rPr>
            <w:rFonts w:ascii="Garamond" w:eastAsia="Garamond" w:hAnsi="Garamond" w:cs="Garamond"/>
            <w:color w:val="000000"/>
          </w:rPr>
          <w:t>):E</w:t>
        </w:r>
        <w:proofErr w:type="gramEnd"/>
        <w:r>
          <w:rPr>
            <w:rFonts w:ascii="Garamond" w:eastAsia="Garamond" w:hAnsi="Garamond" w:cs="Garamond"/>
            <w:color w:val="000000"/>
          </w:rPr>
          <w:t>856–63.</w:t>
        </w:r>
      </w:hyperlink>
    </w:p>
    <w:p w14:paraId="2D197D61"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23. </w:t>
      </w:r>
      <w:r>
        <w:rPr>
          <w:rFonts w:ascii="Garamond" w:eastAsia="Garamond" w:hAnsi="Garamond" w:cs="Garamond"/>
          <w:color w:val="000000"/>
        </w:rPr>
        <w:tab/>
      </w:r>
      <w:hyperlink r:id="rId50">
        <w:proofErr w:type="spellStart"/>
        <w:r>
          <w:rPr>
            <w:rFonts w:ascii="Garamond" w:eastAsia="Garamond" w:hAnsi="Garamond" w:cs="Garamond"/>
            <w:color w:val="000000"/>
          </w:rPr>
          <w:t>Kralj</w:t>
        </w:r>
        <w:proofErr w:type="spellEnd"/>
        <w:r>
          <w:rPr>
            <w:rFonts w:ascii="Garamond" w:eastAsia="Garamond" w:hAnsi="Garamond" w:cs="Garamond"/>
            <w:color w:val="000000"/>
          </w:rPr>
          <w:t xml:space="preserve"> B. Measuring “rurality” for purposes of health-care planning: an empirical measure for Ontario. </w:t>
        </w:r>
        <w:proofErr w:type="spellStart"/>
        <w:r>
          <w:rPr>
            <w:rFonts w:ascii="Garamond" w:eastAsia="Garamond" w:hAnsi="Garamond" w:cs="Garamond"/>
            <w:color w:val="000000"/>
          </w:rPr>
          <w:t>Ont</w:t>
        </w:r>
        <w:proofErr w:type="spellEnd"/>
        <w:r>
          <w:rPr>
            <w:rFonts w:ascii="Garamond" w:eastAsia="Garamond" w:hAnsi="Garamond" w:cs="Garamond"/>
            <w:color w:val="000000"/>
          </w:rPr>
          <w:t xml:space="preserve"> Med Rev. 2000;67(9):33–52.</w:t>
        </w:r>
      </w:hyperlink>
    </w:p>
    <w:p w14:paraId="45EBAEEE"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24. </w:t>
      </w:r>
      <w:r>
        <w:rPr>
          <w:rFonts w:ascii="Garamond" w:eastAsia="Garamond" w:hAnsi="Garamond" w:cs="Garamond"/>
          <w:color w:val="000000"/>
        </w:rPr>
        <w:tab/>
      </w:r>
      <w:hyperlink r:id="rId51">
        <w:r>
          <w:rPr>
            <w:rFonts w:ascii="Garamond" w:eastAsia="Garamond" w:hAnsi="Garamond" w:cs="Garamond"/>
            <w:color w:val="000000"/>
          </w:rPr>
          <w:t>Zou G. A Modified Poisson Regression Approach to Prospective Studies with Binary Data. Am J Epidemiol. 2004 Apr 1;159(7):702–6.</w:t>
        </w:r>
      </w:hyperlink>
    </w:p>
    <w:p w14:paraId="7DA2BF3E" w14:textId="77777777"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r>
        <w:rPr>
          <w:rFonts w:ascii="Garamond" w:eastAsia="Garamond" w:hAnsi="Garamond" w:cs="Garamond"/>
          <w:color w:val="000000"/>
        </w:rPr>
        <w:t xml:space="preserve">25. </w:t>
      </w:r>
      <w:r>
        <w:rPr>
          <w:rFonts w:ascii="Garamond" w:eastAsia="Garamond" w:hAnsi="Garamond" w:cs="Garamond"/>
          <w:color w:val="000000"/>
        </w:rPr>
        <w:tab/>
      </w:r>
      <w:hyperlink r:id="rId52">
        <w:proofErr w:type="spellStart"/>
        <w:r>
          <w:rPr>
            <w:rFonts w:ascii="Garamond" w:eastAsia="Garamond" w:hAnsi="Garamond" w:cs="Garamond"/>
            <w:color w:val="000000"/>
          </w:rPr>
          <w:t>Massamba</w:t>
        </w:r>
        <w:proofErr w:type="spellEnd"/>
        <w:r>
          <w:rPr>
            <w:rFonts w:ascii="Garamond" w:eastAsia="Garamond" w:hAnsi="Garamond" w:cs="Garamond"/>
            <w:color w:val="000000"/>
          </w:rPr>
          <w:t xml:space="preserve"> V, </w:t>
        </w:r>
        <w:proofErr w:type="spellStart"/>
        <w:r>
          <w:rPr>
            <w:rFonts w:ascii="Garamond" w:eastAsia="Garamond" w:hAnsi="Garamond" w:cs="Garamond"/>
            <w:color w:val="000000"/>
          </w:rPr>
          <w:t>Vasiliadis</w:t>
        </w:r>
        <w:proofErr w:type="spellEnd"/>
        <w:r>
          <w:rPr>
            <w:rFonts w:ascii="Garamond" w:eastAsia="Garamond" w:hAnsi="Garamond" w:cs="Garamond"/>
            <w:color w:val="000000"/>
          </w:rPr>
          <w:t xml:space="preserve"> HM, </w:t>
        </w:r>
        <w:proofErr w:type="spellStart"/>
        <w:r>
          <w:rPr>
            <w:rFonts w:ascii="Garamond" w:eastAsia="Garamond" w:hAnsi="Garamond" w:cs="Garamond"/>
            <w:color w:val="000000"/>
          </w:rPr>
          <w:t>Préville</w:t>
        </w:r>
        <w:proofErr w:type="spellEnd"/>
        <w:r>
          <w:rPr>
            <w:rFonts w:ascii="Garamond" w:eastAsia="Garamond" w:hAnsi="Garamond" w:cs="Garamond"/>
            <w:color w:val="000000"/>
          </w:rPr>
          <w:t xml:space="preserve"> M. Determinants of follow-up care associated with incident antidepressant use in older adults. BMC Res Notes. 2017 Aug 22;10(1):419.</w:t>
        </w:r>
      </w:hyperlink>
    </w:p>
    <w:p w14:paraId="678FA51B" w14:textId="77777777" w:rsidR="00AA145C" w:rsidRDefault="00000000">
      <w:pPr>
        <w:widowControl w:val="0"/>
        <w:pBdr>
          <w:top w:val="nil"/>
          <w:left w:val="nil"/>
          <w:bottom w:val="nil"/>
          <w:right w:val="nil"/>
          <w:between w:val="nil"/>
        </w:pBdr>
        <w:spacing w:after="220" w:line="240" w:lineRule="auto"/>
        <w:ind w:left="440" w:hanging="440"/>
        <w:rPr>
          <w:ins w:id="44" w:author="David Rudoler" w:date="2024-02-23T10:15:00Z"/>
          <w:rFonts w:ascii="Garamond" w:eastAsia="Garamond" w:hAnsi="Garamond" w:cs="Garamond"/>
          <w:color w:val="000000"/>
        </w:rPr>
      </w:pPr>
      <w:r>
        <w:rPr>
          <w:rFonts w:ascii="Garamond" w:eastAsia="Garamond" w:hAnsi="Garamond" w:cs="Garamond"/>
          <w:color w:val="000000"/>
        </w:rPr>
        <w:t xml:space="preserve">26. </w:t>
      </w:r>
      <w:r>
        <w:rPr>
          <w:rFonts w:ascii="Garamond" w:eastAsia="Garamond" w:hAnsi="Garamond" w:cs="Garamond"/>
          <w:color w:val="000000"/>
        </w:rPr>
        <w:tab/>
      </w:r>
      <w:hyperlink r:id="rId53">
        <w:r>
          <w:rPr>
            <w:rFonts w:ascii="Garamond" w:eastAsia="Garamond" w:hAnsi="Garamond" w:cs="Garamond"/>
            <w:color w:val="000000"/>
          </w:rPr>
          <w:t xml:space="preserve">Mercer SW, </w:t>
        </w:r>
        <w:proofErr w:type="spellStart"/>
        <w:r>
          <w:rPr>
            <w:rFonts w:ascii="Garamond" w:eastAsia="Garamond" w:hAnsi="Garamond" w:cs="Garamond"/>
            <w:color w:val="000000"/>
          </w:rPr>
          <w:t>Cawston</w:t>
        </w:r>
        <w:proofErr w:type="spellEnd"/>
        <w:r>
          <w:rPr>
            <w:rFonts w:ascii="Garamond" w:eastAsia="Garamond" w:hAnsi="Garamond" w:cs="Garamond"/>
            <w:color w:val="000000"/>
          </w:rPr>
          <w:t xml:space="preserve"> PG, </w:t>
        </w:r>
        <w:proofErr w:type="spellStart"/>
        <w:r>
          <w:rPr>
            <w:rFonts w:ascii="Garamond" w:eastAsia="Garamond" w:hAnsi="Garamond" w:cs="Garamond"/>
            <w:color w:val="000000"/>
          </w:rPr>
          <w:t>Bikker</w:t>
        </w:r>
        <w:proofErr w:type="spellEnd"/>
        <w:r>
          <w:rPr>
            <w:rFonts w:ascii="Garamond" w:eastAsia="Garamond" w:hAnsi="Garamond" w:cs="Garamond"/>
            <w:color w:val="000000"/>
          </w:rPr>
          <w:t xml:space="preserve"> AP. Quality in general practice consultations; a qualitative study of the views of patients living in an area of high socio-economic deprivation in Scotland. BMC Fam </w:t>
        </w:r>
        <w:proofErr w:type="spellStart"/>
        <w:r>
          <w:rPr>
            <w:rFonts w:ascii="Garamond" w:eastAsia="Garamond" w:hAnsi="Garamond" w:cs="Garamond"/>
            <w:color w:val="000000"/>
          </w:rPr>
          <w:t>Pract</w:t>
        </w:r>
        <w:proofErr w:type="spellEnd"/>
        <w:r>
          <w:rPr>
            <w:rFonts w:ascii="Garamond" w:eastAsia="Garamond" w:hAnsi="Garamond" w:cs="Garamond"/>
            <w:color w:val="000000"/>
          </w:rPr>
          <w:t xml:space="preserve">. </w:t>
        </w:r>
        <w:r>
          <w:rPr>
            <w:rFonts w:ascii="Garamond" w:eastAsia="Garamond" w:hAnsi="Garamond" w:cs="Garamond"/>
            <w:color w:val="000000"/>
          </w:rPr>
          <w:lastRenderedPageBreak/>
          <w:t xml:space="preserve">2007 Apr </w:t>
        </w:r>
        <w:proofErr w:type="gramStart"/>
        <w:r>
          <w:rPr>
            <w:rFonts w:ascii="Garamond" w:eastAsia="Garamond" w:hAnsi="Garamond" w:cs="Garamond"/>
            <w:color w:val="000000"/>
          </w:rPr>
          <w:t>19;8:22</w:t>
        </w:r>
        <w:proofErr w:type="gramEnd"/>
        <w:r>
          <w:rPr>
            <w:rFonts w:ascii="Garamond" w:eastAsia="Garamond" w:hAnsi="Garamond" w:cs="Garamond"/>
            <w:color w:val="000000"/>
          </w:rPr>
          <w:t>.</w:t>
        </w:r>
      </w:hyperlink>
    </w:p>
    <w:p w14:paraId="16C51987" w14:textId="0995B4D5" w:rsidR="00DC29FA" w:rsidRDefault="00DC29FA">
      <w:pPr>
        <w:widowControl w:val="0"/>
        <w:pBdr>
          <w:top w:val="nil"/>
          <w:left w:val="nil"/>
          <w:bottom w:val="nil"/>
          <w:right w:val="nil"/>
          <w:between w:val="nil"/>
        </w:pBdr>
        <w:spacing w:after="220" w:line="240" w:lineRule="auto"/>
        <w:ind w:left="440" w:hanging="440"/>
        <w:rPr>
          <w:rFonts w:ascii="Garamond" w:eastAsia="Garamond" w:hAnsi="Garamond" w:cs="Garamond"/>
          <w:color w:val="000000"/>
        </w:rPr>
      </w:pPr>
      <w:ins w:id="45" w:author="David Rudoler" w:date="2024-02-23T10:15:00Z">
        <w:r>
          <w:rPr>
            <w:rFonts w:ascii="Garamond" w:eastAsia="Garamond" w:hAnsi="Garamond" w:cs="Garamond"/>
            <w:color w:val="000000"/>
          </w:rPr>
          <w:t xml:space="preserve">27. </w:t>
        </w:r>
      </w:ins>
      <w:ins w:id="46" w:author="David Rudoler" w:date="2024-02-23T10:17:00Z">
        <w:r>
          <w:rPr>
            <w:rFonts w:ascii="Garamond" w:eastAsia="Garamond" w:hAnsi="Garamond" w:cs="Garamond"/>
            <w:color w:val="000000"/>
          </w:rPr>
          <w:t xml:space="preserve">  </w:t>
        </w:r>
        <w:proofErr w:type="spellStart"/>
        <w:r w:rsidRPr="00DC29FA">
          <w:rPr>
            <w:rFonts w:ascii="Garamond" w:eastAsia="Garamond" w:hAnsi="Garamond" w:cs="Garamond"/>
            <w:color w:val="000000"/>
          </w:rPr>
          <w:t>Prins</w:t>
        </w:r>
        <w:proofErr w:type="spellEnd"/>
        <w:r w:rsidRPr="00DC29FA">
          <w:rPr>
            <w:rFonts w:ascii="Garamond" w:eastAsia="Garamond" w:hAnsi="Garamond" w:cs="Garamond"/>
            <w:color w:val="000000"/>
          </w:rPr>
          <w:t xml:space="preserve"> MA, </w:t>
        </w:r>
        <w:proofErr w:type="spellStart"/>
        <w:r w:rsidRPr="00DC29FA">
          <w:rPr>
            <w:rFonts w:ascii="Garamond" w:eastAsia="Garamond" w:hAnsi="Garamond" w:cs="Garamond"/>
            <w:color w:val="000000"/>
          </w:rPr>
          <w:t>Verhaak</w:t>
        </w:r>
        <w:proofErr w:type="spellEnd"/>
        <w:r w:rsidRPr="00DC29FA">
          <w:rPr>
            <w:rFonts w:ascii="Garamond" w:eastAsia="Garamond" w:hAnsi="Garamond" w:cs="Garamond"/>
            <w:color w:val="000000"/>
          </w:rPr>
          <w:t xml:space="preserve"> PFM, Smolders M, </w:t>
        </w:r>
        <w:proofErr w:type="spellStart"/>
        <w:r w:rsidRPr="00DC29FA">
          <w:rPr>
            <w:rFonts w:ascii="Garamond" w:eastAsia="Garamond" w:hAnsi="Garamond" w:cs="Garamond"/>
            <w:color w:val="000000"/>
          </w:rPr>
          <w:t>Laurant</w:t>
        </w:r>
        <w:proofErr w:type="spellEnd"/>
        <w:r w:rsidRPr="00DC29FA">
          <w:rPr>
            <w:rFonts w:ascii="Garamond" w:eastAsia="Garamond" w:hAnsi="Garamond" w:cs="Garamond"/>
            <w:color w:val="000000"/>
          </w:rPr>
          <w:t xml:space="preserve"> MGH, van der Meer K, </w:t>
        </w:r>
        <w:proofErr w:type="spellStart"/>
        <w:r w:rsidRPr="00DC29FA">
          <w:rPr>
            <w:rFonts w:ascii="Garamond" w:eastAsia="Garamond" w:hAnsi="Garamond" w:cs="Garamond"/>
            <w:color w:val="000000"/>
          </w:rPr>
          <w:t>Spreeuwenberg</w:t>
        </w:r>
        <w:proofErr w:type="spellEnd"/>
        <w:r w:rsidRPr="00DC29FA">
          <w:rPr>
            <w:rFonts w:ascii="Garamond" w:eastAsia="Garamond" w:hAnsi="Garamond" w:cs="Garamond"/>
            <w:color w:val="000000"/>
          </w:rPr>
          <w:t xml:space="preserve"> P, et al. Patient Factors Associated with Guideline-concordant Treatment of Anxiety and Depression in Primary Care. J Gen Intern Med. 2010 Jul;25(7):648–55.</w:t>
        </w:r>
      </w:ins>
    </w:p>
    <w:p w14:paraId="0CBDF91E" w14:textId="54D7DFCC" w:rsidR="00AA145C" w:rsidRDefault="00000000">
      <w:pPr>
        <w:widowControl w:val="0"/>
        <w:pBdr>
          <w:top w:val="nil"/>
          <w:left w:val="nil"/>
          <w:bottom w:val="nil"/>
          <w:right w:val="nil"/>
          <w:between w:val="nil"/>
        </w:pBdr>
        <w:spacing w:after="220" w:line="240" w:lineRule="auto"/>
        <w:ind w:left="440" w:hanging="440"/>
        <w:rPr>
          <w:rFonts w:ascii="Garamond" w:eastAsia="Garamond" w:hAnsi="Garamond" w:cs="Garamond"/>
        </w:rPr>
      </w:pPr>
      <w:r>
        <w:rPr>
          <w:rFonts w:ascii="Garamond" w:eastAsia="Garamond" w:hAnsi="Garamond" w:cs="Garamond"/>
          <w:color w:val="000000"/>
        </w:rPr>
        <w:t>2</w:t>
      </w:r>
      <w:ins w:id="47" w:author="David Rudoler" w:date="2024-02-23T10:15:00Z">
        <w:r w:rsidR="00DC29FA">
          <w:rPr>
            <w:rFonts w:ascii="Garamond" w:eastAsia="Garamond" w:hAnsi="Garamond" w:cs="Garamond"/>
            <w:color w:val="000000"/>
          </w:rPr>
          <w:t>8</w:t>
        </w:r>
      </w:ins>
      <w:del w:id="48" w:author="David Rudoler" w:date="2024-02-23T10:15:00Z">
        <w:r w:rsidDel="00DC29FA">
          <w:rPr>
            <w:rFonts w:ascii="Garamond" w:eastAsia="Garamond" w:hAnsi="Garamond" w:cs="Garamond"/>
            <w:color w:val="000000"/>
          </w:rPr>
          <w:delText>7</w:delText>
        </w:r>
      </w:del>
      <w:r>
        <w:rPr>
          <w:rFonts w:ascii="Garamond" w:eastAsia="Garamond" w:hAnsi="Garamond" w:cs="Garamond"/>
          <w:color w:val="000000"/>
        </w:rPr>
        <w:t xml:space="preserve">. </w:t>
      </w:r>
      <w:r>
        <w:rPr>
          <w:rFonts w:ascii="Garamond" w:eastAsia="Garamond" w:hAnsi="Garamond" w:cs="Garamond"/>
          <w:color w:val="000000"/>
        </w:rPr>
        <w:tab/>
      </w:r>
      <w:hyperlink r:id="rId54">
        <w:proofErr w:type="spellStart"/>
        <w:r>
          <w:rPr>
            <w:rFonts w:ascii="Garamond" w:eastAsia="Garamond" w:hAnsi="Garamond" w:cs="Garamond"/>
            <w:color w:val="000000"/>
          </w:rPr>
          <w:t>Kurdyak</w:t>
        </w:r>
        <w:proofErr w:type="spellEnd"/>
        <w:r>
          <w:rPr>
            <w:rFonts w:ascii="Garamond" w:eastAsia="Garamond" w:hAnsi="Garamond" w:cs="Garamond"/>
            <w:color w:val="000000"/>
          </w:rPr>
          <w:t xml:space="preserve"> P, </w:t>
        </w:r>
        <w:proofErr w:type="spellStart"/>
        <w:r>
          <w:rPr>
            <w:rFonts w:ascii="Garamond" w:eastAsia="Garamond" w:hAnsi="Garamond" w:cs="Garamond"/>
            <w:color w:val="000000"/>
          </w:rPr>
          <w:t>Stukel</w:t>
        </w:r>
        <w:proofErr w:type="spellEnd"/>
        <w:r>
          <w:rPr>
            <w:rFonts w:ascii="Garamond" w:eastAsia="Garamond" w:hAnsi="Garamond" w:cs="Garamond"/>
            <w:color w:val="000000"/>
          </w:rPr>
          <w:t xml:space="preserve"> TA, </w:t>
        </w:r>
        <w:proofErr w:type="spellStart"/>
        <w:r>
          <w:rPr>
            <w:rFonts w:ascii="Garamond" w:eastAsia="Garamond" w:hAnsi="Garamond" w:cs="Garamond"/>
            <w:color w:val="000000"/>
          </w:rPr>
          <w:t>Goldbloom</w:t>
        </w:r>
        <w:proofErr w:type="spellEnd"/>
        <w:r>
          <w:rPr>
            <w:rFonts w:ascii="Garamond" w:eastAsia="Garamond" w:hAnsi="Garamond" w:cs="Garamond"/>
            <w:color w:val="000000"/>
          </w:rPr>
          <w:t xml:space="preserve"> D, Kopp A, </w:t>
        </w:r>
        <w:proofErr w:type="spellStart"/>
        <w:r>
          <w:rPr>
            <w:rFonts w:ascii="Garamond" w:eastAsia="Garamond" w:hAnsi="Garamond" w:cs="Garamond"/>
            <w:color w:val="000000"/>
          </w:rPr>
          <w:t>Zagorski</w:t>
        </w:r>
        <w:proofErr w:type="spellEnd"/>
        <w:r>
          <w:rPr>
            <w:rFonts w:ascii="Garamond" w:eastAsia="Garamond" w:hAnsi="Garamond" w:cs="Garamond"/>
            <w:color w:val="000000"/>
          </w:rPr>
          <w:t xml:space="preserve"> BM, </w:t>
        </w:r>
        <w:proofErr w:type="spellStart"/>
        <w:r>
          <w:rPr>
            <w:rFonts w:ascii="Garamond" w:eastAsia="Garamond" w:hAnsi="Garamond" w:cs="Garamond"/>
            <w:color w:val="000000"/>
          </w:rPr>
          <w:t>Mulsant</w:t>
        </w:r>
        <w:proofErr w:type="spellEnd"/>
        <w:r>
          <w:rPr>
            <w:rFonts w:ascii="Garamond" w:eastAsia="Garamond" w:hAnsi="Garamond" w:cs="Garamond"/>
            <w:color w:val="000000"/>
          </w:rPr>
          <w:t xml:space="preserve"> BH. Universal coverage without universal access: a study of psychiatrist supply and practice patterns in Ontario. Open Med. 2014 Jul 15;8(3</w:t>
        </w:r>
        <w:proofErr w:type="gramStart"/>
        <w:r>
          <w:rPr>
            <w:rFonts w:ascii="Garamond" w:eastAsia="Garamond" w:hAnsi="Garamond" w:cs="Garamond"/>
            <w:color w:val="000000"/>
          </w:rPr>
          <w:t>):e</w:t>
        </w:r>
        <w:proofErr w:type="gramEnd"/>
        <w:r>
          <w:rPr>
            <w:rFonts w:ascii="Garamond" w:eastAsia="Garamond" w:hAnsi="Garamond" w:cs="Garamond"/>
            <w:color w:val="000000"/>
          </w:rPr>
          <w:t>87–99.</w:t>
        </w:r>
      </w:hyperlink>
    </w:p>
    <w:p w14:paraId="6F0AB47C" w14:textId="77777777" w:rsidR="00AA145C" w:rsidRDefault="00AA145C">
      <w:pPr>
        <w:widowControl w:val="0"/>
        <w:pBdr>
          <w:top w:val="nil"/>
          <w:left w:val="nil"/>
          <w:bottom w:val="nil"/>
          <w:right w:val="nil"/>
          <w:between w:val="nil"/>
        </w:pBdr>
        <w:spacing w:after="220" w:line="240" w:lineRule="auto"/>
        <w:ind w:left="440" w:hanging="440"/>
        <w:rPr>
          <w:rFonts w:ascii="Garamond" w:eastAsia="Garamond" w:hAnsi="Garamond" w:cs="Garamond"/>
        </w:rPr>
      </w:pPr>
    </w:p>
    <w:p w14:paraId="08BAE8EB" w14:textId="77777777" w:rsidR="00AA145C" w:rsidRDefault="00000000">
      <w:pPr>
        <w:pStyle w:val="Heading3"/>
        <w:rPr>
          <w:rFonts w:ascii="Garamond" w:eastAsia="Garamond" w:hAnsi="Garamond" w:cs="Garamond"/>
          <w:color w:val="000000"/>
        </w:rPr>
      </w:pPr>
      <w:bookmarkStart w:id="49" w:name="_tupdjiga0z2v" w:colFirst="0" w:colLast="0"/>
      <w:bookmarkEnd w:id="49"/>
      <w:r>
        <w:rPr>
          <w:rFonts w:ascii="Garamond" w:eastAsia="Garamond" w:hAnsi="Garamond" w:cs="Garamond"/>
          <w:color w:val="000000"/>
        </w:rPr>
        <w:t>Abbreviations</w:t>
      </w:r>
    </w:p>
    <w:p w14:paraId="05863A32" w14:textId="77777777" w:rsidR="00AA145C" w:rsidRDefault="00000000">
      <w:pPr>
        <w:rPr>
          <w:rFonts w:ascii="Garamond" w:eastAsia="Garamond" w:hAnsi="Garamond" w:cs="Garamond"/>
        </w:rPr>
      </w:pPr>
      <w:r>
        <w:rPr>
          <w:rFonts w:ascii="Garamond" w:eastAsia="Garamond" w:hAnsi="Garamond" w:cs="Garamond"/>
          <w:b/>
        </w:rPr>
        <w:t>FP</w:t>
      </w:r>
      <w:r>
        <w:rPr>
          <w:rFonts w:ascii="Garamond" w:eastAsia="Garamond" w:hAnsi="Garamond" w:cs="Garamond"/>
        </w:rPr>
        <w:t>: Family Physician</w:t>
      </w:r>
    </w:p>
    <w:p w14:paraId="097333D5" w14:textId="77777777" w:rsidR="00AA145C" w:rsidRDefault="00000000">
      <w:pPr>
        <w:rPr>
          <w:rFonts w:ascii="Garamond" w:eastAsia="Garamond" w:hAnsi="Garamond" w:cs="Garamond"/>
        </w:rPr>
      </w:pPr>
      <w:r>
        <w:rPr>
          <w:rFonts w:ascii="Garamond" w:eastAsia="Garamond" w:hAnsi="Garamond" w:cs="Garamond"/>
          <w:b/>
        </w:rPr>
        <w:t>SSRI</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Selective serotonin reuptake inhibitor</w:t>
      </w:r>
    </w:p>
    <w:p w14:paraId="2398378A" w14:textId="77777777" w:rsidR="00AA145C" w:rsidRDefault="00000000">
      <w:pPr>
        <w:rPr>
          <w:rFonts w:ascii="Garamond" w:eastAsia="Garamond" w:hAnsi="Garamond" w:cs="Garamond"/>
        </w:rPr>
      </w:pPr>
      <w:r>
        <w:rPr>
          <w:rFonts w:ascii="Garamond" w:eastAsia="Garamond" w:hAnsi="Garamond" w:cs="Garamond"/>
          <w:b/>
        </w:rPr>
        <w:t>ODBP</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Ontario Drug Benefit Program </w:t>
      </w:r>
    </w:p>
    <w:p w14:paraId="219775B6" w14:textId="77777777" w:rsidR="00AA145C" w:rsidRDefault="00000000">
      <w:pPr>
        <w:rPr>
          <w:rFonts w:ascii="Garamond" w:eastAsia="Garamond" w:hAnsi="Garamond" w:cs="Garamond"/>
        </w:rPr>
      </w:pPr>
      <w:r>
        <w:rPr>
          <w:rFonts w:ascii="Garamond" w:eastAsia="Garamond" w:hAnsi="Garamond" w:cs="Garamond"/>
          <w:b/>
        </w:rPr>
        <w:t>CIHI</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Canadian Institute for Health Information</w:t>
      </w:r>
    </w:p>
    <w:p w14:paraId="4A8B9305" w14:textId="77777777" w:rsidR="00AA145C" w:rsidRDefault="00000000">
      <w:pPr>
        <w:rPr>
          <w:rFonts w:ascii="Garamond" w:eastAsia="Garamond" w:hAnsi="Garamond" w:cs="Garamond"/>
        </w:rPr>
      </w:pPr>
      <w:r>
        <w:rPr>
          <w:rFonts w:ascii="Garamond" w:eastAsia="Garamond" w:hAnsi="Garamond" w:cs="Garamond"/>
          <w:b/>
        </w:rPr>
        <w:t>RIO</w:t>
      </w:r>
      <w:r>
        <w:rPr>
          <w:rFonts w:ascii="Garamond" w:eastAsia="Garamond" w:hAnsi="Garamond" w:cs="Garamond"/>
        </w:rPr>
        <w:t xml:space="preserve">: Rurality Index of Ontario </w:t>
      </w:r>
    </w:p>
    <w:p w14:paraId="679400BA" w14:textId="77777777" w:rsidR="00AA145C" w:rsidRDefault="00AA145C">
      <w:pPr>
        <w:rPr>
          <w:rFonts w:ascii="Garamond" w:eastAsia="Garamond" w:hAnsi="Garamond" w:cs="Garamond"/>
        </w:rPr>
      </w:pPr>
    </w:p>
    <w:p w14:paraId="33ECDE93" w14:textId="77777777" w:rsidR="00AA145C" w:rsidRDefault="00000000">
      <w:pPr>
        <w:pStyle w:val="Heading3"/>
        <w:rPr>
          <w:rFonts w:ascii="Garamond" w:eastAsia="Garamond" w:hAnsi="Garamond" w:cs="Garamond"/>
          <w:color w:val="000000"/>
        </w:rPr>
      </w:pPr>
      <w:bookmarkStart w:id="50" w:name="_323kodd79wly" w:colFirst="0" w:colLast="0"/>
      <w:bookmarkEnd w:id="50"/>
      <w:r>
        <w:rPr>
          <w:rFonts w:ascii="Garamond" w:eastAsia="Garamond" w:hAnsi="Garamond" w:cs="Garamond"/>
          <w:color w:val="000000"/>
        </w:rPr>
        <w:t xml:space="preserve">Declarations </w:t>
      </w:r>
    </w:p>
    <w:p w14:paraId="212382AC" w14:textId="77777777" w:rsidR="00AA145C" w:rsidRDefault="00000000">
      <w:pPr>
        <w:rPr>
          <w:rFonts w:ascii="Garamond" w:eastAsia="Garamond" w:hAnsi="Garamond" w:cs="Garamond"/>
        </w:rPr>
      </w:pPr>
      <w:r>
        <w:rPr>
          <w:rFonts w:ascii="Garamond" w:eastAsia="Garamond" w:hAnsi="Garamond" w:cs="Garamond"/>
          <w:b/>
          <w:sz w:val="21"/>
          <w:szCs w:val="21"/>
        </w:rPr>
        <w:t xml:space="preserve">Ethics Approval and Consent to Participate: </w:t>
      </w:r>
      <w:r>
        <w:rPr>
          <w:rFonts w:ascii="Garamond" w:eastAsia="Garamond" w:hAnsi="Garamond" w:cs="Garamond"/>
        </w:rPr>
        <w:t>The use of data in this project is authorized under section 45 of Ontario's Personal Health Information Project Act (PHIPA) and does not require review by a Research Ethics Board. All records from these data sources were linked using unique encoded identifiers and analyzed at ICES (formerly the Institute for Clinical Evaluative Sciences). ICES is an independent, non-profit research institute whose legal status under Ontario's health information privacy laws allows it to collect and analyze health care and demographic data, without consent, for health system evaluation and improvement.</w:t>
      </w:r>
    </w:p>
    <w:p w14:paraId="6A58CF15" w14:textId="77777777" w:rsidR="00AA145C" w:rsidRDefault="00AA145C">
      <w:pPr>
        <w:rPr>
          <w:rFonts w:ascii="Garamond" w:eastAsia="Garamond" w:hAnsi="Garamond" w:cs="Garamond"/>
        </w:rPr>
      </w:pPr>
    </w:p>
    <w:p w14:paraId="6C0D4738" w14:textId="77777777" w:rsidR="00AA145C" w:rsidRDefault="00000000">
      <w:pPr>
        <w:rPr>
          <w:rFonts w:ascii="Garamond" w:eastAsia="Garamond" w:hAnsi="Garamond" w:cs="Garamond"/>
        </w:rPr>
      </w:pPr>
      <w:r>
        <w:rPr>
          <w:rFonts w:ascii="Garamond" w:eastAsia="Garamond" w:hAnsi="Garamond" w:cs="Garamond"/>
          <w:b/>
        </w:rPr>
        <w:t xml:space="preserve">Availability of Data and Materials: </w:t>
      </w:r>
      <w:r>
        <w:rPr>
          <w:rFonts w:ascii="Garamond" w:eastAsia="Garamond" w:hAnsi="Garamond" w:cs="Garamond"/>
        </w:rPr>
        <w:t>The dataset from this study is held securely in coded form at ICES. While legal data sharing agreements between ICES and data providers (e.g., healthcare organizations and government) prohibit ICES from making the dataset publicly available, access may be granted to those who meet pre-specified criteria for confidential access, available at www.ices.on.ca/DAS (email: das@ices.on.ca). The full dataset creation plan and underlying analytic code are available from the authors upon request, understanding that the computer programs may rely upon coding templates or macros that are unique to ICES and are therefore either inaccessible or may require modification.</w:t>
      </w:r>
    </w:p>
    <w:p w14:paraId="54723371" w14:textId="77777777" w:rsidR="00AA145C" w:rsidRDefault="00AA145C">
      <w:pPr>
        <w:rPr>
          <w:rFonts w:ascii="Garamond" w:eastAsia="Garamond" w:hAnsi="Garamond" w:cs="Garamond"/>
        </w:rPr>
      </w:pPr>
    </w:p>
    <w:p w14:paraId="3C2C58E2" w14:textId="77777777" w:rsidR="00AA145C" w:rsidRDefault="00000000">
      <w:pPr>
        <w:rPr>
          <w:rFonts w:ascii="Garamond" w:eastAsia="Garamond" w:hAnsi="Garamond" w:cs="Garamond"/>
        </w:rPr>
      </w:pPr>
      <w:r>
        <w:rPr>
          <w:rFonts w:ascii="Garamond" w:eastAsia="Garamond" w:hAnsi="Garamond" w:cs="Garamond"/>
          <w:b/>
        </w:rPr>
        <w:t>Competing Interests</w:t>
      </w:r>
      <w:r>
        <w:rPr>
          <w:rFonts w:ascii="Garamond" w:eastAsia="Garamond" w:hAnsi="Garamond" w:cs="Garamond"/>
        </w:rPr>
        <w:t>: The authors declare that they have no competing interests.</w:t>
      </w:r>
    </w:p>
    <w:p w14:paraId="0C5A9FFC" w14:textId="77777777" w:rsidR="00AA145C" w:rsidRDefault="00AA145C">
      <w:pPr>
        <w:rPr>
          <w:rFonts w:ascii="Garamond" w:eastAsia="Garamond" w:hAnsi="Garamond" w:cs="Garamond"/>
        </w:rPr>
      </w:pPr>
    </w:p>
    <w:p w14:paraId="0BB83DC6" w14:textId="77777777" w:rsidR="00AA145C" w:rsidRDefault="00000000">
      <w:pPr>
        <w:rPr>
          <w:rFonts w:ascii="Garamond" w:eastAsia="Garamond" w:hAnsi="Garamond" w:cs="Garamond"/>
          <w:sz w:val="21"/>
          <w:szCs w:val="21"/>
        </w:rPr>
      </w:pPr>
      <w:r>
        <w:rPr>
          <w:rFonts w:ascii="Garamond" w:eastAsia="Garamond" w:hAnsi="Garamond" w:cs="Garamond"/>
          <w:b/>
        </w:rPr>
        <w:t>Funding</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sz w:val="21"/>
          <w:szCs w:val="21"/>
        </w:rPr>
        <w:t>This study was supported by funding provided by a Foundation Grant (FDN 143303) from the Canadian Institutes of Health Research (CIHR). The study was also supported by ICES, which is funded by an annual grant from the Ontario Ministry of Health and Ministry of Long-Term Care. The funding organizations had no role in the design and conduct of the study; collection, management, analysis, and interpretation of the data; preparation, review, or approval of the manuscript; and decision to submit the manuscript for publication. The opinions, results and conclusions reported in this paper are those of the authors and are independent from the funding sources. No endorsement by ICES or the Ontario MOHLTC is intended or should be inferred.</w:t>
      </w:r>
    </w:p>
    <w:p w14:paraId="36268363" w14:textId="77777777" w:rsidR="00AA145C" w:rsidRDefault="00AA145C">
      <w:pPr>
        <w:rPr>
          <w:rFonts w:ascii="Garamond" w:eastAsia="Garamond" w:hAnsi="Garamond" w:cs="Garamond"/>
          <w:sz w:val="21"/>
          <w:szCs w:val="21"/>
        </w:rPr>
      </w:pPr>
    </w:p>
    <w:p w14:paraId="7E8B381D" w14:textId="77777777" w:rsidR="00AA145C" w:rsidRDefault="00000000">
      <w:pPr>
        <w:rPr>
          <w:rFonts w:ascii="Garamond" w:eastAsia="Garamond" w:hAnsi="Garamond" w:cs="Garamond"/>
          <w:sz w:val="21"/>
          <w:szCs w:val="21"/>
        </w:rPr>
      </w:pPr>
      <w:r>
        <w:rPr>
          <w:rFonts w:ascii="Garamond" w:eastAsia="Garamond" w:hAnsi="Garamond" w:cs="Garamond"/>
          <w:b/>
          <w:sz w:val="21"/>
          <w:szCs w:val="21"/>
        </w:rPr>
        <w:lastRenderedPageBreak/>
        <w:t>Authors’ Contributions</w:t>
      </w:r>
      <w:r>
        <w:rPr>
          <w:rFonts w:ascii="Garamond" w:eastAsia="Garamond" w:hAnsi="Garamond" w:cs="Garamond"/>
          <w:sz w:val="21"/>
          <w:szCs w:val="21"/>
        </w:rPr>
        <w:t xml:space="preserve">: DR contributed to conception, design, data acquisition, analysis, interpretation, and drafted the work; NL contributed to conception, design, interpretation, and substantively revised the work; AG contributed to conception, interpretation, and substantively revised the work; VL contributed to data acquisition, analysis, and substantively revised the work; DS contributed to conception, design, interpretation, and substantively revised the work; TS contributed to conception, design, data acquisition, analysis, interpretation, and substantively drafted the work. </w:t>
      </w:r>
    </w:p>
    <w:p w14:paraId="6219FF55" w14:textId="55157D96" w:rsidR="00AA145C" w:rsidRDefault="00AA145C">
      <w:pPr>
        <w:rPr>
          <w:rFonts w:ascii="Garamond" w:eastAsia="Garamond" w:hAnsi="Garamond" w:cs="Garamond"/>
        </w:rPr>
      </w:pPr>
      <w:bookmarkStart w:id="51" w:name="_2xcytpi" w:colFirst="0" w:colLast="0"/>
      <w:bookmarkEnd w:id="51"/>
    </w:p>
    <w:sectPr w:rsidR="00AA145C" w:rsidSect="00213ED2">
      <w:footerReference w:type="even" r:id="rId55"/>
      <w:footerReference w:type="default" r:id="rId5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473A" w14:textId="77777777" w:rsidR="00213ED2" w:rsidRDefault="00213ED2" w:rsidP="00DC29FA">
      <w:pPr>
        <w:spacing w:line="240" w:lineRule="auto"/>
      </w:pPr>
      <w:r>
        <w:separator/>
      </w:r>
    </w:p>
  </w:endnote>
  <w:endnote w:type="continuationSeparator" w:id="0">
    <w:p w14:paraId="75ECA49D" w14:textId="77777777" w:rsidR="00213ED2" w:rsidRDefault="00213ED2" w:rsidP="00DC2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183685"/>
      <w:docPartObj>
        <w:docPartGallery w:val="Page Numbers (Bottom of Page)"/>
        <w:docPartUnique/>
      </w:docPartObj>
    </w:sdtPr>
    <w:sdtContent>
      <w:p w14:paraId="0E9E5A11" w14:textId="3F03ABFC" w:rsidR="00DC29FA" w:rsidRDefault="00DC29FA" w:rsidP="007671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96BB5C" w14:textId="77777777" w:rsidR="00DC29FA" w:rsidRDefault="00DC29FA" w:rsidP="00DC29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526793"/>
      <w:docPartObj>
        <w:docPartGallery w:val="Page Numbers (Bottom of Page)"/>
        <w:docPartUnique/>
      </w:docPartObj>
    </w:sdtPr>
    <w:sdtContent>
      <w:p w14:paraId="56A8F007" w14:textId="513BFC94" w:rsidR="00DC29FA" w:rsidRDefault="00DC29FA" w:rsidP="007671EB">
        <w:pPr>
          <w:pStyle w:val="Footer"/>
          <w:framePr w:wrap="none" w:vAnchor="text" w:hAnchor="margin" w:xAlign="right" w:y="1"/>
          <w:rPr>
            <w:rStyle w:val="PageNumber"/>
          </w:rPr>
        </w:pPr>
        <w:r w:rsidRPr="00DC29FA">
          <w:rPr>
            <w:rStyle w:val="PageNumber"/>
            <w:rFonts w:ascii="Garamond" w:hAnsi="Garamond"/>
          </w:rPr>
          <w:fldChar w:fldCharType="begin"/>
        </w:r>
        <w:r w:rsidRPr="00DC29FA">
          <w:rPr>
            <w:rStyle w:val="PageNumber"/>
            <w:rFonts w:ascii="Garamond" w:hAnsi="Garamond"/>
          </w:rPr>
          <w:instrText xml:space="preserve"> PAGE </w:instrText>
        </w:r>
        <w:r w:rsidRPr="00DC29FA">
          <w:rPr>
            <w:rStyle w:val="PageNumber"/>
            <w:rFonts w:ascii="Garamond" w:hAnsi="Garamond"/>
          </w:rPr>
          <w:fldChar w:fldCharType="separate"/>
        </w:r>
        <w:r w:rsidRPr="00DC29FA">
          <w:rPr>
            <w:rStyle w:val="PageNumber"/>
            <w:rFonts w:ascii="Garamond" w:hAnsi="Garamond"/>
            <w:noProof/>
          </w:rPr>
          <w:t>1</w:t>
        </w:r>
        <w:r w:rsidRPr="00DC29FA">
          <w:rPr>
            <w:rStyle w:val="PageNumber"/>
            <w:rFonts w:ascii="Garamond" w:hAnsi="Garamond"/>
          </w:rPr>
          <w:fldChar w:fldCharType="end"/>
        </w:r>
      </w:p>
    </w:sdtContent>
  </w:sdt>
  <w:p w14:paraId="71F4C7FC" w14:textId="77777777" w:rsidR="00DC29FA" w:rsidRDefault="00DC29FA" w:rsidP="00DC29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B877" w14:textId="77777777" w:rsidR="00213ED2" w:rsidRDefault="00213ED2" w:rsidP="00DC29FA">
      <w:pPr>
        <w:spacing w:line="240" w:lineRule="auto"/>
      </w:pPr>
      <w:r>
        <w:separator/>
      </w:r>
    </w:p>
  </w:footnote>
  <w:footnote w:type="continuationSeparator" w:id="0">
    <w:p w14:paraId="0EED3E58" w14:textId="77777777" w:rsidR="00213ED2" w:rsidRDefault="00213ED2" w:rsidP="00DC29F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Rudoler">
    <w15:presenceInfo w15:providerId="AD" w15:userId="S::david.rudoler@ontariotechu.ca::31ebe936-6896-41ca-bacb-31a31c1d9c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45C"/>
    <w:rsid w:val="0012621B"/>
    <w:rsid w:val="00213ED2"/>
    <w:rsid w:val="0046245D"/>
    <w:rsid w:val="005C3503"/>
    <w:rsid w:val="0061262B"/>
    <w:rsid w:val="00A20A2D"/>
    <w:rsid w:val="00AA145C"/>
    <w:rsid w:val="00B8178C"/>
    <w:rsid w:val="00DC29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246D4D"/>
  <w15:docId w15:val="{B3092C0B-814B-654B-A11B-F9C46D08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8178C"/>
    <w:pPr>
      <w:spacing w:line="240" w:lineRule="auto"/>
    </w:pPr>
  </w:style>
  <w:style w:type="paragraph" w:styleId="Footer">
    <w:name w:val="footer"/>
    <w:basedOn w:val="Normal"/>
    <w:link w:val="FooterChar"/>
    <w:uiPriority w:val="99"/>
    <w:unhideWhenUsed/>
    <w:rsid w:val="00DC29FA"/>
    <w:pPr>
      <w:tabs>
        <w:tab w:val="center" w:pos="4680"/>
        <w:tab w:val="right" w:pos="9360"/>
      </w:tabs>
      <w:spacing w:line="240" w:lineRule="auto"/>
    </w:pPr>
  </w:style>
  <w:style w:type="character" w:customStyle="1" w:styleId="FooterChar">
    <w:name w:val="Footer Char"/>
    <w:basedOn w:val="DefaultParagraphFont"/>
    <w:link w:val="Footer"/>
    <w:uiPriority w:val="99"/>
    <w:rsid w:val="00DC29FA"/>
  </w:style>
  <w:style w:type="character" w:styleId="PageNumber">
    <w:name w:val="page number"/>
    <w:basedOn w:val="DefaultParagraphFont"/>
    <w:uiPriority w:val="99"/>
    <w:semiHidden/>
    <w:unhideWhenUsed/>
    <w:rsid w:val="00DC29FA"/>
  </w:style>
  <w:style w:type="paragraph" w:styleId="Header">
    <w:name w:val="header"/>
    <w:basedOn w:val="Normal"/>
    <w:link w:val="HeaderChar"/>
    <w:uiPriority w:val="99"/>
    <w:unhideWhenUsed/>
    <w:rsid w:val="00DC29FA"/>
    <w:pPr>
      <w:tabs>
        <w:tab w:val="center" w:pos="4680"/>
        <w:tab w:val="right" w:pos="9360"/>
      </w:tabs>
      <w:spacing w:line="240" w:lineRule="auto"/>
    </w:pPr>
  </w:style>
  <w:style w:type="character" w:customStyle="1" w:styleId="HeaderChar">
    <w:name w:val="Header Char"/>
    <w:basedOn w:val="DefaultParagraphFont"/>
    <w:link w:val="Header"/>
    <w:uiPriority w:val="99"/>
    <w:rsid w:val="00DC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61523">
      <w:bodyDiv w:val="1"/>
      <w:marLeft w:val="0"/>
      <w:marRight w:val="0"/>
      <w:marTop w:val="0"/>
      <w:marBottom w:val="0"/>
      <w:divBdr>
        <w:top w:val="none" w:sz="0" w:space="0" w:color="auto"/>
        <w:left w:val="none" w:sz="0" w:space="0" w:color="auto"/>
        <w:bottom w:val="none" w:sz="0" w:space="0" w:color="auto"/>
        <w:right w:val="none" w:sz="0" w:space="0" w:color="auto"/>
      </w:divBdr>
      <w:divsChild>
        <w:div w:id="1843006650">
          <w:marLeft w:val="0"/>
          <w:marRight w:val="0"/>
          <w:marTop w:val="0"/>
          <w:marBottom w:val="0"/>
          <w:divBdr>
            <w:top w:val="none" w:sz="0" w:space="0" w:color="auto"/>
            <w:left w:val="none" w:sz="0" w:space="0" w:color="auto"/>
            <w:bottom w:val="none" w:sz="0" w:space="0" w:color="auto"/>
            <w:right w:val="none" w:sz="0" w:space="0" w:color="auto"/>
          </w:divBdr>
          <w:divsChild>
            <w:div w:id="2037003160">
              <w:marLeft w:val="0"/>
              <w:marRight w:val="0"/>
              <w:marTop w:val="0"/>
              <w:marBottom w:val="0"/>
              <w:divBdr>
                <w:top w:val="none" w:sz="0" w:space="0" w:color="auto"/>
                <w:left w:val="none" w:sz="0" w:space="0" w:color="auto"/>
                <w:bottom w:val="none" w:sz="0" w:space="0" w:color="auto"/>
                <w:right w:val="none" w:sz="0" w:space="0" w:color="auto"/>
              </w:divBdr>
              <w:divsChild>
                <w:div w:id="1557159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V4qaol/6OhD8+yvt4p+oKdAe+RuUcM" TargetMode="External"/><Relationship Id="rId18" Type="http://schemas.openxmlformats.org/officeDocument/2006/relationships/hyperlink" Target="https://paperpile.com/c/V4qaol/XsITZ+nfLnL" TargetMode="External"/><Relationship Id="rId26" Type="http://schemas.openxmlformats.org/officeDocument/2006/relationships/hyperlink" Target="https://paperpile.com/c/V4qaol/HPzZc" TargetMode="External"/><Relationship Id="rId39" Type="http://schemas.openxmlformats.org/officeDocument/2006/relationships/hyperlink" Target="http://paperpile.com/b/V4qaol/RuUcM" TargetMode="External"/><Relationship Id="rId21" Type="http://schemas.openxmlformats.org/officeDocument/2006/relationships/hyperlink" Target="https://paperpile.com/c/V4qaol/TbdbU" TargetMode="External"/><Relationship Id="rId34" Type="http://schemas.openxmlformats.org/officeDocument/2006/relationships/hyperlink" Target="http://paperpile.com/b/V4qaol/OILPu" TargetMode="External"/><Relationship Id="rId42" Type="http://schemas.openxmlformats.org/officeDocument/2006/relationships/hyperlink" Target="http://paperpile.com/b/V4qaol/ICSEg" TargetMode="External"/><Relationship Id="rId47" Type="http://schemas.openxmlformats.org/officeDocument/2006/relationships/hyperlink" Target="http://paperpile.com/b/V4qaol/FMcrJ" TargetMode="External"/><Relationship Id="rId50" Type="http://schemas.openxmlformats.org/officeDocument/2006/relationships/hyperlink" Target="http://paperpile.com/b/V4qaol/AYs3d" TargetMode="External"/><Relationship Id="rId55" Type="http://schemas.openxmlformats.org/officeDocument/2006/relationships/footer" Target="footer1.xml"/><Relationship Id="rId7" Type="http://schemas.openxmlformats.org/officeDocument/2006/relationships/hyperlink" Target="https://paperpile.com/c/V4qaol/XWaOP" TargetMode="External"/><Relationship Id="rId2" Type="http://schemas.openxmlformats.org/officeDocument/2006/relationships/settings" Target="settings.xml"/><Relationship Id="rId16" Type="http://schemas.openxmlformats.org/officeDocument/2006/relationships/hyperlink" Target="https://paperpile.com/c/V4qaol/ujUhd" TargetMode="External"/><Relationship Id="rId29" Type="http://schemas.openxmlformats.org/officeDocument/2006/relationships/hyperlink" Target="http://paperpile.com/b/V4qaol/uRyrL" TargetMode="External"/><Relationship Id="rId11" Type="http://schemas.openxmlformats.org/officeDocument/2006/relationships/hyperlink" Target="https://paperpile.com/c/V4qaol/SCL9p" TargetMode="External"/><Relationship Id="rId24" Type="http://schemas.openxmlformats.org/officeDocument/2006/relationships/hyperlink" Target="https://paperpile.com/c/V4qaol/SCL9p" TargetMode="External"/><Relationship Id="rId32" Type="http://schemas.openxmlformats.org/officeDocument/2006/relationships/hyperlink" Target="http://paperpile.com/b/V4qaol/4dV5e" TargetMode="External"/><Relationship Id="rId37" Type="http://schemas.openxmlformats.org/officeDocument/2006/relationships/hyperlink" Target="http://paperpile.com/b/V4qaol/yvt4p" TargetMode="External"/><Relationship Id="rId40" Type="http://schemas.openxmlformats.org/officeDocument/2006/relationships/hyperlink" Target="http://paperpile.com/b/V4qaol/WDXwd" TargetMode="External"/><Relationship Id="rId45" Type="http://schemas.openxmlformats.org/officeDocument/2006/relationships/hyperlink" Target="http://paperpile.com/b/V4qaol/XsITZ" TargetMode="External"/><Relationship Id="rId53" Type="http://schemas.openxmlformats.org/officeDocument/2006/relationships/hyperlink" Target="http://paperpile.com/b/V4qaol/PSZhU" TargetMode="External"/><Relationship Id="rId58" Type="http://schemas.microsoft.com/office/2011/relationships/people" Target="people.xml"/><Relationship Id="rId5" Type="http://schemas.openxmlformats.org/officeDocument/2006/relationships/endnotes" Target="endnotes.xml"/><Relationship Id="rId19" Type="http://schemas.openxmlformats.org/officeDocument/2006/relationships/hyperlink" Target="https://paperpile.com/c/V4qaol/FMcrJ" TargetMode="External"/><Relationship Id="rId4" Type="http://schemas.openxmlformats.org/officeDocument/2006/relationships/footnotes" Target="footnotes.xml"/><Relationship Id="rId9" Type="http://schemas.openxmlformats.org/officeDocument/2006/relationships/hyperlink" Target="https://paperpile.com/c/V4qaol/4dV5e+eNNd7" TargetMode="External"/><Relationship Id="rId14" Type="http://schemas.openxmlformats.org/officeDocument/2006/relationships/hyperlink" Target="https://paperpile.com/c/V4qaol/WDXwd+WKDtA+ICSEg" TargetMode="External"/><Relationship Id="rId22" Type="http://schemas.openxmlformats.org/officeDocument/2006/relationships/hyperlink" Target="https://paperpile.com/c/V4qaol/AYs3d" TargetMode="External"/><Relationship Id="rId27" Type="http://schemas.openxmlformats.org/officeDocument/2006/relationships/hyperlink" Target="https://paperpile.com/c/V4qaol/PSZhU" TargetMode="External"/><Relationship Id="rId30" Type="http://schemas.openxmlformats.org/officeDocument/2006/relationships/hyperlink" Target="http://paperpile.com/b/V4qaol/XWaOP" TargetMode="External"/><Relationship Id="rId35" Type="http://schemas.openxmlformats.org/officeDocument/2006/relationships/hyperlink" Target="http://paperpile.com/b/V4qaol/SCL9p" TargetMode="External"/><Relationship Id="rId43" Type="http://schemas.openxmlformats.org/officeDocument/2006/relationships/hyperlink" Target="http://paperpile.com/b/V4qaol/ujUhd" TargetMode="External"/><Relationship Id="rId48" Type="http://schemas.openxmlformats.org/officeDocument/2006/relationships/hyperlink" Target="http://paperpile.com/b/V4qaol/XXFgb" TargetMode="External"/><Relationship Id="rId56" Type="http://schemas.openxmlformats.org/officeDocument/2006/relationships/footer" Target="footer2.xml"/><Relationship Id="rId8" Type="http://schemas.openxmlformats.org/officeDocument/2006/relationships/hyperlink" Target="https://paperpile.com/c/V4qaol/wgpO3" TargetMode="External"/><Relationship Id="rId51" Type="http://schemas.openxmlformats.org/officeDocument/2006/relationships/hyperlink" Target="http://paperpile.com/b/V4qaol/ICd9Z" TargetMode="External"/><Relationship Id="rId3" Type="http://schemas.openxmlformats.org/officeDocument/2006/relationships/webSettings" Target="webSettings.xml"/><Relationship Id="rId12" Type="http://schemas.openxmlformats.org/officeDocument/2006/relationships/hyperlink" Target="https://paperpile.com/c/V4qaol/4dV5e" TargetMode="External"/><Relationship Id="rId17" Type="http://schemas.openxmlformats.org/officeDocument/2006/relationships/hyperlink" Target="https://paperpile.com/c/V4qaol/O4l1m" TargetMode="External"/><Relationship Id="rId25" Type="http://schemas.openxmlformats.org/officeDocument/2006/relationships/hyperlink" Target="https://paperpile.com/c/V4qaol/SCL9p" TargetMode="External"/><Relationship Id="rId33" Type="http://schemas.openxmlformats.org/officeDocument/2006/relationships/hyperlink" Target="http://paperpile.com/b/V4qaol/eNNd7" TargetMode="External"/><Relationship Id="rId38" Type="http://schemas.openxmlformats.org/officeDocument/2006/relationships/hyperlink" Target="http://paperpile.com/b/V4qaol/oKdAe" TargetMode="External"/><Relationship Id="rId46" Type="http://schemas.openxmlformats.org/officeDocument/2006/relationships/hyperlink" Target="http://paperpile.com/b/V4qaol/nfLnL" TargetMode="External"/><Relationship Id="rId59" Type="http://schemas.openxmlformats.org/officeDocument/2006/relationships/theme" Target="theme/theme1.xml"/><Relationship Id="rId20" Type="http://schemas.openxmlformats.org/officeDocument/2006/relationships/hyperlink" Target="https://paperpile.com/c/V4qaol/XXFgb" TargetMode="External"/><Relationship Id="rId41" Type="http://schemas.openxmlformats.org/officeDocument/2006/relationships/hyperlink" Target="http://paperpile.com/b/V4qaol/WKDtA" TargetMode="External"/><Relationship Id="rId54" Type="http://schemas.openxmlformats.org/officeDocument/2006/relationships/hyperlink" Target="http://paperpile.com/b/V4qaol/LSYY6" TargetMode="External"/><Relationship Id="rId1" Type="http://schemas.openxmlformats.org/officeDocument/2006/relationships/styles" Target="styles.xml"/><Relationship Id="rId6" Type="http://schemas.openxmlformats.org/officeDocument/2006/relationships/hyperlink" Target="https://paperpile.com/c/V4qaol/7fjAz+uRyrL" TargetMode="External"/><Relationship Id="rId15" Type="http://schemas.openxmlformats.org/officeDocument/2006/relationships/hyperlink" Target="https://paperpile.com/c/V4qaol/WDXwd" TargetMode="External"/><Relationship Id="rId23" Type="http://schemas.openxmlformats.org/officeDocument/2006/relationships/hyperlink" Target="https://paperpile.com/c/V4qaol/ICd9Z" TargetMode="External"/><Relationship Id="rId28" Type="http://schemas.openxmlformats.org/officeDocument/2006/relationships/hyperlink" Target="http://paperpile.com/b/V4qaol/7fjAz" TargetMode="External"/><Relationship Id="rId36" Type="http://schemas.openxmlformats.org/officeDocument/2006/relationships/hyperlink" Target="http://paperpile.com/b/V4qaol/6OhD8" TargetMode="External"/><Relationship Id="rId49" Type="http://schemas.openxmlformats.org/officeDocument/2006/relationships/hyperlink" Target="http://paperpile.com/b/V4qaol/TbdbU" TargetMode="External"/><Relationship Id="rId57" Type="http://schemas.openxmlformats.org/officeDocument/2006/relationships/fontTable" Target="fontTable.xml"/><Relationship Id="rId10" Type="http://schemas.openxmlformats.org/officeDocument/2006/relationships/hyperlink" Target="https://paperpile.com/c/V4qaol/OILPu" TargetMode="External"/><Relationship Id="rId31" Type="http://schemas.openxmlformats.org/officeDocument/2006/relationships/hyperlink" Target="http://paperpile.com/b/V4qaol/wgpO3" TargetMode="External"/><Relationship Id="rId44" Type="http://schemas.openxmlformats.org/officeDocument/2006/relationships/hyperlink" Target="http://paperpile.com/b/V4qaol/O4l1m" TargetMode="External"/><Relationship Id="rId52" Type="http://schemas.openxmlformats.org/officeDocument/2006/relationships/hyperlink" Target="http://paperpile.com/b/V4qaol/HPz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5211</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Rudoler</cp:lastModifiedBy>
  <cp:revision>4</cp:revision>
  <dcterms:created xsi:type="dcterms:W3CDTF">2023-09-22T02:14:00Z</dcterms:created>
  <dcterms:modified xsi:type="dcterms:W3CDTF">2024-02-23T16:05:00Z</dcterms:modified>
</cp:coreProperties>
</file>